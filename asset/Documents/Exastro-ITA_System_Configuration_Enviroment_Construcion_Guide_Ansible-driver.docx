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Meiryo UI" w:eastAsia="Meiryo UI" w:hAnsi="Meiryo UI" w:cs="Meiryo UI"/>
        </w:rPr>
        <w:id w:val="-1954313387"/>
        <w:docPartObj>
          <w:docPartGallery w:val="Cover Pages"/>
          <w:docPartUnique/>
        </w:docPartObj>
      </w:sdtPr>
      <w:sdtEndPr/>
      <w:sdtContent>
        <w:p w14:paraId="5425245D" w14:textId="77777777" w:rsidR="008202B6" w:rsidRPr="00012CC0" w:rsidRDefault="008202B6" w:rsidP="001E0FF5">
          <w:pPr>
            <w:widowControl/>
            <w:jc w:val="left"/>
            <w:rPr>
              <w:rFonts w:ascii="Meiryo UI" w:eastAsia="Meiryo UI" w:hAnsi="Meiryo UI" w:cs="Meiryo UI"/>
            </w:rPr>
          </w:pPr>
          <w:r w:rsidRPr="00012CC0">
            <w:rPr>
              <w:rFonts w:ascii="Meiryo UI" w:eastAsia="Meiryo UI" w:hAnsi="Meiryo UI" w:cs="Meiryo UI"/>
              <w:noProof/>
            </w:rPr>
            <mc:AlternateContent>
              <mc:Choice Requires="wps">
                <w:drawing>
                  <wp:anchor distT="0" distB="0" distL="114300" distR="114300" simplePos="0" relativeHeight="251640320" behindDoc="1" locked="0" layoutInCell="1" allowOverlap="1" wp14:anchorId="7FA3757A" wp14:editId="3CDED2BD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D1D213" w14:textId="77777777" w:rsidR="00836CA3" w:rsidRDefault="00836CA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shapetype w14:anchorId="7FA3757A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76160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" filled="f" stroked="f" strokeweight=".5pt">
                    <v:textbox style="mso-fit-shape-to-text:t" inset="0,0,0,0">
                      <w:txbxContent>
                        <w:p w14:paraId="40D1D213" w14:textId="77777777" w:rsidR="00836CA3" w:rsidRDefault="00836CA3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2FF0D5FC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454DE1FD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57E37EA6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4D7E9B0B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D0ECEB0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C1BF9AD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28461D1E" w14:textId="77777777" w:rsidR="00387A92" w:rsidRPr="00012CC0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24D7D560" w14:textId="77777777" w:rsidR="00387A92" w:rsidRDefault="00387A92" w:rsidP="001E0FF5">
      <w:pPr>
        <w:widowControl/>
        <w:jc w:val="left"/>
        <w:rPr>
          <w:rFonts w:ascii="Meiryo UI" w:eastAsia="Meiryo UI" w:hAnsi="Meiryo UI" w:cs="Meiryo UI"/>
        </w:rPr>
      </w:pPr>
    </w:p>
    <w:p w14:paraId="072196AD" w14:textId="77777777" w:rsidR="0049447C" w:rsidRDefault="0049447C" w:rsidP="001E0FF5">
      <w:pPr>
        <w:widowControl/>
        <w:jc w:val="left"/>
        <w:rPr>
          <w:rFonts w:ascii="Meiryo UI" w:eastAsia="Meiryo UI" w:hAnsi="Meiryo UI" w:cs="Meiryo UI"/>
        </w:rPr>
      </w:pPr>
    </w:p>
    <w:p w14:paraId="2E9E134F" w14:textId="77777777" w:rsidR="0049447C" w:rsidRDefault="0049447C" w:rsidP="001E0FF5">
      <w:pPr>
        <w:widowControl/>
        <w:jc w:val="left"/>
        <w:rPr>
          <w:rFonts w:ascii="Meiryo UI" w:eastAsia="Meiryo UI" w:hAnsi="Meiryo UI" w:cs="Meiryo UI"/>
        </w:rPr>
      </w:pPr>
    </w:p>
    <w:p w14:paraId="01579AD7" w14:textId="77777777" w:rsidR="003C7D4B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18DBD51E" w14:textId="77777777" w:rsidR="003C7D4B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448B9D6A" w14:textId="77777777" w:rsidR="003C7D4B" w:rsidRDefault="0049447C" w:rsidP="001E0FF5">
      <w:pPr>
        <w:widowControl/>
        <w:jc w:val="left"/>
        <w:rPr>
          <w:rFonts w:ascii="Meiryo UI" w:eastAsia="Meiryo UI" w:hAnsi="Meiryo UI" w:cs="Meiryo UI"/>
        </w:rPr>
      </w:pPr>
      <w:r>
        <w:rPr>
          <w:noProof/>
        </w:rPr>
        <w:drawing>
          <wp:anchor distT="0" distB="0" distL="114300" distR="114300" simplePos="0" relativeHeight="251692032" behindDoc="0" locked="0" layoutInCell="1" allowOverlap="1" wp14:anchorId="4B477B98" wp14:editId="105D5562">
            <wp:simplePos x="0" y="0"/>
            <wp:positionH relativeFrom="margin">
              <wp:align>center</wp:align>
            </wp:positionH>
            <wp:positionV relativeFrom="paragraph">
              <wp:posOffset>137337</wp:posOffset>
            </wp:positionV>
            <wp:extent cx="3063875" cy="718185"/>
            <wp:effectExtent l="0" t="0" r="0" b="5715"/>
            <wp:wrapNone/>
            <wp:docPr id="33" name="図 33" descr="C:\Users\000001A00AKC2\AppData\Local\Microsoft\Windows\INetCache\Content.Word\Exastro_mark+typ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図 33" descr="C:\Users\000001A00AKC2\AppData\Local\Microsoft\Windows\INetCache\Content.Word\Exastro_mark+typ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22D5B8" w14:textId="77777777" w:rsidR="003C7D4B" w:rsidRPr="00012CC0" w:rsidRDefault="003C7D4B" w:rsidP="001E0FF5">
      <w:pPr>
        <w:widowControl/>
        <w:jc w:val="left"/>
        <w:rPr>
          <w:rFonts w:ascii="Meiryo UI" w:eastAsia="Meiryo UI" w:hAnsi="Meiryo UI" w:cs="Meiryo UI"/>
        </w:rPr>
      </w:pPr>
    </w:p>
    <w:p w14:paraId="426DCCB5" w14:textId="77777777" w:rsidR="00F04AD0" w:rsidRPr="00012CC0" w:rsidRDefault="00F04AD0" w:rsidP="00387AFC">
      <w:pPr>
        <w:widowControl/>
        <w:rPr>
          <w:rFonts w:asciiTheme="majorEastAsia" w:eastAsiaTheme="majorEastAsia" w:hAnsiTheme="majorEastAsia" w:cs="Meiryo UI"/>
        </w:rPr>
      </w:pPr>
    </w:p>
    <w:p w14:paraId="095325EE" w14:textId="77777777" w:rsidR="008F6FAC" w:rsidRDefault="00A214CD" w:rsidP="00387AFC">
      <w:pPr>
        <w:pStyle w:val="Default"/>
        <w:jc w:val="center"/>
        <w:rPr>
          <w:rFonts w:eastAsiaTheme="majorEastAsia" w:cs="Meiryo UI"/>
          <w:color w:val="auto"/>
          <w:sz w:val="52"/>
          <w:szCs w:val="52"/>
        </w:rPr>
      </w:pPr>
      <w:r>
        <w:rPr>
          <w:rFonts w:eastAsiaTheme="majorEastAsia" w:cs="Meiryo UI" w:hint="eastAsia"/>
          <w:color w:val="auto"/>
          <w:sz w:val="52"/>
          <w:szCs w:val="52"/>
        </w:rPr>
        <w:t>ITA_</w:t>
      </w:r>
      <w:r w:rsidR="008F6FAC" w:rsidRPr="008F6FAC">
        <w:t xml:space="preserve"> </w:t>
      </w:r>
      <w:r w:rsidR="008F6FAC" w:rsidRPr="008F6FAC">
        <w:rPr>
          <w:rFonts w:eastAsiaTheme="majorEastAsia" w:cs="Meiryo UI"/>
          <w:color w:val="auto"/>
          <w:sz w:val="52"/>
          <w:szCs w:val="52"/>
        </w:rPr>
        <w:t>System Configuration/</w:t>
      </w:r>
    </w:p>
    <w:p w14:paraId="55E2DDB2" w14:textId="77777777" w:rsidR="00387AFC" w:rsidRPr="008F6FAC" w:rsidRDefault="008F6FAC" w:rsidP="00387AFC">
      <w:pPr>
        <w:pStyle w:val="Default"/>
        <w:jc w:val="center"/>
        <w:rPr>
          <w:rFonts w:eastAsiaTheme="majorEastAsia"/>
          <w:color w:val="auto"/>
          <w:sz w:val="52"/>
          <w:szCs w:val="52"/>
        </w:rPr>
      </w:pPr>
      <w:r w:rsidRPr="008F6FAC">
        <w:rPr>
          <w:rFonts w:eastAsiaTheme="majorEastAsia" w:cs="Meiryo UI"/>
          <w:color w:val="auto"/>
          <w:sz w:val="52"/>
          <w:szCs w:val="52"/>
        </w:rPr>
        <w:t>Environment Construction Guide</w:t>
      </w:r>
    </w:p>
    <w:p w14:paraId="7B5FE561" w14:textId="77777777" w:rsidR="00D13E42" w:rsidRPr="00B27F7B" w:rsidRDefault="00301BD3" w:rsidP="00D13E42">
      <w:pPr>
        <w:pStyle w:val="Default"/>
        <w:jc w:val="center"/>
        <w:rPr>
          <w:rFonts w:eastAsiaTheme="majorEastAsia" w:cstheme="majorHAnsi"/>
          <w:color w:val="auto"/>
          <w:sz w:val="20"/>
          <w:szCs w:val="20"/>
        </w:rPr>
      </w:pPr>
      <w:r w:rsidRPr="004C01B4">
        <w:rPr>
          <w:rFonts w:eastAsiaTheme="majorEastAsia" w:cstheme="majorHAnsi"/>
          <w:color w:val="auto"/>
          <w:sz w:val="36"/>
          <w:szCs w:val="36"/>
        </w:rPr>
        <w:t>Ansible</w:t>
      </w:r>
      <w:r>
        <w:rPr>
          <w:rFonts w:eastAsiaTheme="majorEastAsia" w:cstheme="majorHAnsi"/>
          <w:color w:val="auto"/>
          <w:sz w:val="36"/>
          <w:szCs w:val="36"/>
        </w:rPr>
        <w:t>-</w:t>
      </w:r>
      <w:r w:rsidR="00C8238C" w:rsidRPr="004C01B4">
        <w:rPr>
          <w:rFonts w:eastAsiaTheme="majorEastAsia" w:cstheme="majorHAnsi"/>
          <w:color w:val="auto"/>
          <w:sz w:val="36"/>
          <w:szCs w:val="36"/>
        </w:rPr>
        <w:t>driver</w:t>
      </w:r>
    </w:p>
    <w:p w14:paraId="28EFB3C6" w14:textId="77777777" w:rsidR="000C159D" w:rsidRPr="00CB055E" w:rsidRDefault="000C159D" w:rsidP="000C159D">
      <w:pPr>
        <w:pStyle w:val="Default"/>
        <w:rPr>
          <w:rFonts w:asciiTheme="minorEastAsia" w:hAnsiTheme="minorEastAsia"/>
          <w:color w:val="auto"/>
          <w:sz w:val="20"/>
          <w:szCs w:val="20"/>
        </w:rPr>
      </w:pPr>
    </w:p>
    <w:sdt>
      <w:sdtPr>
        <w:rPr>
          <w:rFonts w:asciiTheme="majorEastAsia" w:eastAsiaTheme="majorEastAsia" w:hAnsiTheme="majorEastAsia"/>
          <w:color w:val="auto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rFonts w:cs="Meiryo UI"/>
          <w:i/>
          <w:sz w:val="36"/>
          <w:szCs w:val="36"/>
        </w:rPr>
      </w:sdtEndPr>
      <w:sdtContent>
        <w:p w14:paraId="0ED07E63" w14:textId="62D920B7" w:rsidR="000C159D" w:rsidRPr="00CB055E" w:rsidRDefault="000C159D" w:rsidP="000C159D">
          <w:pPr>
            <w:pStyle w:val="Default"/>
            <w:jc w:val="center"/>
            <w:rPr>
              <w:rFonts w:asciiTheme="majorEastAsia" w:eastAsiaTheme="majorEastAsia" w:hAnsiTheme="majorEastAsia" w:cs="Meiryo UI"/>
              <w:i/>
              <w:color w:val="auto"/>
              <w:sz w:val="36"/>
              <w:szCs w:val="36"/>
            </w:rPr>
          </w:pP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  <w:r w:rsidR="008F6FAC">
            <w:rPr>
              <w:rFonts w:asciiTheme="majorEastAsia" w:eastAsiaTheme="majorEastAsia" w:hAnsiTheme="majorEastAsia" w:cs="Meiryo UI" w:hint="eastAsia"/>
              <w:color w:val="auto"/>
              <w:sz w:val="36"/>
              <w:szCs w:val="36"/>
            </w:rPr>
            <w:t xml:space="preserve">　Version 1.</w:t>
          </w:r>
          <w:r w:rsidR="000C0480">
            <w:rPr>
              <w:rFonts w:eastAsia="Arial"/>
              <w:color w:val="auto"/>
              <w:sz w:val="36"/>
              <w:szCs w:val="36"/>
              <w:lang w:eastAsia="zh-TW"/>
            </w:rPr>
            <w:t>4</w:t>
          </w:r>
          <w:r w:rsidRPr="00CB055E">
            <w:rPr>
              <w:rFonts w:asciiTheme="majorEastAsia" w:eastAsiaTheme="majorEastAsia" w:hAnsiTheme="majorEastAsia" w:cs="Meiryo UI" w:hint="eastAsia"/>
              <w:i/>
              <w:color w:val="auto"/>
              <w:sz w:val="36"/>
              <w:szCs w:val="36"/>
            </w:rPr>
            <w:t>－</w:t>
          </w:r>
        </w:p>
      </w:sdtContent>
    </w:sdt>
    <w:p w14:paraId="6F8D4C11" w14:textId="77777777" w:rsidR="000C159D" w:rsidRPr="00CB055E" w:rsidRDefault="000C159D" w:rsidP="000C159D">
      <w:pPr>
        <w:pStyle w:val="Default"/>
        <w:rPr>
          <w:rFonts w:asciiTheme="majorEastAsia" w:eastAsiaTheme="majorEastAsia" w:hAnsiTheme="majorEastAsia"/>
          <w:color w:val="auto"/>
          <w:sz w:val="20"/>
          <w:szCs w:val="20"/>
        </w:rPr>
      </w:pPr>
    </w:p>
    <w:p w14:paraId="1AAC198B" w14:textId="77777777" w:rsidR="00387A92" w:rsidRPr="00012CC0" w:rsidRDefault="00387A92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12CC0">
        <w:rPr>
          <w:rFonts w:ascii="Meiryo UI" w:eastAsia="Meiryo UI" w:hAnsi="Meiryo UI" w:cs="Meiryo UI"/>
        </w:rPr>
        <w:br w:type="page"/>
      </w:r>
    </w:p>
    <w:p w14:paraId="575CBC97" w14:textId="77777777" w:rsidR="00387A92" w:rsidRPr="00012CC0" w:rsidRDefault="00A460B7" w:rsidP="00387A92">
      <w:pPr>
        <w:pStyle w:val="Default"/>
        <w:rPr>
          <w:rFonts w:ascii="Arial Unicode MS" w:hAnsi="Arial Unicode MS" w:cs="Meiryo UI"/>
          <w:sz w:val="20"/>
          <w:szCs w:val="20"/>
        </w:rPr>
      </w:pPr>
      <w:r w:rsidRPr="004C01B4">
        <w:rPr>
          <w:rFonts w:cs="Meiryo UI"/>
          <w:sz w:val="20"/>
          <w:szCs w:val="20"/>
        </w:rPr>
        <w:lastRenderedPageBreak/>
        <w:t>Copyright</w:t>
      </w:r>
      <w:r>
        <w:rPr>
          <w:rFonts w:ascii="Arial Unicode MS" w:hAnsi="Arial Unicode MS" w:cs="Meiryo UI"/>
          <w:sz w:val="20"/>
          <w:szCs w:val="20"/>
        </w:rPr>
        <w:t xml:space="preserve"> © </w:t>
      </w:r>
      <w:r w:rsidRPr="004C01B4">
        <w:rPr>
          <w:rFonts w:cs="Meiryo UI"/>
          <w:sz w:val="20"/>
          <w:szCs w:val="20"/>
        </w:rPr>
        <w:t>NEC</w:t>
      </w:r>
      <w:r>
        <w:rPr>
          <w:rFonts w:ascii="Arial Unicode MS" w:hAnsi="Arial Unicode MS" w:cs="Meiryo UI"/>
          <w:sz w:val="20"/>
          <w:szCs w:val="20"/>
        </w:rPr>
        <w:t xml:space="preserve"> </w:t>
      </w:r>
      <w:r w:rsidRPr="004C01B4">
        <w:rPr>
          <w:rFonts w:cs="Meiryo UI"/>
          <w:sz w:val="20"/>
          <w:szCs w:val="20"/>
        </w:rPr>
        <w:t>Corporation</w:t>
      </w:r>
      <w:r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201</w:t>
      </w:r>
      <w:r w:rsidR="00E2425E" w:rsidRPr="004C01B4">
        <w:rPr>
          <w:rFonts w:cs="Meiryo UI" w:hint="eastAsia"/>
          <w:sz w:val="20"/>
          <w:szCs w:val="20"/>
        </w:rPr>
        <w:t>9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. </w:t>
      </w:r>
      <w:r w:rsidR="00387A92" w:rsidRPr="004C01B4">
        <w:rPr>
          <w:rFonts w:cs="Meiryo UI"/>
          <w:sz w:val="20"/>
          <w:szCs w:val="20"/>
        </w:rPr>
        <w:t>All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rights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 </w:t>
      </w:r>
      <w:r w:rsidR="00387A92" w:rsidRPr="004C01B4">
        <w:rPr>
          <w:rFonts w:cs="Meiryo UI"/>
          <w:sz w:val="20"/>
          <w:szCs w:val="20"/>
        </w:rPr>
        <w:t>reserved</w:t>
      </w:r>
      <w:r w:rsidR="00387A92" w:rsidRPr="00012CC0">
        <w:rPr>
          <w:rFonts w:ascii="Arial Unicode MS" w:hAnsi="Arial Unicode MS" w:cs="Meiryo UI"/>
          <w:sz w:val="20"/>
          <w:szCs w:val="20"/>
        </w:rPr>
        <w:t xml:space="preserve">. </w:t>
      </w:r>
    </w:p>
    <w:p w14:paraId="1BBBD78E" w14:textId="77777777" w:rsidR="00627070" w:rsidRPr="00012CC0" w:rsidRDefault="00627070" w:rsidP="00387A92">
      <w:pPr>
        <w:pStyle w:val="Default"/>
        <w:rPr>
          <w:rFonts w:ascii="Arial Unicode MS" w:hAnsi="Arial Unicode MS" w:cs="Meiryo UI"/>
          <w:sz w:val="20"/>
          <w:szCs w:val="20"/>
        </w:rPr>
      </w:pPr>
    </w:p>
    <w:p w14:paraId="10492F3E" w14:textId="77777777" w:rsidR="008F6FAC" w:rsidRPr="00A315A1" w:rsidRDefault="008F6FAC" w:rsidP="008F6FA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>Disclaimer</w:t>
      </w:r>
    </w:p>
    <w:p w14:paraId="62A60A07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All the contents of this document are protected by copyright owned by NEC Corporation.</w:t>
      </w:r>
    </w:p>
    <w:p w14:paraId="16DBAAB4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Unauthorized reproduction or copying of all or part of the contents of this document is prohibited.</w:t>
      </w:r>
    </w:p>
    <w:p w14:paraId="04306E0C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The contents of this document are subject to change without prior notice in the future.</w:t>
      </w:r>
    </w:p>
    <w:p w14:paraId="50FA6DBE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is not responsible for any technical or editorial errors or omissions in this document.</w:t>
      </w:r>
    </w:p>
    <w:p w14:paraId="3250F262" w14:textId="77777777" w:rsidR="008F6FAC" w:rsidRPr="00A315A1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A315A1">
        <w:rPr>
          <w:sz w:val="21"/>
          <w:szCs w:val="20"/>
        </w:rPr>
        <w:t>NEC Corporation do not guarantee accuracy, usability, certainty of the content in this document.</w:t>
      </w:r>
    </w:p>
    <w:p w14:paraId="666F63B4" w14:textId="77777777" w:rsidR="008F6FAC" w:rsidRPr="00A315A1" w:rsidRDefault="008F6FAC" w:rsidP="008F6FAC">
      <w:pPr>
        <w:pStyle w:val="Default"/>
        <w:spacing w:line="320" w:lineRule="exact"/>
        <w:rPr>
          <w:sz w:val="20"/>
          <w:szCs w:val="20"/>
        </w:rPr>
      </w:pPr>
    </w:p>
    <w:p w14:paraId="5A50E2E1" w14:textId="77777777" w:rsidR="008F6FAC" w:rsidRPr="00A315A1" w:rsidRDefault="008F6FAC" w:rsidP="008F6FAC">
      <w:pPr>
        <w:pStyle w:val="Default"/>
        <w:rPr>
          <w:sz w:val="44"/>
          <w:szCs w:val="44"/>
        </w:rPr>
      </w:pPr>
      <w:r w:rsidRPr="00A315A1">
        <w:rPr>
          <w:sz w:val="44"/>
          <w:szCs w:val="44"/>
        </w:rPr>
        <w:t xml:space="preserve">Trademark </w:t>
      </w:r>
    </w:p>
    <w:p w14:paraId="6C1CC08E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Linux is registered trademark or trademark of Linus Torvalds, registered in the U.S. and other countries. </w:t>
      </w:r>
    </w:p>
    <w:p w14:paraId="2613FA3A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Red Hat is registered trademark or trademark of Red Hat, Inc., registered in the U.S. and other countries. </w:t>
      </w:r>
    </w:p>
    <w:p w14:paraId="6773599C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Apache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>Apache Tomcat</w:t>
      </w:r>
      <w:r w:rsidRPr="001949D8">
        <w:rPr>
          <w:rFonts w:eastAsia="ＭＳ Ｐゴシック"/>
          <w:sz w:val="21"/>
          <w:szCs w:val="20"/>
        </w:rPr>
        <w:t>、</w:t>
      </w:r>
      <w:r w:rsidRPr="001949D8">
        <w:rPr>
          <w:rFonts w:eastAsia="ＭＳ Ｐゴシック"/>
          <w:sz w:val="21"/>
          <w:szCs w:val="20"/>
        </w:rPr>
        <w:t xml:space="preserve">Tomcat are registered trademarks or trademarks of Apache Software Foundation. </w:t>
      </w:r>
    </w:p>
    <w:p w14:paraId="4F41AE02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>Oracle and MySQL are registered trademarks of Oracle Corporation and its subsidiaries and affiliates in the United States and other countries.</w:t>
      </w:r>
    </w:p>
    <w:p w14:paraId="25BD51A1" w14:textId="77777777" w:rsidR="008F6FAC" w:rsidRPr="001949D8" w:rsidRDefault="008F6FAC" w:rsidP="008F6FAC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MariaDB is a registered trademark or trademark of the MariaDB Foundation. </w:t>
      </w:r>
    </w:p>
    <w:p w14:paraId="6AF14B3A" w14:textId="77777777" w:rsidR="001949D8" w:rsidRPr="001949D8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r w:rsidRPr="001949D8">
        <w:rPr>
          <w:rFonts w:eastAsia="ＭＳ Ｐゴシック"/>
          <w:sz w:val="21"/>
          <w:szCs w:val="20"/>
        </w:rPr>
        <w:t xml:space="preserve">Ansible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14:paraId="45DFE3AF" w14:textId="77777777" w:rsidR="00387A92" w:rsidRDefault="001949D8" w:rsidP="001949D8">
      <w:pPr>
        <w:pStyle w:val="Default"/>
        <w:numPr>
          <w:ilvl w:val="0"/>
          <w:numId w:val="3"/>
        </w:numPr>
        <w:spacing w:line="320" w:lineRule="exact"/>
        <w:ind w:left="570"/>
        <w:rPr>
          <w:rFonts w:eastAsia="ＭＳ Ｐゴシック"/>
          <w:sz w:val="21"/>
          <w:szCs w:val="20"/>
        </w:rPr>
      </w:pPr>
      <w:proofErr w:type="spellStart"/>
      <w:r w:rsidRPr="001949D8">
        <w:rPr>
          <w:rFonts w:eastAsia="ＭＳ Ｐゴシック"/>
          <w:sz w:val="21"/>
          <w:szCs w:val="20"/>
        </w:rPr>
        <w:t>AnsibleTower</w:t>
      </w:r>
      <w:proofErr w:type="spellEnd"/>
      <w:r w:rsidRPr="001949D8">
        <w:rPr>
          <w:rFonts w:eastAsia="ＭＳ Ｐゴシック"/>
          <w:sz w:val="21"/>
          <w:szCs w:val="20"/>
        </w:rPr>
        <w:t xml:space="preserve"> is a registered trademark or trademark of Red </w:t>
      </w:r>
      <w:proofErr w:type="spellStart"/>
      <w:r w:rsidRPr="001949D8">
        <w:rPr>
          <w:rFonts w:eastAsia="ＭＳ Ｐゴシック"/>
          <w:sz w:val="21"/>
          <w:szCs w:val="20"/>
        </w:rPr>
        <w:t>Hat</w:t>
      </w:r>
      <w:proofErr w:type="gramStart"/>
      <w:r w:rsidRPr="001949D8">
        <w:rPr>
          <w:rFonts w:eastAsia="ＭＳ Ｐゴシック"/>
          <w:sz w:val="21"/>
          <w:szCs w:val="20"/>
        </w:rPr>
        <w:t>,Inc</w:t>
      </w:r>
      <w:proofErr w:type="spellEnd"/>
      <w:proofErr w:type="gramEnd"/>
      <w:r w:rsidRPr="001949D8">
        <w:rPr>
          <w:rFonts w:eastAsia="ＭＳ Ｐゴシック"/>
          <w:sz w:val="21"/>
          <w:szCs w:val="20"/>
        </w:rPr>
        <w:t>.</w:t>
      </w:r>
    </w:p>
    <w:p w14:paraId="392E94E7" w14:textId="77777777" w:rsidR="003C3F40" w:rsidRPr="001949D8" w:rsidRDefault="003C3F40" w:rsidP="003C3F40">
      <w:pPr>
        <w:pStyle w:val="Default"/>
        <w:spacing w:line="320" w:lineRule="exact"/>
        <w:ind w:left="570"/>
        <w:rPr>
          <w:rFonts w:eastAsia="ＭＳ Ｐゴシック"/>
          <w:sz w:val="21"/>
          <w:szCs w:val="20"/>
        </w:rPr>
      </w:pPr>
    </w:p>
    <w:p w14:paraId="4B134413" w14:textId="77777777" w:rsidR="008F6FAC" w:rsidRPr="001949D8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names of other systems, company name and products mentioned in this document are registered trademarks or trademarks of their respective companies.</w:t>
      </w:r>
    </w:p>
    <w:p w14:paraId="3D2764CB" w14:textId="77777777" w:rsidR="008F6FAC" w:rsidRPr="001949D8" w:rsidRDefault="008F6FAC" w:rsidP="008F6FAC">
      <w:pPr>
        <w:pStyle w:val="Default"/>
        <w:spacing w:line="320" w:lineRule="exact"/>
        <w:rPr>
          <w:sz w:val="21"/>
          <w:szCs w:val="20"/>
        </w:rPr>
      </w:pPr>
      <w:r w:rsidRPr="001949D8">
        <w:rPr>
          <w:sz w:val="21"/>
          <w:szCs w:val="20"/>
        </w:rPr>
        <w:t>The ® mark and TM mark is not specified in this document.</w:t>
      </w:r>
    </w:p>
    <w:p w14:paraId="2B529C0F" w14:textId="77777777" w:rsidR="008F6FAC" w:rsidRPr="001949D8" w:rsidRDefault="008F6FAC" w:rsidP="008F6FAC">
      <w:pPr>
        <w:pStyle w:val="Default"/>
        <w:spacing w:line="320" w:lineRule="exact"/>
        <w:rPr>
          <w:rFonts w:eastAsia="Meiryo UI"/>
          <w:sz w:val="21"/>
          <w:szCs w:val="20"/>
        </w:rPr>
      </w:pPr>
      <w:r w:rsidRPr="001949D8">
        <w:rPr>
          <w:rFonts w:ascii="ＭＳ ゴシック" w:eastAsia="ＭＳ ゴシック" w:hAnsi="ＭＳ ゴシック" w:cs="ＭＳ ゴシック" w:hint="eastAsia"/>
          <w:sz w:val="21"/>
          <w:szCs w:val="20"/>
        </w:rPr>
        <w:t>※</w:t>
      </w:r>
      <w:r w:rsidRPr="001949D8">
        <w:rPr>
          <w:sz w:val="21"/>
          <w:szCs w:val="20"/>
        </w:rPr>
        <w:t>「</w:t>
      </w:r>
      <w:proofErr w:type="spellStart"/>
      <w:r w:rsidRPr="001949D8">
        <w:rPr>
          <w:sz w:val="21"/>
          <w:szCs w:val="20"/>
        </w:rPr>
        <w:t>Exastro</w:t>
      </w:r>
      <w:proofErr w:type="spellEnd"/>
      <w:r w:rsidRPr="001949D8">
        <w:rPr>
          <w:sz w:val="21"/>
          <w:szCs w:val="20"/>
        </w:rPr>
        <w:t xml:space="preserve"> IT Automation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is written as</w:t>
      </w:r>
      <w:r w:rsidRPr="001949D8">
        <w:rPr>
          <w:sz w:val="21"/>
          <w:szCs w:val="20"/>
        </w:rPr>
        <w:t>「</w:t>
      </w:r>
      <w:r w:rsidRPr="001949D8">
        <w:rPr>
          <w:sz w:val="21"/>
          <w:szCs w:val="20"/>
        </w:rPr>
        <w:t>ITA</w:t>
      </w:r>
      <w:r w:rsidRPr="001949D8">
        <w:rPr>
          <w:sz w:val="21"/>
          <w:szCs w:val="20"/>
        </w:rPr>
        <w:t>」</w:t>
      </w:r>
      <w:r w:rsidRPr="001949D8">
        <w:rPr>
          <w:sz w:val="21"/>
          <w:szCs w:val="20"/>
        </w:rPr>
        <w:t>in this document.</w:t>
      </w:r>
    </w:p>
    <w:p w14:paraId="1B39BCE6" w14:textId="77777777" w:rsidR="00387A92" w:rsidRPr="00012CC0" w:rsidRDefault="00387A92" w:rsidP="002E2A33">
      <w:pPr>
        <w:pStyle w:val="Default"/>
        <w:spacing w:line="320" w:lineRule="exact"/>
        <w:rPr>
          <w:rFonts w:ascii="Meiryo UI" w:eastAsia="Meiryo UI" w:hAnsi="Meiryo UI" w:cs="Meiryo UI"/>
          <w:sz w:val="20"/>
          <w:szCs w:val="20"/>
        </w:rPr>
      </w:pPr>
      <w:r w:rsidRPr="00012CC0">
        <w:rPr>
          <w:rFonts w:ascii="Meiryo UI" w:eastAsia="Meiryo UI" w:hAnsi="Meiryo UI" w:cs="Meiryo UI"/>
          <w:sz w:val="20"/>
          <w:szCs w:val="20"/>
        </w:rPr>
        <w:br w:type="page"/>
      </w:r>
    </w:p>
    <w:sdt>
      <w:sdtPr>
        <w:rPr>
          <w:rFonts w:asciiTheme="minorEastAsia" w:eastAsiaTheme="minorEastAsia" w:hAnsiTheme="minorEastAsia" w:cs="Meiryo UI"/>
          <w:bCs w:val="0"/>
          <w:color w:val="auto"/>
          <w:kern w:val="2"/>
          <w:sz w:val="21"/>
          <w:szCs w:val="22"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rFonts w:ascii="Meiryo UI" w:eastAsia="Meiryo UI" w:hAnsi="Meiryo UI"/>
        </w:rPr>
      </w:sdtEndPr>
      <w:sdtContent>
        <w:p w14:paraId="1110880B" w14:textId="77777777" w:rsidR="004E6E63" w:rsidRPr="00632D53" w:rsidRDefault="001949D8" w:rsidP="00632D53">
          <w:pPr>
            <w:pStyle w:val="af0"/>
            <w:numPr>
              <w:ilvl w:val="0"/>
              <w:numId w:val="0"/>
            </w:numPr>
            <w:ind w:left="425"/>
            <w:rPr>
              <w:rStyle w:val="11"/>
            </w:rPr>
          </w:pPr>
          <w:r>
            <w:rPr>
              <w:rStyle w:val="11"/>
              <w:rFonts w:hint="eastAsia"/>
            </w:rPr>
            <w:t>Table of contents</w:t>
          </w:r>
        </w:p>
        <w:p w14:paraId="478A617E" w14:textId="62926F5A" w:rsidR="007B5FE3" w:rsidRDefault="004E6E63">
          <w:pPr>
            <w:pStyle w:val="14"/>
            <w:tabs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r w:rsidRPr="00012CC0">
            <w:rPr>
              <w:rFonts w:asciiTheme="minorEastAsia" w:hAnsiTheme="minorEastAsia" w:cs="Meiryo UI"/>
            </w:rPr>
            <w:fldChar w:fldCharType="begin"/>
          </w:r>
          <w:r w:rsidRPr="00012CC0">
            <w:rPr>
              <w:rFonts w:asciiTheme="minorEastAsia" w:hAnsiTheme="minorEastAsia" w:cs="Meiryo UI"/>
            </w:rPr>
            <w:instrText xml:space="preserve"> TOC \o "1-3" \h \z \u </w:instrText>
          </w:r>
          <w:r w:rsidRPr="00012CC0">
            <w:rPr>
              <w:rFonts w:asciiTheme="minorEastAsia" w:hAnsiTheme="minorEastAsia" w:cs="Meiryo UI"/>
            </w:rPr>
            <w:fldChar w:fldCharType="separate"/>
          </w:r>
          <w:hyperlink w:anchor="_Toc37942396" w:history="1">
            <w:r w:rsidR="007B5FE3" w:rsidRPr="00F420A8">
              <w:rPr>
                <w:rStyle w:val="af1"/>
                <w:noProof/>
              </w:rPr>
              <w:t>Introduction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_Toc37942396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3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22CB00B5" w14:textId="3106400D" w:rsidR="007B5FE3" w:rsidRDefault="00CB5427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397" w:history="1">
            <w:r w:rsidR="007B5FE3" w:rsidRPr="00F420A8">
              <w:rPr>
                <w:rStyle w:val="af1"/>
                <w:noProof/>
              </w:rPr>
              <w:t>1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Function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_Toc37942397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4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60E6E2BD" w14:textId="7B7A32EC" w:rsidR="007B5FE3" w:rsidRDefault="00CB5427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398" w:history="1">
            <w:r w:rsidR="007B5FE3" w:rsidRPr="00F420A8">
              <w:rPr>
                <w:rStyle w:val="af1"/>
                <w:noProof/>
              </w:rPr>
              <w:t>2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System configuration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_Toc37942398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5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14955557" w14:textId="21C4F001" w:rsidR="007B5FE3" w:rsidRDefault="00CB5427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399" w:history="1">
            <w:r w:rsidR="007B5FE3" w:rsidRPr="00F420A8">
              <w:rPr>
                <w:rStyle w:val="af1"/>
                <w:noProof/>
              </w:rPr>
              <w:t>3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System requirements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_Toc37942399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6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3FF79491" w14:textId="4FFDED5B" w:rsidR="007B5FE3" w:rsidRDefault="00CB5427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0" w:history="1">
            <w:r w:rsidR="007B5FE3" w:rsidRPr="00F420A8">
              <w:rPr>
                <w:rStyle w:val="af1"/>
                <w:noProof/>
              </w:rPr>
              <w:t>4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Prepare shared directory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_Toc37942400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7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180B4DBA" w14:textId="7A71D707" w:rsidR="007B5FE3" w:rsidRDefault="00CB5427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1" w:history="1">
            <w:r w:rsidR="007B5FE3" w:rsidRPr="00F420A8">
              <w:rPr>
                <w:rStyle w:val="af1"/>
                <w:noProof/>
              </w:rPr>
              <w:t>4.1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 xml:space="preserve">Ansible driver </w:t>
            </w:r>
            <w:r w:rsidR="007B5FE3" w:rsidRPr="00F420A8">
              <w:rPr>
                <w:rStyle w:val="af1"/>
                <w:rFonts w:hint="eastAsia"/>
                <w:noProof/>
              </w:rPr>
              <w:t>－</w:t>
            </w:r>
            <w:r w:rsidR="007B5FE3" w:rsidRPr="00F420A8">
              <w:rPr>
                <w:rStyle w:val="af1"/>
                <w:noProof/>
              </w:rPr>
              <w:t xml:space="preserve"> Ansible RestAPI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_Toc37942401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7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04B1A440" w14:textId="1AFDD52C" w:rsidR="007B5FE3" w:rsidRDefault="00CB5427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2" w:history="1">
            <w:r w:rsidR="007B5FE3" w:rsidRPr="00F420A8">
              <w:rPr>
                <w:rStyle w:val="af1"/>
                <w:noProof/>
              </w:rPr>
              <w:t>4.2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 xml:space="preserve">Ansible driver </w:t>
            </w:r>
            <w:r w:rsidR="007B5FE3" w:rsidRPr="00F420A8">
              <w:rPr>
                <w:rStyle w:val="af1"/>
                <w:rFonts w:hint="eastAsia"/>
                <w:noProof/>
              </w:rPr>
              <w:t>－</w:t>
            </w:r>
            <w:r w:rsidR="007B5FE3" w:rsidRPr="00F420A8">
              <w:rPr>
                <w:rStyle w:val="af1"/>
                <w:noProof/>
              </w:rPr>
              <w:t xml:space="preserve"> Ansible Tower server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_Toc37942402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7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2DF6F043" w14:textId="514E76D9" w:rsidR="007B5FE3" w:rsidRDefault="00CB5427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3" w:history="1">
            <w:r w:rsidR="007B5FE3" w:rsidRPr="00F420A8">
              <w:rPr>
                <w:rStyle w:val="af1"/>
                <w:noProof/>
              </w:rPr>
              <w:t>4.3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Ansible Tower SCM management directory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_Toc37942403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7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756BF8FA" w14:textId="05CF92D5" w:rsidR="007B5FE3" w:rsidRDefault="00CB5427">
          <w:pPr>
            <w:pStyle w:val="14"/>
            <w:tabs>
              <w:tab w:val="left" w:pos="48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4" w:history="1">
            <w:r w:rsidR="007B5FE3" w:rsidRPr="00F420A8">
              <w:rPr>
                <w:rStyle w:val="af1"/>
                <w:noProof/>
              </w:rPr>
              <w:t>5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rFonts w:ascii="Arial" w:hAnsi="Arial"/>
                <w:noProof/>
              </w:rPr>
              <w:t>AnsibleTower initial settings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_Toc37942404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8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4A3B8954" w14:textId="5444C621" w:rsidR="007B5FE3" w:rsidRDefault="00CB5427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5" w:history="1">
            <w:r w:rsidR="007B5FE3" w:rsidRPr="00F420A8">
              <w:rPr>
                <w:rStyle w:val="af1"/>
                <w:noProof/>
              </w:rPr>
              <w:t>5.1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Settings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_Toc37942405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8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691034C1" w14:textId="40DB75B4" w:rsidR="007B5FE3" w:rsidRDefault="00CB5427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6" w:history="1">
            <w:r w:rsidR="007B5FE3" w:rsidRPr="00F420A8">
              <w:rPr>
                <w:rStyle w:val="af1"/>
                <w:noProof/>
              </w:rPr>
              <w:t>5.2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Package confirmation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_Toc37942406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9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2DC4B6C4" w14:textId="1CFCBF37" w:rsidR="007B5FE3" w:rsidRDefault="00CB5427">
          <w:pPr>
            <w:pStyle w:val="22"/>
            <w:tabs>
              <w:tab w:val="left" w:pos="960"/>
              <w:tab w:val="right" w:leader="dot" w:pos="9627"/>
            </w:tabs>
            <w:rPr>
              <w:noProof/>
              <w:kern w:val="0"/>
              <w:sz w:val="24"/>
              <w:szCs w:val="24"/>
              <w:lang w:eastAsia="zh-TW"/>
            </w:rPr>
          </w:pPr>
          <w:hyperlink w:anchor="_Toc37942407" w:history="1">
            <w:r w:rsidR="007B5FE3" w:rsidRPr="00F420A8">
              <w:rPr>
                <w:rStyle w:val="af1"/>
                <w:noProof/>
              </w:rPr>
              <w:t>5.3</w:t>
            </w:r>
            <w:r w:rsidR="007B5FE3">
              <w:rPr>
                <w:noProof/>
                <w:kern w:val="0"/>
                <w:sz w:val="24"/>
                <w:szCs w:val="24"/>
                <w:lang w:eastAsia="zh-TW"/>
              </w:rPr>
              <w:tab/>
            </w:r>
            <w:r w:rsidR="007B5FE3" w:rsidRPr="00F420A8">
              <w:rPr>
                <w:rStyle w:val="af1"/>
                <w:noProof/>
              </w:rPr>
              <w:t>Required resource preparation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_Toc37942407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10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6EA45132" w14:textId="6A1D1C5D" w:rsidR="007B5FE3" w:rsidRDefault="00CB5427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08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5.3.1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[Project] Operation before creating new project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_Toc37942408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10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30CBDCC2" w14:textId="2305ACBA" w:rsidR="007B5FE3" w:rsidRDefault="00CB5427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09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5.3.2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[Project] Operation after deleting project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_Toc37942409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11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17E0C00B" w14:textId="041379C2" w:rsidR="007B5FE3" w:rsidRDefault="00CB5427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10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5.3.3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[Inventory] Local access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_Toc37942410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11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24341700" w14:textId="053B4B56" w:rsidR="007B5FE3" w:rsidRDefault="00CB5427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11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5.3.4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[Credential] Local access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_Toc37942411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12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7D632CE5" w14:textId="1745BE47" w:rsidR="007B5FE3" w:rsidRDefault="00CB5427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12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5.3.5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Application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_Toc37942412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12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60BE3B7C" w14:textId="6E5BB38C" w:rsidR="007B5FE3" w:rsidRDefault="00CB5427">
          <w:pPr>
            <w:pStyle w:val="34"/>
            <w:tabs>
              <w:tab w:val="left" w:pos="1440"/>
              <w:tab w:val="right" w:leader="dot" w:pos="9627"/>
            </w:tabs>
            <w:rPr>
              <w:noProof/>
            </w:rPr>
          </w:pPr>
          <w:hyperlink w:anchor="_Toc37942413" w:history="1">
            <w:r w:rsidR="007B5FE3" w:rsidRPr="00F420A8">
              <w:rPr>
                <w:rStyle w:val="af1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5.3.6</w:t>
            </w:r>
            <w:r w:rsidR="007B5FE3">
              <w:rPr>
                <w:noProof/>
              </w:rPr>
              <w:tab/>
            </w:r>
            <w:r w:rsidR="007B5FE3" w:rsidRPr="00F420A8">
              <w:rPr>
                <w:rStyle w:val="af1"/>
                <w:noProof/>
              </w:rPr>
              <w:t>[User] Token</w:t>
            </w:r>
            <w:r w:rsidR="007B5FE3">
              <w:rPr>
                <w:noProof/>
                <w:webHidden/>
              </w:rPr>
              <w:tab/>
            </w:r>
            <w:r w:rsidR="007B5FE3">
              <w:rPr>
                <w:noProof/>
                <w:webHidden/>
              </w:rPr>
              <w:fldChar w:fldCharType="begin"/>
            </w:r>
            <w:r w:rsidR="007B5FE3">
              <w:rPr>
                <w:noProof/>
                <w:webHidden/>
              </w:rPr>
              <w:instrText xml:space="preserve"> PAGEREF _Toc37942413 \h </w:instrText>
            </w:r>
            <w:r w:rsidR="007B5FE3">
              <w:rPr>
                <w:noProof/>
                <w:webHidden/>
              </w:rPr>
            </w:r>
            <w:r w:rsidR="007B5FE3">
              <w:rPr>
                <w:noProof/>
                <w:webHidden/>
              </w:rPr>
              <w:fldChar w:fldCharType="separate"/>
            </w:r>
            <w:r w:rsidR="00C6574B">
              <w:rPr>
                <w:noProof/>
                <w:webHidden/>
              </w:rPr>
              <w:t>12</w:t>
            </w:r>
            <w:r w:rsidR="007B5FE3">
              <w:rPr>
                <w:noProof/>
                <w:webHidden/>
              </w:rPr>
              <w:fldChar w:fldCharType="end"/>
            </w:r>
          </w:hyperlink>
        </w:p>
        <w:p w14:paraId="09092EDC" w14:textId="7CFCEC45" w:rsidR="004E6E63" w:rsidRPr="00012CC0" w:rsidRDefault="004E6E63" w:rsidP="00BD12B8">
          <w:pPr>
            <w:rPr>
              <w:rFonts w:ascii="Meiryo UI" w:eastAsia="Meiryo UI" w:hAnsi="Meiryo UI" w:cs="Meiryo UI"/>
            </w:rPr>
          </w:pPr>
          <w:r w:rsidRPr="00012CC0">
            <w:rPr>
              <w:rFonts w:asciiTheme="minorEastAsia" w:hAnsiTheme="minorEastAsia" w:cs="Meiryo UI"/>
              <w:b/>
              <w:bCs/>
              <w:lang w:val="ja-JP"/>
            </w:rPr>
            <w:fldChar w:fldCharType="end"/>
          </w:r>
        </w:p>
      </w:sdtContent>
    </w:sdt>
    <w:p w14:paraId="40576119" w14:textId="77777777" w:rsidR="004E6E63" w:rsidRPr="00012CC0" w:rsidRDefault="004E6E63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</w:p>
    <w:p w14:paraId="7334D83E" w14:textId="77777777" w:rsidR="00627070" w:rsidRPr="00012CC0" w:rsidRDefault="00627070">
      <w:pPr>
        <w:widowControl/>
        <w:jc w:val="left"/>
        <w:rPr>
          <w:rFonts w:ascii="Meiryo UI" w:eastAsia="Meiryo UI" w:hAnsi="Meiryo UI" w:cs="Meiryo UI"/>
          <w:sz w:val="24"/>
          <w:szCs w:val="24"/>
        </w:rPr>
      </w:pPr>
      <w:r w:rsidRPr="00012CC0">
        <w:rPr>
          <w:rFonts w:ascii="Meiryo UI" w:eastAsia="Meiryo UI" w:hAnsi="Meiryo UI" w:cs="Meiryo UI"/>
        </w:rPr>
        <w:br w:type="page"/>
      </w:r>
    </w:p>
    <w:p w14:paraId="4D58AC66" w14:textId="77777777" w:rsidR="009928F4" w:rsidRPr="00632D53" w:rsidRDefault="001949D8" w:rsidP="00632D53">
      <w:pPr>
        <w:pStyle w:val="1"/>
        <w:numPr>
          <w:ilvl w:val="0"/>
          <w:numId w:val="0"/>
        </w:numPr>
        <w:ind w:left="425"/>
      </w:pPr>
      <w:bookmarkStart w:id="1" w:name="_Toc37942396"/>
      <w:r>
        <w:rPr>
          <w:rFonts w:hint="eastAsia"/>
        </w:rPr>
        <w:lastRenderedPageBreak/>
        <w:t>I</w:t>
      </w:r>
      <w:r>
        <w:t>ntroduction</w:t>
      </w:r>
      <w:bookmarkEnd w:id="1"/>
    </w:p>
    <w:p w14:paraId="5DDA91DB" w14:textId="77777777" w:rsidR="00AD1155" w:rsidRPr="001949D8" w:rsidRDefault="001949D8" w:rsidP="00AD1155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>This document explains the system configuration and environment construction for operating Ansible optional function (referred to as Ansible driver hereafter) in ITA.</w:t>
      </w:r>
    </w:p>
    <w:p w14:paraId="251A5F5E" w14:textId="77777777" w:rsidR="001949D8" w:rsidRPr="001949D8" w:rsidRDefault="001949D8" w:rsidP="00AD1155">
      <w:pPr>
        <w:spacing w:line="320" w:lineRule="exact"/>
        <w:rPr>
          <w:rFonts w:ascii="Arial" w:eastAsiaTheme="majorEastAsia" w:hAnsi="Arial" w:cs="Arial"/>
        </w:rPr>
      </w:pPr>
    </w:p>
    <w:p w14:paraId="7FC966B2" w14:textId="77777777" w:rsidR="00DF3BB5" w:rsidRPr="001949D8" w:rsidRDefault="001949D8" w:rsidP="00DF3BB5">
      <w:pPr>
        <w:spacing w:line="320" w:lineRule="exact"/>
        <w:rPr>
          <w:rFonts w:ascii="Arial" w:eastAsiaTheme="majorEastAsia" w:hAnsi="Arial" w:cs="Arial"/>
        </w:rPr>
      </w:pPr>
      <w:r w:rsidRPr="001949D8">
        <w:rPr>
          <w:rFonts w:ascii="Arial" w:eastAsiaTheme="majorEastAsia" w:hAnsi="Arial" w:cs="Arial"/>
        </w:rPr>
        <w:t>To use the ITA Ansible driver, it is assumed that the basic ITA functions have been built. Please refer to "System Configuration/Environment Construction Guide - Basics" for constructing ITA basic function.</w:t>
      </w:r>
    </w:p>
    <w:p w14:paraId="6C75BACA" w14:textId="77777777" w:rsidR="00DF3BB5" w:rsidRPr="007D1F90" w:rsidRDefault="00DF3BB5" w:rsidP="007D1F90">
      <w:pPr>
        <w:widowControl/>
        <w:snapToGrid w:val="0"/>
        <w:spacing w:line="240" w:lineRule="atLeast"/>
        <w:jc w:val="left"/>
        <w:rPr>
          <w:rFonts w:ascii="Meiryo UI" w:eastAsia="Meiryo UI" w:hAnsi="Meiryo UI" w:cs="Meiryo UI"/>
          <w:sz w:val="24"/>
          <w:szCs w:val="24"/>
        </w:rPr>
      </w:pPr>
    </w:p>
    <w:p w14:paraId="7B8BC899" w14:textId="77777777" w:rsidR="00FC6B31" w:rsidRPr="00632D53" w:rsidRDefault="001949D8" w:rsidP="00632D53">
      <w:pPr>
        <w:pStyle w:val="1"/>
      </w:pPr>
      <w:bookmarkStart w:id="2" w:name="_Toc37942397"/>
      <w:r>
        <w:rPr>
          <w:rFonts w:hint="eastAsia"/>
        </w:rPr>
        <w:lastRenderedPageBreak/>
        <w:t>F</w:t>
      </w:r>
      <w:r>
        <w:t>unction</w:t>
      </w:r>
      <w:bookmarkEnd w:id="2"/>
    </w:p>
    <w:p w14:paraId="3C9B811B" w14:textId="77777777" w:rsidR="00FC6B31" w:rsidRPr="001949D8" w:rsidRDefault="001949D8" w:rsidP="00722CB6">
      <w:pPr>
        <w:spacing w:beforeLines="30" w:before="85"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1949D8">
        <w:rPr>
          <w:rFonts w:ascii="Arial" w:eastAsiaTheme="majorEastAsia" w:hAnsi="Arial" w:cs="Meiryo UI"/>
        </w:rPr>
        <w:t>Ansible driver provides the following functions</w:t>
      </w:r>
      <w:r>
        <w:rPr>
          <w:rFonts w:ascii="Arial" w:eastAsiaTheme="majorEastAsia" w:hAnsi="Arial" w:cs="Meiryo UI"/>
        </w:rPr>
        <w:t>.</w:t>
      </w:r>
    </w:p>
    <w:p w14:paraId="34B4B576" w14:textId="77777777" w:rsidR="00FC6B31" w:rsidRPr="00012CC0" w:rsidRDefault="00FC6B31" w:rsidP="00FC6B31"/>
    <w:p w14:paraId="13A242BE" w14:textId="77777777" w:rsidR="00FC6B31" w:rsidRPr="00012CC0" w:rsidRDefault="001949D8" w:rsidP="00722CB6">
      <w:pPr>
        <w:pStyle w:val="af"/>
        <w:keepNext/>
        <w:spacing w:afterLines="50" w:after="143"/>
      </w:pPr>
      <w:r w:rsidRPr="001949D8">
        <w:t>Table 1 Function name</w:t>
      </w:r>
    </w:p>
    <w:tbl>
      <w:tblPr>
        <w:tblStyle w:val="13"/>
        <w:tblW w:w="9072" w:type="dxa"/>
        <w:tblInd w:w="534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1701"/>
        <w:gridCol w:w="4253"/>
        <w:gridCol w:w="1205"/>
        <w:gridCol w:w="1205"/>
      </w:tblGrid>
      <w:tr w:rsidR="00BB0F17" w:rsidRPr="00012CC0" w14:paraId="66795C0E" w14:textId="77777777" w:rsidTr="003C7D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52E72274" w14:textId="77777777" w:rsidR="00FC6B31" w:rsidRPr="003C7D4B" w:rsidRDefault="00FC6B31" w:rsidP="000B78FF">
            <w:pPr>
              <w:spacing w:line="240" w:lineRule="exact"/>
              <w:jc w:val="center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No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8219529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bCs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Function name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0B63F148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 w:hint="eastAsia"/>
                <w:b w:val="0"/>
                <w:color w:val="FFFFFF" w:themeColor="background1"/>
                <w:sz w:val="20"/>
                <w:szCs w:val="20"/>
              </w:rPr>
              <w:t>U</w:t>
            </w: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se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142C1127" w14:textId="77777777" w:rsidR="00FC6B31" w:rsidRPr="003C7D4B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WEB</w:t>
            </w:r>
          </w:p>
          <w:p w14:paraId="799ACF45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430E7C8F" w14:textId="77777777" w:rsidR="00FC6B31" w:rsidRPr="003C7D4B" w:rsidRDefault="00FC6B31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b w:val="0"/>
                <w:color w:val="FFFFFF" w:themeColor="background1"/>
                <w:sz w:val="20"/>
                <w:szCs w:val="20"/>
              </w:rPr>
              <w:t>BackYard</w:t>
            </w:r>
            <w:proofErr w:type="spellEnd"/>
          </w:p>
          <w:p w14:paraId="1DCD4268" w14:textId="77777777" w:rsidR="00FC6B31" w:rsidRPr="003C7D4B" w:rsidRDefault="001949D8" w:rsidP="000B78FF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</w:pPr>
            <w:r>
              <w:rPr>
                <w:rFonts w:eastAsia="Meiryo UI" w:cstheme="minorHAnsi"/>
                <w:b w:val="0"/>
                <w:color w:val="FFFFFF" w:themeColor="background1"/>
                <w:sz w:val="20"/>
                <w:szCs w:val="20"/>
              </w:rPr>
              <w:t>Content</w:t>
            </w:r>
          </w:p>
        </w:tc>
      </w:tr>
      <w:tr w:rsidR="001949D8" w:rsidRPr="00012CC0" w14:paraId="616EACD1" w14:textId="77777777" w:rsidTr="002452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E5EAEF"/>
            <w:vAlign w:val="center"/>
          </w:tcPr>
          <w:p w14:paraId="58CD81D7" w14:textId="77777777" w:rsidR="001949D8" w:rsidRPr="00012CC0" w:rsidRDefault="001949D8" w:rsidP="001949D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b w:val="0"/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FAFF81" w14:textId="77777777" w:rsidR="001949D8" w:rsidRPr="00012CC0" w:rsidRDefault="001949D8" w:rsidP="001949D8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Ansible</w:t>
            </w:r>
            <w:r w:rsidRPr="00012CC0">
              <w:rPr>
                <w:rFonts w:eastAsia="Meiryo UI" w:cstheme="minorHAnsi"/>
                <w:sz w:val="20"/>
                <w:szCs w:val="20"/>
              </w:rPr>
              <w:t xml:space="preserve"> </w:t>
            </w: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driver</w:t>
            </w:r>
          </w:p>
        </w:tc>
        <w:tc>
          <w:tcPr>
            <w:tcW w:w="425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14:paraId="5E28CF01" w14:textId="77777777" w:rsidR="001949D8" w:rsidRPr="00062BAD" w:rsidRDefault="001949D8" w:rsidP="001949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2BAD">
              <w:t xml:space="preserve">Manage construction of server, storage, network devices from ITA through </w:t>
            </w:r>
            <w:proofErr w:type="spellStart"/>
            <w:r w:rsidRPr="00062BAD">
              <w:t>Ansible</w:t>
            </w:r>
            <w:proofErr w:type="spellEnd"/>
            <w:r w:rsidRPr="00062BAD">
              <w:t xml:space="preserve"> or </w:t>
            </w:r>
            <w:proofErr w:type="spellStart"/>
            <w:r w:rsidRPr="00062BAD">
              <w:t>AnsibleTower</w:t>
            </w:r>
            <w:proofErr w:type="spellEnd"/>
            <w:r>
              <w:t>.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9A3CB7" w14:textId="77777777" w:rsidR="001949D8" w:rsidRPr="00012CC0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E183323" w14:textId="77777777" w:rsidR="001949D8" w:rsidRPr="00012CC0" w:rsidRDefault="001949D8" w:rsidP="001949D8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</w:tr>
      <w:tr w:rsidR="001949D8" w:rsidRPr="00012CC0" w14:paraId="3DFB78DC" w14:textId="77777777" w:rsidTr="002452C5">
        <w:trPr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6DE8A55D" w14:textId="77777777" w:rsidR="001949D8" w:rsidRPr="00012CC0" w:rsidRDefault="001949D8" w:rsidP="001949D8">
            <w:pPr>
              <w:spacing w:line="240" w:lineRule="exact"/>
              <w:jc w:val="center"/>
              <w:rPr>
                <w:rFonts w:eastAsia="Meiryo UI" w:cstheme="minorHAnsi"/>
                <w:b w:val="0"/>
                <w:sz w:val="20"/>
                <w:szCs w:val="20"/>
              </w:rPr>
            </w:pPr>
            <w:r w:rsidRPr="004C01B4">
              <w:rPr>
                <w:rFonts w:ascii="Arial" w:eastAsia="Meiryo UI" w:hAnsi="Arial" w:cstheme="minorHAnsi" w:hint="eastAsia"/>
                <w:b w:val="0"/>
                <w:sz w:val="20"/>
                <w:szCs w:val="20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CE004" w14:textId="77777777" w:rsidR="001949D8" w:rsidRPr="00012CC0" w:rsidRDefault="001949D8" w:rsidP="001949D8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proofErr w:type="spellStart"/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Ansible</w:t>
            </w:r>
            <w:proofErr w:type="spellEnd"/>
            <w:r w:rsidRPr="00012CC0">
              <w:rPr>
                <w:rFonts w:eastAsia="Meiryo UI" w:cstheme="minorHAnsi"/>
                <w:sz w:val="20"/>
                <w:szCs w:val="20"/>
              </w:rPr>
              <w:t xml:space="preserve"> </w:t>
            </w:r>
            <w:proofErr w:type="spellStart"/>
            <w:r w:rsidRPr="004C01B4">
              <w:rPr>
                <w:rFonts w:ascii="Arial" w:eastAsia="Meiryo UI" w:hAnsi="Arial" w:cstheme="minorHAnsi" w:hint="eastAsia"/>
                <w:sz w:val="20"/>
                <w:szCs w:val="20"/>
              </w:rPr>
              <w:t>Rest</w:t>
            </w:r>
            <w:r w:rsidRPr="004C01B4">
              <w:rPr>
                <w:rFonts w:ascii="Arial" w:eastAsia="Meiryo UI" w:hAnsi="Arial" w:cstheme="minorHAnsi"/>
                <w:sz w:val="20"/>
                <w:szCs w:val="20"/>
              </w:rPr>
              <w:t>API</w:t>
            </w:r>
            <w:proofErr w:type="spellEnd"/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ABD6A" w14:textId="77777777" w:rsidR="001949D8" w:rsidRDefault="001949D8" w:rsidP="001949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2BAD">
              <w:t xml:space="preserve">Contents providing </w:t>
            </w:r>
            <w:proofErr w:type="spellStart"/>
            <w:r w:rsidRPr="00062BAD">
              <w:t>RestAPI</w:t>
            </w:r>
            <w:proofErr w:type="spellEnd"/>
            <w:r w:rsidRPr="00062BAD">
              <w:t xml:space="preserve"> for operating </w:t>
            </w:r>
            <w:proofErr w:type="spellStart"/>
            <w:r w:rsidRPr="00062BAD">
              <w:t>Ansible</w:t>
            </w:r>
            <w:proofErr w:type="spellEnd"/>
            <w:r w:rsidRPr="00062BAD">
              <w:t xml:space="preserve"> from external.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15BAE" w14:textId="77777777" w:rsidR="001949D8" w:rsidRPr="00012CC0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ascii="ＭＳ ゴシック" w:eastAsia="ＭＳ ゴシック" w:hAnsi="ＭＳ ゴシック" w:cs="ＭＳ ゴシック" w:hint="eastAsia"/>
                <w:sz w:val="20"/>
                <w:szCs w:val="20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B709B0" w14:textId="77777777" w:rsidR="001949D8" w:rsidRPr="00012CC0" w:rsidRDefault="001949D8" w:rsidP="001949D8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eiryo UI" w:cstheme="minorHAnsi"/>
                <w:sz w:val="20"/>
                <w:szCs w:val="20"/>
              </w:rPr>
            </w:pPr>
            <w:r w:rsidRPr="00012CC0">
              <w:rPr>
                <w:rFonts w:eastAsia="Meiryo UI" w:cstheme="minorHAnsi" w:hint="eastAsia"/>
                <w:sz w:val="20"/>
                <w:szCs w:val="20"/>
              </w:rPr>
              <w:t>－</w:t>
            </w:r>
          </w:p>
        </w:tc>
      </w:tr>
    </w:tbl>
    <w:p w14:paraId="7358542E" w14:textId="77777777" w:rsidR="00FC6B31" w:rsidRPr="00012CC0" w:rsidRDefault="00FC6B31" w:rsidP="00FC6B31"/>
    <w:p w14:paraId="1EA254C3" w14:textId="77777777" w:rsidR="00FC6B31" w:rsidRPr="00012CC0" w:rsidRDefault="00FC6B31" w:rsidP="00FC6B31"/>
    <w:p w14:paraId="549A6D9E" w14:textId="77777777" w:rsidR="000F396C" w:rsidRPr="00632D53" w:rsidRDefault="001949D8" w:rsidP="00632D53">
      <w:pPr>
        <w:pStyle w:val="1"/>
      </w:pPr>
      <w:bookmarkStart w:id="3" w:name="_Toc37942398"/>
      <w:r>
        <w:rPr>
          <w:rFonts w:hint="eastAsia"/>
        </w:rPr>
        <w:lastRenderedPageBreak/>
        <w:t>S</w:t>
      </w:r>
      <w:r>
        <w:t>ystem configuration</w:t>
      </w:r>
      <w:bookmarkEnd w:id="3"/>
    </w:p>
    <w:p w14:paraId="436C29C1" w14:textId="77777777" w:rsidR="000F396C" w:rsidRPr="001949D8" w:rsidRDefault="001949D8" w:rsidP="000F396C">
      <w:pPr>
        <w:spacing w:line="320" w:lineRule="exact"/>
        <w:ind w:leftChars="202" w:left="424"/>
      </w:pPr>
      <w:r w:rsidRPr="001949D8">
        <w:rPr>
          <w:rFonts w:ascii="Arial" w:hAnsi="Arial"/>
        </w:rPr>
        <w:t>The system configuration of Ansible driver is same as the ITA system</w:t>
      </w:r>
      <w:r>
        <w:rPr>
          <w:rFonts w:ascii="Arial" w:hAnsi="Arial"/>
        </w:rPr>
        <w:t>.</w:t>
      </w:r>
    </w:p>
    <w:p w14:paraId="278AA569" w14:textId="77777777" w:rsidR="001949D8" w:rsidRPr="001949D8" w:rsidRDefault="001949D8" w:rsidP="001949D8">
      <w:pPr>
        <w:spacing w:line="320" w:lineRule="exact"/>
        <w:ind w:leftChars="202" w:left="424"/>
        <w:rPr>
          <w:rFonts w:ascii="Arial" w:hAnsi="Arial"/>
        </w:rPr>
      </w:pP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</w:t>
      </w:r>
      <w:proofErr w:type="spellStart"/>
      <w:r w:rsidRPr="001949D8">
        <w:rPr>
          <w:rFonts w:ascii="Arial" w:hAnsi="Arial"/>
        </w:rPr>
        <w:t>RestAPI</w:t>
      </w:r>
      <w:proofErr w:type="spellEnd"/>
      <w:r w:rsidRPr="001949D8">
        <w:rPr>
          <w:rFonts w:ascii="Arial" w:hAnsi="Arial"/>
        </w:rPr>
        <w:t xml:space="preserve"> is considered to be configured in a dedicated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server </w:t>
      </w:r>
      <w:proofErr w:type="spellStart"/>
      <w:r w:rsidRPr="001949D8">
        <w:rPr>
          <w:rFonts w:ascii="Arial" w:hAnsi="Arial"/>
        </w:rPr>
        <w:t>seperated</w:t>
      </w:r>
      <w:proofErr w:type="spellEnd"/>
      <w:r w:rsidRPr="001949D8">
        <w:rPr>
          <w:rFonts w:ascii="Arial" w:hAnsi="Arial"/>
        </w:rPr>
        <w:t xml:space="preserve"> from the </w:t>
      </w:r>
      <w:proofErr w:type="spellStart"/>
      <w:r w:rsidRPr="001949D8">
        <w:rPr>
          <w:rFonts w:ascii="Arial" w:hAnsi="Arial"/>
        </w:rPr>
        <w:t>Ansible</w:t>
      </w:r>
      <w:proofErr w:type="spellEnd"/>
      <w:r w:rsidRPr="001949D8">
        <w:rPr>
          <w:rFonts w:ascii="Arial" w:hAnsi="Arial"/>
        </w:rPr>
        <w:t xml:space="preserve"> driver.</w:t>
      </w:r>
    </w:p>
    <w:p w14:paraId="0CF86DE3" w14:textId="77777777" w:rsidR="00DB6278" w:rsidRPr="00012CC0" w:rsidRDefault="001949D8" w:rsidP="001949D8">
      <w:pPr>
        <w:spacing w:line="320" w:lineRule="exact"/>
        <w:ind w:leftChars="202" w:left="424"/>
      </w:pPr>
      <w:r w:rsidRPr="001949D8">
        <w:rPr>
          <w:rFonts w:ascii="Arial" w:hAnsi="Arial"/>
        </w:rPr>
        <w:t>Also, preparing a designated server for Ansible Tower is required.</w:t>
      </w:r>
      <w:r>
        <w:rPr>
          <w:rFonts w:ascii="Arial" w:hAnsi="Arial"/>
        </w:rPr>
        <w:t xml:space="preserve"> </w:t>
      </w:r>
      <w:r w:rsidRPr="001949D8">
        <w:rPr>
          <w:rFonts w:ascii="Arial" w:hAnsi="Arial"/>
        </w:rPr>
        <w:t>(Consolidating the construction into one server is also possible</w:t>
      </w:r>
      <w:r>
        <w:rPr>
          <w:rFonts w:ascii="Arial" w:hAnsi="Arial"/>
        </w:rPr>
        <w:t>.</w:t>
      </w:r>
      <w:r w:rsidRPr="001949D8">
        <w:rPr>
          <w:rFonts w:ascii="Arial" w:hAnsi="Arial"/>
        </w:rPr>
        <w:t>)</w:t>
      </w:r>
    </w:p>
    <w:p w14:paraId="319C4E8B" w14:textId="77777777" w:rsidR="001949D8" w:rsidRDefault="001949D8" w:rsidP="0040385A">
      <w:pPr>
        <w:spacing w:line="320" w:lineRule="exact"/>
        <w:ind w:leftChars="202" w:left="424"/>
      </w:pPr>
      <w:r w:rsidRPr="001949D8">
        <w:t>This figure shows a configuration in which an Ansible RESTAPI server is added to the balanced HA type, the recommended configuration for the ITA system.</w:t>
      </w:r>
    </w:p>
    <w:p w14:paraId="547E035C" w14:textId="77777777" w:rsidR="000108B3" w:rsidRPr="001949D8" w:rsidRDefault="00405FF6" w:rsidP="001949D8">
      <w:pPr>
        <w:spacing w:line="320" w:lineRule="exact"/>
        <w:ind w:leftChars="202" w:left="424"/>
        <w:jc w:val="left"/>
        <w:rPr>
          <w:rFonts w:ascii="Arial" w:hAnsi="Arial" w:cs="Arial"/>
          <w:szCs w:val="18"/>
        </w:rPr>
      </w:pPr>
      <w:r w:rsidRPr="00012CC0">
        <w:rPr>
          <w:rFonts w:hint="eastAsia"/>
          <w:sz w:val="18"/>
          <w:szCs w:val="18"/>
        </w:rPr>
        <w:t>※</w:t>
      </w:r>
      <w:r w:rsidR="001949D8" w:rsidRPr="001949D8">
        <w:rPr>
          <w:rFonts w:ascii="Arial" w:hAnsi="Arial" w:cs="Arial"/>
          <w:szCs w:val="18"/>
        </w:rPr>
        <w:t>The figure here is a omitted version. Please refer to "System Configuration/Environment Construction Guide - Basics" for details.</w:t>
      </w:r>
    </w:p>
    <w:p w14:paraId="0153CA99" w14:textId="77777777" w:rsidR="000F396C" w:rsidRPr="00012CC0" w:rsidRDefault="001474FB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7A137F0" wp14:editId="2EEBD9E4">
                <wp:simplePos x="0" y="0"/>
                <wp:positionH relativeFrom="column">
                  <wp:posOffset>3700145</wp:posOffset>
                </wp:positionH>
                <wp:positionV relativeFrom="paragraph">
                  <wp:posOffset>93345</wp:posOffset>
                </wp:positionV>
                <wp:extent cx="1050897" cy="1876425"/>
                <wp:effectExtent l="0" t="0" r="0" b="9525"/>
                <wp:wrapNone/>
                <wp:docPr id="251" name="正方形/長方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897" cy="1876425"/>
                        </a:xfrm>
                        <a:prstGeom prst="rect">
                          <a:avLst/>
                        </a:prstGeom>
                        <a:solidFill>
                          <a:srgbClr val="8CE4CD">
                            <a:alpha val="42000"/>
                          </a:srgb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67114" w14:textId="77777777" w:rsidR="00836CA3" w:rsidRDefault="00836CA3" w:rsidP="000F5074">
                            <w:pPr>
                              <w:jc w:val="center"/>
                            </w:pP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Ansible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 w:hint="eastAsia"/>
                              </w:rPr>
                              <w:t>RestAPI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7A137F0" id="正方形/長方形 251" o:spid="_x0000_s1027" style="position:absolute;left:0;text-align:left;margin-left:291.35pt;margin-top:7.35pt;width:82.75pt;height:147.7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" fillcolor="#8ce4cd" stroked="f" strokeweight=".5pt">
                <v:fill opacity="27499f"/>
                <v:textbox>
                  <w:txbxContent>
                    <w:p w14:paraId="3CC67114" w14:textId="77777777" w:rsidR="00836CA3" w:rsidRDefault="00836CA3" w:rsidP="000F5074">
                      <w:pPr>
                        <w:jc w:val="center"/>
                      </w:pPr>
                      <w:r w:rsidRPr="004C01B4">
                        <w:rPr>
                          <w:rFonts w:ascii="Arial" w:hAnsi="Arial" w:hint="eastAsia"/>
                        </w:rPr>
                        <w:t>Ansible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 w:hint="eastAsia"/>
                        </w:rPr>
                        <w:t>RestAPI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532E3"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2912C24B" wp14:editId="4FB46F24">
                <wp:simplePos x="0" y="0"/>
                <wp:positionH relativeFrom="column">
                  <wp:posOffset>-24130</wp:posOffset>
                </wp:positionH>
                <wp:positionV relativeFrom="paragraph">
                  <wp:posOffset>73025</wp:posOffset>
                </wp:positionV>
                <wp:extent cx="3562350" cy="3886200"/>
                <wp:effectExtent l="0" t="0" r="0" b="0"/>
                <wp:wrapNone/>
                <wp:docPr id="250" name="正方形/長方形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3886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4B1F2" w14:textId="77777777" w:rsidR="00836CA3" w:rsidRDefault="00836CA3" w:rsidP="001949D8">
                            <w:pPr>
                              <w:wordWrap w:val="0"/>
                              <w:jc w:val="right"/>
                            </w:pPr>
                            <w:r>
                              <w:rPr>
                                <w:rFonts w:ascii="Arial" w:eastAsiaTheme="majorEastAsia" w:hAnsi="Arial" w:cs="Meiryo UI" w:hint="eastAsia"/>
                              </w:rPr>
                              <w:t>ITA</w:t>
                            </w:r>
                            <w:r>
                              <w:rPr>
                                <w:rFonts w:hint="eastAsia"/>
                              </w:rPr>
                              <w:t xml:space="preserve"> system/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Ansible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4C01B4">
                              <w:rPr>
                                <w:rFonts w:ascii="Arial" w:hAnsi="Arial" w:hint="eastAsia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912C24B" id="正方形/長方形 250" o:spid="_x0000_s1028" style="position:absolute;left:0;text-align:left;margin-left:-1.9pt;margin-top:5.75pt;width:280.5pt;height:30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" fillcolor="#fde9d9 [665]" stroked="f" strokeweight=".5pt">
                <v:textbox>
                  <w:txbxContent>
                    <w:p w14:paraId="51B4B1F2" w14:textId="77777777" w:rsidR="00836CA3" w:rsidRDefault="00836CA3" w:rsidP="001949D8">
                      <w:pPr>
                        <w:wordWrap w:val="0"/>
                        <w:jc w:val="right"/>
                      </w:pPr>
                      <w:r>
                        <w:rPr>
                          <w:rFonts w:ascii="Arial" w:eastAsiaTheme="majorEastAsia" w:hAnsi="Arial" w:cs="Meiryo UI" w:hint="eastAsia"/>
                        </w:rPr>
                        <w:t>ITA</w:t>
                      </w:r>
                      <w:r>
                        <w:rPr>
                          <w:rFonts w:hint="eastAsia"/>
                        </w:rPr>
                        <w:t xml:space="preserve"> system/</w:t>
                      </w:r>
                      <w:r w:rsidRPr="004C01B4">
                        <w:rPr>
                          <w:rFonts w:ascii="Arial" w:hAnsi="Arial" w:hint="eastAsia"/>
                        </w:rPr>
                        <w:t>Ansible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4C01B4">
                        <w:rPr>
                          <w:rFonts w:ascii="Arial" w:hAnsi="Arial" w:hint="eastAsia"/>
                        </w:rPr>
                        <w:t>driver</w:t>
                      </w:r>
                    </w:p>
                  </w:txbxContent>
                </v:textbox>
              </v:rect>
            </w:pict>
          </mc:Fallback>
        </mc:AlternateContent>
      </w:r>
    </w:p>
    <w:p w14:paraId="069011D3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818A53F" wp14:editId="448854AD">
                <wp:simplePos x="0" y="0"/>
                <wp:positionH relativeFrom="column">
                  <wp:posOffset>1646426</wp:posOffset>
                </wp:positionH>
                <wp:positionV relativeFrom="paragraph">
                  <wp:posOffset>154702</wp:posOffset>
                </wp:positionV>
                <wp:extent cx="1541145" cy="2440305"/>
                <wp:effectExtent l="57150" t="0" r="78105" b="93345"/>
                <wp:wrapNone/>
                <wp:docPr id="86" name="グループ化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1145" cy="2440305"/>
                          <a:chOff x="0" y="0"/>
                          <a:chExt cx="1541819" cy="2464506"/>
                        </a:xfrm>
                      </wpg:grpSpPr>
                      <wps:wsp>
                        <wps:cNvPr id="172" name="正方形/長方形 172"/>
                        <wps:cNvSpPr/>
                        <wps:spPr>
                          <a:xfrm>
                            <a:off x="142875" y="266700"/>
                            <a:ext cx="1398944" cy="1555638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C27FD" w14:textId="77777777" w:rsidR="00836CA3" w:rsidRDefault="00836CA3" w:rsidP="000F396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テキスト ボックス 274"/>
                        <wps:cNvSpPr txBox="1"/>
                        <wps:spPr>
                          <a:xfrm>
                            <a:off x="142874" y="0"/>
                            <a:ext cx="1398943" cy="2638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09BEAE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AP/DB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 xml:space="preserve"> s</w:t>
                              </w: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erver [SBY]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正方形/長方形 176"/>
                        <wps:cNvSpPr/>
                        <wps:spPr>
                          <a:xfrm>
                            <a:off x="0" y="590497"/>
                            <a:ext cx="1398944" cy="1874009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D19C78" w14:textId="77777777" w:rsidR="00836CA3" w:rsidRDefault="00836CA3" w:rsidP="000F396C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角丸四角形 178"/>
                        <wps:cNvSpPr/>
                        <wps:spPr>
                          <a:xfrm>
                            <a:off x="784958" y="708678"/>
                            <a:ext cx="501650" cy="1651157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5C816" w14:textId="77777777" w:rsidR="00836CA3" w:rsidRDefault="00836CA3" w:rsidP="000F396C">
                              <w:pPr>
                                <w:jc w:val="center"/>
                              </w:pPr>
                              <w:proofErr w:type="spellStart"/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BackYard</w:t>
                              </w:r>
                              <w:proofErr w:type="spellEnd"/>
                            </w:p>
                            <w:p w14:paraId="3C39EA9B" w14:textId="77777777" w:rsidR="00836CA3" w:rsidRDefault="00836CA3" w:rsidP="000F396C">
                              <w:pPr>
                                <w:jc w:val="center"/>
                              </w:pPr>
                              <w:r>
                                <w:rPr>
                                  <w:rFonts w:ascii="Meiryo UI" w:eastAsia="Meiryo UI" w:hAnsi="Meiryo UI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function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テキスト ボックス 264"/>
                        <wps:cNvSpPr txBox="1"/>
                        <wps:spPr>
                          <a:xfrm>
                            <a:off x="0" y="333375"/>
                            <a:ext cx="1398944" cy="26387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74020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49D8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AP/DB server [ACT]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円柱 180"/>
                        <wps:cNvSpPr/>
                        <wps:spPr>
                          <a:xfrm>
                            <a:off x="82933" y="1251084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B91A4A" w14:textId="77777777" w:rsidR="00836CA3" w:rsidRDefault="00836CA3" w:rsidP="000F396C">
                              <w:pPr>
                                <w:spacing w:line="160" w:lineRule="exact"/>
                                <w:jc w:val="center"/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円柱 181"/>
                        <wps:cNvSpPr/>
                        <wps:spPr>
                          <a:xfrm rot="5400000">
                            <a:off x="292034" y="499527"/>
                            <a:ext cx="222885" cy="641013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7E6D5B" w14:textId="77777777" w:rsidR="00836CA3" w:rsidRPr="00612A8F" w:rsidRDefault="00836CA3" w:rsidP="001949D8">
                              <w:pPr>
                                <w:spacing w:line="140" w:lineRule="exact"/>
                                <w:rPr>
                                  <w:rFonts w:ascii="Arial" w:hAnsi="Arial" w:cs="Arial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Session management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円柱 182"/>
                        <wps:cNvSpPr/>
                        <wps:spPr>
                          <a:xfrm rot="5400000">
                            <a:off x="261001" y="819151"/>
                            <a:ext cx="222885" cy="573405"/>
                          </a:xfrm>
                          <a:prstGeom prst="can">
                            <a:avLst>
                              <a:gd name="adj" fmla="val 33197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76A1BF" w14:textId="77777777" w:rsidR="00836CA3" w:rsidRPr="00612A8F" w:rsidRDefault="00836CA3" w:rsidP="000F396C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14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sz w:val="14"/>
                                </w:rPr>
                                <w:t>Uploaded file</w:t>
                              </w:r>
                            </w:p>
                          </w:txbxContent>
                        </wps:txbx>
                        <wps:bodyPr rot="0" spcFirstLastPara="0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フローチャート : 複数書類 183"/>
                        <wps:cNvSpPr/>
                        <wps:spPr>
                          <a:xfrm>
                            <a:off x="47690" y="1752663"/>
                            <a:ext cx="687518" cy="303854"/>
                          </a:xfrm>
                          <a:prstGeom prst="flowChartMultidocumen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3768B6" w14:textId="77777777" w:rsidR="00836CA3" w:rsidRPr="00612A8F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DB connection</w:t>
                              </w:r>
                            </w:p>
                            <w:p w14:paraId="29B8CBB6" w14:textId="77777777" w:rsidR="00836CA3" w:rsidRPr="00612A8F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informa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t</w:t>
                              </w:r>
                              <w:r w:rsidRPr="00612A8F"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4"/>
                                  <w:szCs w:val="14"/>
                                </w:rPr>
                                <w:t>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テキスト ボックス 170"/>
                        <wps:cNvSpPr txBox="1"/>
                        <wps:spPr>
                          <a:xfrm>
                            <a:off x="27909" y="963444"/>
                            <a:ext cx="695943" cy="756184"/>
                          </a:xfrm>
                          <a:prstGeom prst="rect">
                            <a:avLst/>
                          </a:prstGeom>
                          <a:noFill/>
                          <a:ln w="19050" cmpd="sng"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B9C76" w14:textId="77777777" w:rsidR="00836CA3" w:rsidRDefault="00836CA3" w:rsidP="000F396C"/>
                          </w:txbxContent>
                        </wps:txbx>
                        <wps:bodyPr wrap="square" rtlCol="0" anchor="t">
                          <a:noAutofit/>
                        </wps:bodyPr>
                      </wps:wsp>
                      <wps:wsp>
                        <wps:cNvPr id="85" name="円柱 85"/>
                        <wps:cNvSpPr/>
                        <wps:spPr>
                          <a:xfrm>
                            <a:off x="82933" y="1485833"/>
                            <a:ext cx="573405" cy="208280"/>
                          </a:xfrm>
                          <a:prstGeom prst="can">
                            <a:avLst>
                              <a:gd name="adj" fmla="val 26054"/>
                            </a:avLst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E0169B" w14:textId="77777777" w:rsidR="00836CA3" w:rsidRDefault="00836CA3" w:rsidP="000F396C">
                              <w:pPr>
                                <w:spacing w:line="160" w:lineRule="exact"/>
                                <w:jc w:val="center"/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4"/>
                                  <w:szCs w:val="14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818A53F" id="グループ化 86" o:spid="_x0000_s1029" style="position:absolute;left:0;text-align:left;margin-left:129.65pt;margin-top:12.2pt;width:121.35pt;height:192.15pt;z-index:251654144;mso-width-relative:margin" coordsize="15418,2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">
                <v:rect id="正方形/長方形 172" o:spid="_x0000_s1030" style="position:absolute;left:1428;top:2667;width:13990;height:155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64EC27FD" w14:textId="77777777" w:rsidR="00836CA3" w:rsidRDefault="00836CA3" w:rsidP="000F396C"/>
                    </w:txbxContent>
                  </v:textbox>
                </v:rect>
                <v:shape id="テキスト ボックス 274" o:spid="_x0000_s1031" type="#_x0000_t202" style="position:absolute;left:1428;width:13990;height:2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" fillcolor="white [3201]">
                  <v:textbox inset="0,0,0,0">
                    <w:txbxContent>
                      <w:p w14:paraId="3609BEAE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AP/DB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 xml:space="preserve"> s</w:t>
                        </w: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erver [SBY]</w:t>
                        </w:r>
                      </w:p>
                    </w:txbxContent>
                  </v:textbox>
                </v:shape>
                <v:rect id="正方形/長方形 176" o:spid="_x0000_s1032" style="position:absolute;top:5904;width:13989;height:18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>
                    <w:txbxContent>
                      <w:p w14:paraId="1ED19C78" w14:textId="77777777" w:rsidR="00836CA3" w:rsidRDefault="00836CA3" w:rsidP="000F396C"/>
                    </w:txbxContent>
                  </v:textbox>
                </v:rect>
                <v:roundrect id="角丸四角形 178" o:spid="_x0000_s1033" style="position:absolute;left:7849;top:7086;width:5017;height:16512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5AE5C816" w14:textId="77777777" w:rsidR="00836CA3" w:rsidRDefault="00836CA3" w:rsidP="000F396C">
                        <w:pPr>
                          <w:jc w:val="center"/>
                        </w:pPr>
                        <w:proofErr w:type="spellStart"/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BackYard</w:t>
                        </w:r>
                        <w:proofErr w:type="spellEnd"/>
                      </w:p>
                      <w:p w14:paraId="3C39EA9B" w14:textId="77777777" w:rsidR="00836CA3" w:rsidRDefault="00836CA3" w:rsidP="000F396C">
                        <w:pPr>
                          <w:jc w:val="center"/>
                        </w:pPr>
                        <w:r>
                          <w:rPr>
                            <w:rFonts w:ascii="Meiryo UI" w:eastAsia="Meiryo UI" w:hAnsi="Meiryo UI" w:cs="Meiryo UI" w:hint="eastAsia"/>
                            <w:color w:val="000000"/>
                            <w:sz w:val="14"/>
                            <w:szCs w:val="14"/>
                          </w:rPr>
                          <w:t>function</w:t>
                        </w:r>
                      </w:p>
                    </w:txbxContent>
                  </v:textbox>
                </v:roundrect>
                <v:shape id="テキスト ボックス 264" o:spid="_x0000_s1034" type="#_x0000_t202" style="position:absolute;top:3333;width:13989;height:2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" fillcolor="white [3201]">
                  <v:textbox inset="0,0,0,0">
                    <w:txbxContent>
                      <w:p w14:paraId="70B74020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49D8"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AP/DB server [ACT]</w:t>
                        </w:r>
                      </w:p>
                    </w:txbxContent>
                  </v:textbox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円柱 180" o:spid="_x0000_s1035" type="#_x0000_t22" style="position:absolute;left:829;top:12510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" adj="5628" fillcolor="white [3201]" strokecolor="black [3200]" strokeweight=".5pt">
                  <v:textbox inset="0,0,0,0">
                    <w:txbxContent>
                      <w:p w14:paraId="1BB91A4A" w14:textId="77777777" w:rsidR="00836CA3" w:rsidRDefault="00836CA3" w:rsidP="000F396C">
                        <w:pPr>
                          <w:spacing w:line="160" w:lineRule="exact"/>
                          <w:jc w:val="center"/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</w:t>
                        </w:r>
                      </w:p>
                    </w:txbxContent>
                  </v:textbox>
                </v:shape>
                <v:shape id="円柱 181" o:spid="_x0000_s1036" type="#_x0000_t22" style="position:absolute;left:2919;top:4995;width:2229;height:641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" adj="2493" fillcolor="white [3201]" strokecolor="black [3200]" strokeweight=".5pt">
                  <v:textbox style="layout-flow:vertical;mso-layout-flow-alt:bottom-to-top" inset="0,0,0,0">
                    <w:txbxContent>
                      <w:p w14:paraId="4F7E6D5B" w14:textId="77777777" w:rsidR="00836CA3" w:rsidRPr="00612A8F" w:rsidRDefault="00836CA3" w:rsidP="001949D8">
                        <w:pPr>
                          <w:spacing w:line="140" w:lineRule="exact"/>
                          <w:rPr>
                            <w:rFonts w:ascii="Arial" w:hAnsi="Arial" w:cs="Arial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/>
                            <w:sz w:val="14"/>
                            <w:szCs w:val="14"/>
                          </w:rPr>
                          <w:t>Session management</w:t>
                        </w:r>
                      </w:p>
                    </w:txbxContent>
                  </v:textbox>
                </v:shape>
                <v:shape id="円柱 182" o:spid="_x0000_s1037" type="#_x0000_t22" style="position:absolute;left:2610;top:8191;width:2228;height:573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" adj="2787" fillcolor="white [3201]" strokecolor="black [3200]" strokeweight=".5pt">
                  <v:textbox style="layout-flow:vertical;mso-layout-flow-alt:bottom-to-top" inset="0,0,0,0">
                    <w:txbxContent>
                      <w:p w14:paraId="7976A1BF" w14:textId="77777777" w:rsidR="00836CA3" w:rsidRPr="00612A8F" w:rsidRDefault="00836CA3" w:rsidP="000F396C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14"/>
                          </w:rPr>
                        </w:pPr>
                        <w:r w:rsidRPr="00612A8F">
                          <w:rPr>
                            <w:rFonts w:ascii="Arial" w:hAnsi="Arial" w:cs="Arial"/>
                            <w:sz w:val="14"/>
                          </w:rPr>
                          <w:t>Uploaded file</w:t>
                        </w:r>
                      </w:p>
                    </w:txbxContent>
                  </v:textbox>
                </v:shape>
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<v:stroke joinstyle="miter"/>
                  <v:path o:extrusionok="f" o:connecttype="custom" o:connectlocs="10800,0;0,10800;10800,19890;21600,10800" textboxrect="0,3675,18595,18022"/>
                </v:shapetype>
                <v:shape id="フローチャート : 複数書類 183" o:spid="_x0000_s1038" type="#_x0000_t115" style="position:absolute;left:476;top:17526;width:6876;height:3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353768B6" w14:textId="77777777" w:rsidR="00836CA3" w:rsidRPr="00612A8F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DB connection</w:t>
                        </w:r>
                      </w:p>
                      <w:p w14:paraId="29B8CBB6" w14:textId="77777777" w:rsidR="00836CA3" w:rsidRPr="00612A8F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informa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t</w:t>
                        </w:r>
                        <w:r w:rsidRPr="00612A8F">
                          <w:rPr>
                            <w:rFonts w:ascii="Arial" w:eastAsia="Meiryo UI" w:hAnsi="Arial" w:cs="Arial"/>
                            <w:color w:val="000000" w:themeColor="dark1"/>
                            <w:sz w:val="14"/>
                            <w:szCs w:val="14"/>
                          </w:rPr>
                          <w:t>ion</w:t>
                        </w:r>
                      </w:p>
                    </w:txbxContent>
                  </v:textbox>
                </v:shape>
                <v:shape id="_x0000_s1039" type="#_x0000_t202" style="position:absolute;left:279;top:9634;width:6959;height:7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" filled="f" strokecolor="red" strokeweight="1.5pt">
                  <v:stroke dashstyle="dash"/>
                  <v:textbox>
                    <w:txbxContent>
                      <w:p w14:paraId="0E5B9C76" w14:textId="77777777" w:rsidR="00836CA3" w:rsidRDefault="00836CA3" w:rsidP="000F396C"/>
                    </w:txbxContent>
                  </v:textbox>
                </v:shape>
                <v:shape id="円柱 85" o:spid="_x0000_s1040" type="#_x0000_t22" style="position:absolute;left:829;top:14858;width:5734;height:20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" adj="5628" fillcolor="white [3201]" strokecolor="black [3200]" strokeweight=".5pt">
                  <v:textbox inset="0,0,0,0">
                    <w:txbxContent>
                      <w:p w14:paraId="43E0169B" w14:textId="77777777" w:rsidR="00836CA3" w:rsidRDefault="00836CA3" w:rsidP="000F396C">
                        <w:pPr>
                          <w:spacing w:line="160" w:lineRule="exact"/>
                          <w:jc w:val="center"/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color w:val="000000"/>
                            <w:sz w:val="14"/>
                            <w:szCs w:val="14"/>
                          </w:rPr>
                          <w:t>DBMS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949D8" w:rsidRPr="00012CC0"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3D25552D" wp14:editId="5C418181">
                <wp:simplePos x="0" y="0"/>
                <wp:positionH relativeFrom="column">
                  <wp:posOffset>98117</wp:posOffset>
                </wp:positionH>
                <wp:positionV relativeFrom="paragraph">
                  <wp:posOffset>154702</wp:posOffset>
                </wp:positionV>
                <wp:extent cx="1238250" cy="1979930"/>
                <wp:effectExtent l="19050" t="0" r="19050" b="20320"/>
                <wp:wrapNone/>
                <wp:docPr id="29" name="グループ化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979930"/>
                          <a:chOff x="0" y="0"/>
                          <a:chExt cx="1238250" cy="1979930"/>
                        </a:xfrm>
                      </wpg:grpSpPr>
                      <wpg:grpSp>
                        <wpg:cNvPr id="15" name="グループ化 15"/>
                        <wpg:cNvGrpSpPr/>
                        <wpg:grpSpPr>
                          <a:xfrm flipH="1">
                            <a:off x="1095375" y="1057275"/>
                            <a:ext cx="71755" cy="647700"/>
                            <a:chOff x="0" y="0"/>
                            <a:chExt cx="143725" cy="909609"/>
                          </a:xfrm>
                        </wpg:grpSpPr>
                        <wps:wsp>
                          <wps:cNvPr id="156" name="直線矢印コネクタ 156"/>
                          <wps:cNvCnPr/>
                          <wps:spPr>
                            <a:xfrm>
                              <a:off x="0" y="9525"/>
                              <a:ext cx="1038" cy="90008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線コネクタ 159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6" name="グループ化 16"/>
                        <wpg:cNvGrpSpPr/>
                        <wpg:grpSpPr>
                          <a:xfrm flipH="1">
                            <a:off x="981075" y="1276350"/>
                            <a:ext cx="72000" cy="432000"/>
                            <a:chOff x="0" y="0"/>
                            <a:chExt cx="143725" cy="610494"/>
                          </a:xfrm>
                        </wpg:grpSpPr>
                        <wps:wsp>
                          <wps:cNvPr id="160" name="直線コネクタ 160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線矢印コネクタ 162"/>
                          <wps:cNvCnPr/>
                          <wps:spPr>
                            <a:xfrm>
                              <a:off x="0" y="0"/>
                              <a:ext cx="0" cy="61049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" name="グループ化 17"/>
                        <wpg:cNvGrpSpPr/>
                        <wpg:grpSpPr>
                          <a:xfrm flipH="1">
                            <a:off x="904875" y="1485900"/>
                            <a:ext cx="72000" cy="216000"/>
                            <a:chOff x="0" y="0"/>
                            <a:chExt cx="143725" cy="286985"/>
                          </a:xfrm>
                        </wpg:grpSpPr>
                        <wps:wsp>
                          <wps:cNvPr id="161" name="直線コネクタ 161"/>
                          <wps:cNvCnPr/>
                          <wps:spPr>
                            <a:xfrm>
                              <a:off x="0" y="0"/>
                              <a:ext cx="143725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lg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線矢印コネクタ 164"/>
                          <wps:cNvCnPr/>
                          <wps:spPr>
                            <a:xfrm flipH="1">
                              <a:off x="9525" y="0"/>
                              <a:ext cx="813" cy="286985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lg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0" name="グループ化 20"/>
                        <wpg:cNvGrpSpPr/>
                        <wpg:grpSpPr>
                          <a:xfrm>
                            <a:off x="228600" y="0"/>
                            <a:ext cx="863624" cy="1130259"/>
                            <a:chOff x="0" y="0"/>
                            <a:chExt cx="863696" cy="1130259"/>
                          </a:xfrm>
                        </wpg:grpSpPr>
                        <wps:wsp>
                          <wps:cNvPr id="157" name="正方形/長方形 157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1884AE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テキスト ボックス 519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29435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グループ化 19"/>
                        <wpg:cNvGrpSpPr/>
                        <wpg:grpSpPr>
                          <a:xfrm>
                            <a:off x="133350" y="238125"/>
                            <a:ext cx="863528" cy="1129665"/>
                            <a:chOff x="0" y="0"/>
                            <a:chExt cx="863696" cy="1130259"/>
                          </a:xfrm>
                        </wpg:grpSpPr>
                        <wps:wsp>
                          <wps:cNvPr id="165" name="正方形/長方形 165"/>
                          <wps:cNvSpPr/>
                          <wps:spPr>
                            <a:xfrm>
                              <a:off x="0" y="266700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94D9B7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テキスト ボックス 507"/>
                          <wps:cNvSpPr txBox="1"/>
                          <wps:spPr>
                            <a:xfrm>
                              <a:off x="0" y="0"/>
                              <a:ext cx="863696" cy="2649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662AAA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グループ化 18"/>
                        <wpg:cNvGrpSpPr/>
                        <wpg:grpSpPr>
                          <a:xfrm>
                            <a:off x="28575" y="476250"/>
                            <a:ext cx="863528" cy="1120140"/>
                            <a:chOff x="0" y="0"/>
                            <a:chExt cx="863696" cy="1120734"/>
                          </a:xfrm>
                        </wpg:grpSpPr>
                        <wps:wsp>
                          <wps:cNvPr id="167" name="正方形/長方形 167"/>
                          <wps:cNvSpPr/>
                          <wps:spPr>
                            <a:xfrm>
                              <a:off x="0" y="257175"/>
                              <a:ext cx="863696" cy="863559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3">
                                    <a:tint val="50000"/>
                                    <a:satMod val="300000"/>
                                  </a:schemeClr>
                                </a:gs>
                                <a:gs pos="35000">
                                  <a:schemeClr val="accent3">
                                    <a:tint val="37000"/>
                                    <a:satMod val="300000"/>
                                  </a:schemeClr>
                                </a:gs>
                                <a:gs pos="100000">
                                  <a:schemeClr val="accent3">
                                    <a:tint val="15000"/>
                                    <a:satMod val="350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3"/>
                            </a:lnRef>
                            <a:fillRef idx="2">
                              <a:schemeClr val="accent3"/>
                            </a:fillRef>
                            <a:effectRef idx="1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16D1B6" w14:textId="77777777" w:rsidR="00836CA3" w:rsidRDefault="00836CA3" w:rsidP="000F396C"/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角丸四角形 168"/>
                          <wps:cNvSpPr/>
                          <wps:spPr>
                            <a:xfrm>
                              <a:off x="152402" y="295249"/>
                              <a:ext cx="576247" cy="216115"/>
                            </a:xfrm>
                            <a:prstGeom prst="roundRec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6A4415" w14:textId="77777777" w:rsidR="00836CA3" w:rsidRDefault="00836CA3" w:rsidP="000F396C">
                                <w:pPr>
                                  <w:spacing w:line="160" w:lineRule="exact"/>
                                  <w:jc w:val="center"/>
                                </w:pPr>
                                <w:r w:rsidRPr="004C01B4">
                                  <w:rPr>
                                    <w:rFonts w:ascii="Arial" w:eastAsia="Meiryo UI" w:hAnsi="Arial" w:cs="Meiryo UI" w:hint="eastAsia"/>
                                    <w:color w:val="000000"/>
                                    <w:sz w:val="14"/>
                                    <w:szCs w:val="14"/>
                                  </w:rPr>
                                  <w:t>Web</w:t>
                                </w:r>
                              </w:p>
                              <w:p w14:paraId="14C2D6B0" w14:textId="77777777" w:rsidR="00836CA3" w:rsidRDefault="00836CA3" w:rsidP="000F396C">
                                <w:pPr>
                                  <w:spacing w:line="160" w:lineRule="exact"/>
                                  <w:jc w:val="center"/>
                                </w:pPr>
                                <w:r>
                                  <w:rPr>
                                    <w:rFonts w:ascii="Meiryo UI" w:eastAsia="Meiryo UI" w:hAnsi="Meiryo UI" w:cs="Meiryo UI" w:hint="eastAsia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function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テキスト ボックス 283"/>
                          <wps:cNvSpPr txBox="1"/>
                          <wps:spPr>
                            <a:xfrm>
                              <a:off x="0" y="0"/>
                              <a:ext cx="863696" cy="2651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045694" w14:textId="77777777" w:rsidR="00836CA3" w:rsidRPr="001949D8" w:rsidRDefault="00836CA3" w:rsidP="000F396C">
                                <w:pPr>
                                  <w:jc w:val="center"/>
                                  <w:rPr>
                                    <w:rFonts w:ascii="Arial" w:hAnsi="Arial" w:cs="Arial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Web server [ACT]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フローチャート : 複数書類 170"/>
                          <wps:cNvSpPr/>
                          <wps:spPr>
                            <a:xfrm>
                              <a:off x="61194" y="796246"/>
                              <a:ext cx="746250" cy="293222"/>
                            </a:xfrm>
                            <a:prstGeom prst="flowChartMultidocument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15D34D" w14:textId="77777777" w:rsidR="00836CA3" w:rsidRPr="001949D8" w:rsidRDefault="00836CA3" w:rsidP="001949D8">
                                <w:pPr>
                                  <w:spacing w:line="160" w:lineRule="exact"/>
                                  <w:jc w:val="center"/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</w:pPr>
                                <w:r w:rsidRPr="001949D8">
                                  <w:rPr>
                                    <w:rFonts w:ascii="Arial" w:eastAsia="Meiryo UI" w:hAnsi="Arial" w:cs="Arial"/>
                                    <w:color w:val="000000" w:themeColor="dark1"/>
                                    <w:sz w:val="14"/>
                                    <w:szCs w:val="14"/>
                                  </w:rPr>
                                  <w:t>DB connection information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角丸四角形 27"/>
                        <wps:cNvSpPr/>
                        <wps:spPr>
                          <a:xfrm>
                            <a:off x="180975" y="1019175"/>
                            <a:ext cx="576135" cy="21600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7F1A79" w14:textId="77777777" w:rsidR="00836CA3" w:rsidRPr="007E6CBC" w:rsidRDefault="00836CA3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rFonts w:ascii="Meiryo UI" w:eastAsia="Meiryo UI" w:hAnsi="Meiryo UI" w:cs="Meiryo UI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Ansible</w:t>
                              </w:r>
                            </w:p>
                            <w:p w14:paraId="61273F57" w14:textId="77777777" w:rsidR="00836CA3" w:rsidRPr="007E6CBC" w:rsidRDefault="00836CA3" w:rsidP="005E3D8B">
                              <w:pPr>
                                <w:pStyle w:val="Web"/>
                                <w:spacing w:before="0" w:beforeAutospacing="0" w:after="0" w:afterAutospacing="0" w:line="160" w:lineRule="exact"/>
                                <w:jc w:val="center"/>
                                <w:rPr>
                                  <w:b/>
                                </w:rPr>
                              </w:pPr>
                              <w:r w:rsidRPr="004C01B4">
                                <w:rPr>
                                  <w:rFonts w:ascii="Arial" w:eastAsia="Meiryo UI" w:hAnsi="Arial" w:cs="Meiryo UI" w:hint="eastAsia"/>
                                  <w:b/>
                                  <w:color w:val="000000"/>
                                  <w:sz w:val="14"/>
                                  <w:szCs w:val="14"/>
                                </w:rPr>
                                <w:t>driver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テキスト ボックス 297"/>
                        <wps:cNvSpPr txBox="1"/>
                        <wps:spPr>
                          <a:xfrm>
                            <a:off x="0" y="1695450"/>
                            <a:ext cx="1238250" cy="2844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8500D7" w14:textId="77777777" w:rsidR="00836CA3" w:rsidRPr="001949D8" w:rsidRDefault="00836CA3" w:rsidP="000F396C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>
                                <w:rPr>
                                  <w:rFonts w:ascii="Arial" w:eastAsia="Meiryo UI" w:hAnsi="Arial" w:cs="Arial" w:hint="eastAsia"/>
                                  <w:color w:val="000000" w:themeColor="dark1"/>
                                  <w:sz w:val="16"/>
                                  <w:szCs w:val="16"/>
                                </w:rPr>
                                <w:t>L</w:t>
                              </w:r>
                              <w:r>
                                <w:rPr>
                                  <w:rFonts w:ascii="Arial" w:eastAsia="Meiryo UI" w:hAnsi="Arial" w:cs="Arial"/>
                                  <w:color w:val="000000" w:themeColor="dark1"/>
                                  <w:sz w:val="16"/>
                                  <w:szCs w:val="16"/>
                                </w:rPr>
                                <w:t>oad balancer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3D25552D" id="グループ化 29" o:spid="_x0000_s1041" style="position:absolute;left:0;text-align:left;margin-left:7.75pt;margin-top:12.2pt;width:97.5pt;height:155.9pt;z-index:251631616;mso-width-relative:margin" coordsize="12382,19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">
                <v:group id="グループ化 15" o:spid="_x0000_s1042" style="position:absolute;left:10953;top:10572;width:718;height:6477;flip:x" coordsize="1437,9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線矢印コネクタ 156" o:spid="_x0000_s1043" type="#_x0000_t32" style="position:absolute;top:95;width:10;height:9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" strokecolor="black [3213]">
                    <v:stroke startarrowwidth="wide" startarrowlength="long"/>
                  </v:shape>
                  <v:line id="直線コネクタ 159" o:spid="_x0000_s1044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" strokecolor="black [3213]">
                    <v:stroke endarrowwidth="wide" endarrowlength="long"/>
                  </v:line>
                </v:group>
                <v:group id="グループ化 16" o:spid="_x0000_s1045" style="position:absolute;left:9810;top:12763;width:720;height:4320;flip:x" coordsize="1437,6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">
                  <v:line id="直線コネクタ 160" o:spid="_x0000_s1046" style="position:absolute;visibility:visible;mso-wrap-style:square" from="0,0" to="1437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" strokecolor="black [3213]">
                    <v:stroke endarrowwidth="wide" endarrowlength="long"/>
                  </v:line>
                  <v:shape id="直線矢印コネクタ 162" o:spid="_x0000_s1047" type="#_x0000_t32" style="position:absolute;width:0;height:6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" strokecolor="black [3213]">
                    <v:stroke startarrowwidth="wide" startarrowlength="long"/>
                  </v:shape>
                </v:group>
                <v:group id="グループ化 17" o:spid="_x0000_s1048" style="position:absolute;left:9048;top:14859;width:720;height:2160;flip:x" coordsize="143725,28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">
                  <v:line id="直線コネクタ 161" o:spid="_x0000_s1049" style="position:absolute;visibility:visible;mso-wrap-style:square" from="0,0" to="14372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" strokecolor="black [3213]">
                    <v:stroke endarrowwidth="wide" endarrowlength="long"/>
                  </v:line>
                  <v:shape id="直線矢印コネクタ 164" o:spid="_x0000_s1050" type="#_x0000_t32" style="position:absolute;left:9525;width:813;height:28698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" strokecolor="black [3213]">
                    <v:stroke startarrowwidth="wide" startarrowlength="long"/>
                  </v:shape>
                </v:group>
                <v:group id="グループ化 20" o:spid="_x0000_s1051" style="position:absolute;left:2286;width:8636;height:11302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">
                  <v:rect id="正方形/長方形 157" o:spid="_x0000_s1052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781884AE" w14:textId="77777777" w:rsidR="00836CA3" w:rsidRDefault="00836CA3" w:rsidP="000F396C"/>
                      </w:txbxContent>
                    </v:textbox>
                  </v:rect>
                  <v:shape id="_x0000_s1053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" fillcolor="white [3201]">
                    <v:textbox inset="0,0,0,0">
                      <w:txbxContent>
                        <w:p w14:paraId="24029435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</v:group>
                <v:group id="グループ化 19" o:spid="_x0000_s1054" style="position:absolute;left:1333;top:2381;width:8635;height:11296" coordsize="8636,11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">
                  <v:rect id="正方形/長方形 165" o:spid="_x0000_s1055" style="position:absolute;top:2667;width:8636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1E94D9B7" w14:textId="77777777" w:rsidR="00836CA3" w:rsidRDefault="00836CA3" w:rsidP="000F396C"/>
                      </w:txbxContent>
                    </v:textbox>
                  </v:rect>
                  <v:shape id="テキスト ボックス 507" o:spid="_x0000_s1056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" fillcolor="white [3201]">
                    <v:textbox inset="0,0,0,0">
                      <w:txbxContent>
                        <w:p w14:paraId="3E662AAA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</v:group>
                <v:group id="グループ化 18" o:spid="_x0000_s1057" style="position:absolute;left:285;top:4762;width:8636;height:11201" coordsize="8636,11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">
                  <v:rect id="正方形/長方形 167" o:spid="_x0000_s1058" style="position:absolute;top:2571;width:8636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" fillcolor="#cdddac [1622]" strokecolor="black [3213]">
                    <v:fill color2="#f0f4e6 [502]" rotate="t" colors="0 #dafda7;22938f #e4fdc2;1 #f5ffe6" focus="100%" type="gradient"/>
                    <v:shadow on="t" color="black" opacity="24903f" origin=",.5" offset="0,.55556mm"/>
                    <v:textbox inset="0,0,0,0">
                      <w:txbxContent>
                        <w:p w14:paraId="6816D1B6" w14:textId="77777777" w:rsidR="00836CA3" w:rsidRDefault="00836CA3" w:rsidP="000F396C"/>
                      </w:txbxContent>
                    </v:textbox>
                  </v:rect>
                  <v:roundrect id="角丸四角形 168" o:spid="_x0000_s1059" style="position:absolute;left:1524;top:2952;width:5762;height:216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716A4415" w14:textId="77777777" w:rsidR="00836CA3" w:rsidRDefault="00836CA3" w:rsidP="000F396C">
                          <w:pPr>
                            <w:spacing w:line="160" w:lineRule="exact"/>
                            <w:jc w:val="center"/>
                          </w:pPr>
                          <w:r w:rsidRPr="004C01B4">
                            <w:rPr>
                              <w:rFonts w:ascii="Arial" w:eastAsia="Meiryo UI" w:hAnsi="Arial" w:cs="Meiryo UI" w:hint="eastAsia"/>
                              <w:color w:val="000000"/>
                              <w:sz w:val="14"/>
                              <w:szCs w:val="14"/>
                            </w:rPr>
                            <w:t>Web</w:t>
                          </w:r>
                        </w:p>
                        <w:p w14:paraId="14C2D6B0" w14:textId="77777777" w:rsidR="00836CA3" w:rsidRDefault="00836CA3" w:rsidP="000F396C">
                          <w:pPr>
                            <w:spacing w:line="160" w:lineRule="exact"/>
                            <w:jc w:val="center"/>
                          </w:pPr>
                          <w:r>
                            <w:rPr>
                              <w:rFonts w:ascii="Meiryo UI" w:eastAsia="Meiryo UI" w:hAnsi="Meiryo UI" w:cs="Meiryo UI" w:hint="eastAsia"/>
                              <w:color w:val="000000" w:themeColor="dark1"/>
                              <w:sz w:val="14"/>
                              <w:szCs w:val="14"/>
                            </w:rPr>
                            <w:t>function</w:t>
                          </w:r>
                        </w:p>
                      </w:txbxContent>
                    </v:textbox>
                  </v:roundrect>
                  <v:shape id="テキスト ボックス 283" o:spid="_x0000_s1060" type="#_x0000_t202" style="position:absolute;width:8636;height:26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" fillcolor="white [3201]">
                    <v:textbox inset="0,0,0,0">
                      <w:txbxContent>
                        <w:p w14:paraId="15045694" w14:textId="77777777" w:rsidR="00836CA3" w:rsidRPr="001949D8" w:rsidRDefault="00836CA3" w:rsidP="000F396C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Web server [ACT]</w:t>
                          </w:r>
                        </w:p>
                      </w:txbxContent>
                    </v:textbox>
                  </v:shape>
                  <v:shape id="フローチャート : 複数書類 170" o:spid="_x0000_s1061" type="#_x0000_t115" style="position:absolute;left:611;top:7962;width:7463;height:29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" fillcolor="#a7bfde [1620]" strokecolor="#4579b8 [3044]">
                    <v:fill color2="#e4ecf5 [500]" rotate="t" angle="180" colors="0 #a3c4ff;22938f #bfd5ff;1 #e5eeff" focus="100%" type="gradient"/>
                    <v:shadow on="t" color="black" opacity="24903f" origin=",.5" offset="0,.55556mm"/>
                    <v:textbox inset="0,0,0,0">
                      <w:txbxContent>
                        <w:p w14:paraId="0315D34D" w14:textId="77777777" w:rsidR="00836CA3" w:rsidRPr="001949D8" w:rsidRDefault="00836CA3" w:rsidP="001949D8">
                          <w:pPr>
                            <w:spacing w:line="160" w:lineRule="exact"/>
                            <w:jc w:val="center"/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</w:pPr>
                          <w:r w:rsidRPr="001949D8">
                            <w:rPr>
                              <w:rFonts w:ascii="Arial" w:eastAsia="Meiryo UI" w:hAnsi="Arial" w:cs="Arial"/>
                              <w:color w:val="000000" w:themeColor="dark1"/>
                              <w:sz w:val="14"/>
                              <w:szCs w:val="14"/>
                            </w:rPr>
                            <w:t>DB connection information</w:t>
                          </w:r>
                        </w:p>
                      </w:txbxContent>
                    </v:textbox>
                  </v:shape>
                </v:group>
                <v:roundrect id="角丸四角形 27" o:spid="_x0000_s1062" style="position:absolute;left:1809;top:10191;width:5762;height:21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 inset="0,0,0,0">
                    <w:txbxContent>
                      <w:p w14:paraId="027F1A79" w14:textId="77777777" w:rsidR="00836CA3" w:rsidRPr="007E6CBC" w:rsidRDefault="00836CA3" w:rsidP="005E3D8B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  <w:rPr>
                            <w:rFonts w:ascii="Meiryo UI" w:eastAsia="Meiryo UI" w:hAnsi="Meiryo UI" w:cs="Meiryo UI"/>
                            <w:b/>
                            <w:color w:val="000000"/>
                            <w:sz w:val="14"/>
                            <w:szCs w:val="14"/>
                          </w:rPr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Ansible</w:t>
                        </w:r>
                      </w:p>
                      <w:p w14:paraId="61273F57" w14:textId="77777777" w:rsidR="00836CA3" w:rsidRPr="007E6CBC" w:rsidRDefault="00836CA3" w:rsidP="005E3D8B">
                        <w:pPr>
                          <w:pStyle w:val="NormalWeb"/>
                          <w:spacing w:before="0" w:beforeAutospacing="0" w:after="0" w:afterAutospacing="0" w:line="160" w:lineRule="exact"/>
                          <w:jc w:val="center"/>
                          <w:rPr>
                            <w:b/>
                          </w:rPr>
                        </w:pPr>
                        <w:r w:rsidRPr="004C01B4">
                          <w:rPr>
                            <w:rFonts w:ascii="Arial" w:eastAsia="Meiryo UI" w:hAnsi="Arial" w:cs="Meiryo UI" w:hint="eastAsia"/>
                            <w:b/>
                            <w:color w:val="000000"/>
                            <w:sz w:val="14"/>
                            <w:szCs w:val="14"/>
                          </w:rPr>
                          <w:t>driver</w:t>
                        </w:r>
                      </w:p>
                    </w:txbxContent>
                  </v:textbox>
                </v:roundrect>
                <v:shape id="テキスト ボックス 297" o:spid="_x0000_s1063" type="#_x0000_t202" style="position:absolute;top:16954;width:12382;height:28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" fillcolor="white [3201]" strokeweight=".5pt">
                  <v:textbox inset="0,0,0,0">
                    <w:txbxContent>
                      <w:p w14:paraId="0E8500D7" w14:textId="77777777" w:rsidR="00836CA3" w:rsidRPr="001949D8" w:rsidRDefault="00836CA3" w:rsidP="000F396C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Meiryo UI" w:hAnsi="Arial" w:cs="Arial" w:hint="eastAsia"/>
                            <w:color w:val="000000" w:themeColor="dark1"/>
                            <w:sz w:val="16"/>
                            <w:szCs w:val="16"/>
                          </w:rPr>
                          <w:t>L</w:t>
                        </w:r>
                        <w:r>
                          <w:rPr>
                            <w:rFonts w:ascii="Arial" w:eastAsia="Meiryo UI" w:hAnsi="Arial" w:cs="Arial"/>
                            <w:color w:val="000000" w:themeColor="dark1"/>
                            <w:sz w:val="16"/>
                            <w:szCs w:val="16"/>
                          </w:rPr>
                          <w:t>oad balancer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086EA5" w14:textId="77777777" w:rsidR="000F396C" w:rsidRPr="00012CC0" w:rsidRDefault="001474FB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81209C1" wp14:editId="470D0D6D">
                <wp:simplePos x="0" y="0"/>
                <wp:positionH relativeFrom="column">
                  <wp:posOffset>3778301</wp:posOffset>
                </wp:positionH>
                <wp:positionV relativeFrom="paragraph">
                  <wp:posOffset>125095</wp:posOffset>
                </wp:positionV>
                <wp:extent cx="889545" cy="313066"/>
                <wp:effectExtent l="0" t="0" r="25400" b="10795"/>
                <wp:wrapNone/>
                <wp:docPr id="10" name="テキスト ボック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545" cy="3130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969E7" w14:textId="77777777" w:rsidR="00836CA3" w:rsidRPr="00612A8F" w:rsidRDefault="00836CA3" w:rsidP="00DA36B9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>Ansible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1209C1" id="テキスト ボックス 530" o:spid="_x0000_s1064" type="#_x0000_t202" style="position:absolute;left:0;text-align:left;margin-left:297.5pt;margin-top:9.85pt;width:70.05pt;height:24.6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" fillcolor="white [3201]">
                <v:textbox inset="0,0,0,0">
                  <w:txbxContent>
                    <w:p w14:paraId="3F1969E7" w14:textId="77777777" w:rsidR="00836CA3" w:rsidRPr="00612A8F" w:rsidRDefault="00836CA3" w:rsidP="00DA36B9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>Ansible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3E898E9C" w14:textId="77777777" w:rsidR="000F396C" w:rsidRPr="00012CC0" w:rsidRDefault="000F396C" w:rsidP="000F396C">
      <w:pPr>
        <w:spacing w:line="320" w:lineRule="exact"/>
        <w:ind w:leftChars="202" w:left="424"/>
        <w:rPr>
          <w:sz w:val="20"/>
        </w:rPr>
      </w:pPr>
    </w:p>
    <w:p w14:paraId="3E30C905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5AC8E00B" wp14:editId="6747F0D7">
                <wp:simplePos x="0" y="0"/>
                <wp:positionH relativeFrom="column">
                  <wp:posOffset>5097780</wp:posOffset>
                </wp:positionH>
                <wp:positionV relativeFrom="paragraph">
                  <wp:posOffset>12700</wp:posOffset>
                </wp:positionV>
                <wp:extent cx="1449070" cy="2428875"/>
                <wp:effectExtent l="57150" t="38100" r="74930" b="104775"/>
                <wp:wrapNone/>
                <wp:docPr id="246" name="グループ化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9070" cy="2428875"/>
                          <a:chOff x="1324230" y="-1419447"/>
                          <a:chExt cx="1449450" cy="2429042"/>
                        </a:xfrm>
                      </wpg:grpSpPr>
                      <wps:wsp>
                        <wps:cNvPr id="245" name="角丸四角形 245"/>
                        <wps:cNvSpPr/>
                        <wps:spPr>
                          <a:xfrm>
                            <a:off x="1324230" y="-1419447"/>
                            <a:ext cx="1449450" cy="2429042"/>
                          </a:xfrm>
                          <a:prstGeom prst="roundRect">
                            <a:avLst>
                              <a:gd name="adj" fmla="val 4811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F67B0" w14:textId="77777777" w:rsidR="00836CA3" w:rsidRDefault="00836CA3" w:rsidP="00612A8F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 w:themeColor="background1" w:themeShade="80"/>
                                </w:rPr>
                                <w:t>C</w:t>
                              </w:r>
                              <w:r>
                                <w:rPr>
                                  <w:color w:val="808080" w:themeColor="background1" w:themeShade="80"/>
                                </w:rPr>
                                <w:t>onfiguration</w:t>
                              </w:r>
                            </w:p>
                            <w:p w14:paraId="17B99319" w14:textId="77777777" w:rsidR="00836CA3" w:rsidRPr="00CD6968" w:rsidRDefault="00836CA3" w:rsidP="00612A8F">
                              <w:pPr>
                                <w:wordWrap w:val="0"/>
                                <w:jc w:val="right"/>
                                <w:rPr>
                                  <w:color w:val="808080" w:themeColor="background1" w:themeShade="80"/>
                                </w:rPr>
                              </w:pPr>
                              <w:r>
                                <w:rPr>
                                  <w:color w:val="808080" w:themeColor="background1" w:themeShade="80"/>
                                </w:rPr>
                                <w:t>target device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正方形/長方形 242"/>
                        <wps:cNvSpPr/>
                        <wps:spPr>
                          <a:xfrm>
                            <a:off x="1838325" y="-1159689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CD39ED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正方形/長方形 241"/>
                        <wps:cNvSpPr/>
                        <wps:spPr>
                          <a:xfrm>
                            <a:off x="1762125" y="-581116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495B15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正方形/長方形 239"/>
                        <wps:cNvSpPr/>
                        <wps:spPr>
                          <a:xfrm>
                            <a:off x="1819275" y="57065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1A8B1A" w14:textId="77777777" w:rsidR="00836CA3" w:rsidRPr="00CD6968" w:rsidRDefault="00836CA3" w:rsidP="00D24A4B">
                              <w:pPr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正方形/長方形 236"/>
                        <wps:cNvSpPr/>
                        <wps:spPr>
                          <a:xfrm>
                            <a:off x="1638300" y="-1264464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B0853B" w14:textId="77777777" w:rsidR="00836CA3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Network</w:t>
                              </w:r>
                            </w:p>
                            <w:p w14:paraId="4AF41CCC" w14:textId="77777777" w:rsidR="00836CA3" w:rsidRPr="00CD6968" w:rsidRDefault="00836CA3" w:rsidP="00612A8F">
                              <w:pPr>
                                <w:spacing w:line="160" w:lineRule="exact"/>
                                <w:jc w:val="center"/>
                                <w:rPr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device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正方形/長方形 237"/>
                        <wps:cNvSpPr/>
                        <wps:spPr>
                          <a:xfrm>
                            <a:off x="1600200" y="-704940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B35100" w14:textId="77777777" w:rsidR="00836CA3" w:rsidRPr="00612A8F" w:rsidRDefault="00836CA3" w:rsidP="00D24A4B">
                              <w:pPr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正方形/長方形 238"/>
                        <wps:cNvSpPr/>
                        <wps:spPr>
                          <a:xfrm>
                            <a:off x="1581150" y="-95336"/>
                            <a:ext cx="611505" cy="35941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EA74AD" w14:textId="77777777" w:rsidR="00836CA3" w:rsidRPr="00612A8F" w:rsidRDefault="00836CA3" w:rsidP="00D24A4B">
                              <w:pPr>
                                <w:jc w:val="center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</w:pPr>
                              <w:r w:rsidRPr="00612A8F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14"/>
                                  <w:szCs w:val="14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5AC8E00B" id="グループ化 246" o:spid="_x0000_s1065" style="position:absolute;left:0;text-align:left;margin-left:401.4pt;margin-top:1pt;width:114.1pt;height:191.25pt;z-index:251633664;mso-width-relative:margin;mso-height-relative:margin" coordorigin="13242,-14194" coordsize="14494,2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">
                <v:roundrect id="角丸四角形 245" o:spid="_x0000_s1066" style="position:absolute;left:13242;top:-14194;width:14494;height:24289;visibility:visible;mso-wrap-style:square;v-text-anchor:bottom" arcsize="315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" fillcolor="#daeef3 [664]" strokecolor="#daeef3 [664]">
                  <v:shadow on="t" color="black" opacity="24903f" origin=",.5" offset="0,.55556mm"/>
                  <v:textbox>
                    <w:txbxContent>
                      <w:p w14:paraId="297F67B0" w14:textId="77777777" w:rsidR="00836CA3" w:rsidRDefault="00836CA3" w:rsidP="00612A8F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rFonts w:hint="eastAsia"/>
                            <w:color w:val="808080" w:themeColor="background1" w:themeShade="80"/>
                          </w:rPr>
                          <w:t>C</w:t>
                        </w:r>
                        <w:r>
                          <w:rPr>
                            <w:color w:val="808080" w:themeColor="background1" w:themeShade="80"/>
                          </w:rPr>
                          <w:t>onfiguration</w:t>
                        </w:r>
                      </w:p>
                      <w:p w14:paraId="17B99319" w14:textId="77777777" w:rsidR="00836CA3" w:rsidRPr="00CD6968" w:rsidRDefault="00836CA3" w:rsidP="00612A8F">
                        <w:pPr>
                          <w:wordWrap w:val="0"/>
                          <w:jc w:val="right"/>
                          <w:rPr>
                            <w:color w:val="808080" w:themeColor="background1" w:themeShade="80"/>
                          </w:rPr>
                        </w:pPr>
                        <w:r>
                          <w:rPr>
                            <w:color w:val="808080" w:themeColor="background1" w:themeShade="80"/>
                          </w:rPr>
                          <w:t>target device</w:t>
                        </w:r>
                      </w:p>
                    </w:txbxContent>
                  </v:textbox>
                </v:roundrect>
                <v:rect id="正方形/長方形 242" o:spid="_x0000_s1067" style="position:absolute;left:18383;top:-11596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" fillcolor="white [3201]" strokecolor="#7f7f7f [1612]">
                  <v:textbox>
                    <w:txbxContent>
                      <w:p w14:paraId="2FCD39ED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41" o:spid="_x0000_s1068" style="position:absolute;left:17621;top:-5811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" fillcolor="white [3201]" strokecolor="#7f7f7f [1612]">
                  <v:textbox>
                    <w:txbxContent>
                      <w:p w14:paraId="38495B15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9" o:spid="_x0000_s1069" style="position:absolute;left:18192;top:570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" fillcolor="white [3201]" strokecolor="#7f7f7f [1612]">
                  <v:textbox>
                    <w:txbxContent>
                      <w:p w14:paraId="0B1A8B1A" w14:textId="77777777" w:rsidR="00836CA3" w:rsidRPr="00CD6968" w:rsidRDefault="00836CA3" w:rsidP="00D24A4B">
                        <w:pPr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正方形/長方形 236" o:spid="_x0000_s1070" style="position:absolute;left:16383;top:-12644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" fillcolor="white [3201]" strokecolor="#7f7f7f [1612]">
                  <v:textbox>
                    <w:txbxContent>
                      <w:p w14:paraId="6CB0853B" w14:textId="77777777" w:rsidR="00836CA3" w:rsidRDefault="00836CA3" w:rsidP="00612A8F">
                        <w:pPr>
                          <w:spacing w:line="160" w:lineRule="exact"/>
                          <w:jc w:val="center"/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Network</w:t>
                        </w:r>
                      </w:p>
                      <w:p w14:paraId="4AF41CCC" w14:textId="77777777" w:rsidR="00836CA3" w:rsidRPr="00CD6968" w:rsidRDefault="00836CA3" w:rsidP="00612A8F">
                        <w:pPr>
                          <w:spacing w:line="160" w:lineRule="exact"/>
                          <w:jc w:val="center"/>
                          <w:rPr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color w:val="808080" w:themeColor="background1" w:themeShade="80"/>
                            <w:sz w:val="16"/>
                            <w:szCs w:val="16"/>
                          </w:rPr>
                          <w:t>device</w:t>
                        </w:r>
                      </w:p>
                    </w:txbxContent>
                  </v:textbox>
                </v:rect>
                <v:rect id="正方形/長方形 237" o:spid="_x0000_s1071" style="position:absolute;left:16002;top:-7049;width:6115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" fillcolor="white [3201]" strokecolor="#7f7f7f [1612]">
                  <v:textbox>
                    <w:txbxContent>
                      <w:p w14:paraId="62B35100" w14:textId="77777777" w:rsidR="00836CA3" w:rsidRPr="00612A8F" w:rsidRDefault="00836CA3" w:rsidP="00D24A4B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</w:pPr>
                        <w:r w:rsidRPr="00612A8F">
                          <w:rPr>
                            <w:rFonts w:ascii="Arial" w:hAnsi="Arial" w:cs="Arial"/>
                            <w:color w:val="808080" w:themeColor="background1" w:themeShade="80"/>
                            <w:sz w:val="16"/>
                            <w:szCs w:val="16"/>
                          </w:rPr>
                          <w:t>Server</w:t>
                        </w:r>
                      </w:p>
                    </w:txbxContent>
                  </v:textbox>
                </v:rect>
                <v:rect id="正方形/長方形 238" o:spid="_x0000_s1072" style="position:absolute;left:15811;top:-953;width:6115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" fillcolor="white [3201]" strokecolor="#7f7f7f [1612]">
                  <v:textbox>
                    <w:txbxContent>
                      <w:p w14:paraId="27EA74AD" w14:textId="77777777" w:rsidR="00836CA3" w:rsidRPr="00612A8F" w:rsidRDefault="00836CA3" w:rsidP="00D24A4B">
                        <w:pPr>
                          <w:jc w:val="center"/>
                          <w:rPr>
                            <w:rFonts w:ascii="Arial" w:hAnsi="Arial" w:cs="Arial"/>
                            <w:color w:val="808080" w:themeColor="background1" w:themeShade="80"/>
                            <w:sz w:val="14"/>
                            <w:szCs w:val="14"/>
                          </w:rPr>
                        </w:pPr>
                        <w:r w:rsidRPr="00612A8F">
                          <w:rPr>
                            <w:rFonts w:ascii="Arial" w:hAnsi="Arial" w:cs="Arial"/>
                            <w:color w:val="808080" w:themeColor="background1" w:themeShade="80"/>
                            <w:sz w:val="14"/>
                            <w:szCs w:val="14"/>
                          </w:rPr>
                          <w:t>Storage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DEF690E" wp14:editId="749E2F13">
                <wp:simplePos x="0" y="0"/>
                <wp:positionH relativeFrom="column">
                  <wp:posOffset>3947795</wp:posOffset>
                </wp:positionH>
                <wp:positionV relativeFrom="paragraph">
                  <wp:posOffset>90171</wp:posOffset>
                </wp:positionV>
                <wp:extent cx="593090" cy="361950"/>
                <wp:effectExtent l="57150" t="38100" r="73660" b="95250"/>
                <wp:wrapNone/>
                <wp:docPr id="12" name="角丸四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090" cy="3619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61AAB" w14:textId="77777777" w:rsidR="00836CA3" w:rsidRPr="00612A8F" w:rsidRDefault="00836CA3" w:rsidP="00DA36B9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AnsibleAPI</w:t>
                            </w:r>
                            <w:proofErr w:type="spellEnd"/>
                          </w:p>
                          <w:p w14:paraId="6C69D614" w14:textId="77777777" w:rsidR="00836CA3" w:rsidRPr="00612A8F" w:rsidRDefault="00836CA3" w:rsidP="00DA36B9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612A8F">
                              <w:rPr>
                                <w:rFonts w:ascii="Arial" w:eastAsia="Meiryo UI" w:hAnsi="Arial" w:cs="Arial"/>
                                <w:b/>
                                <w:color w:val="000000" w:themeColor="dark1"/>
                                <w:sz w:val="14"/>
                                <w:szCs w:val="14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DEF690E" id="角丸四角形 12" o:spid="_x0000_s1073" style="position:absolute;left:0;text-align:left;margin-left:310.85pt;margin-top:7.1pt;width:46.7pt;height:28.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30F61AAB" w14:textId="77777777" w:rsidR="00836CA3" w:rsidRPr="00612A8F" w:rsidRDefault="00836CA3" w:rsidP="00DA36B9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b/>
                          <w:color w:val="000000"/>
                          <w:sz w:val="14"/>
                          <w:szCs w:val="14"/>
                        </w:rPr>
                        <w:t>AnsibleAPI</w:t>
                      </w:r>
                      <w:proofErr w:type="spellEnd"/>
                    </w:p>
                    <w:p w14:paraId="6C69D614" w14:textId="77777777" w:rsidR="00836CA3" w:rsidRPr="00612A8F" w:rsidRDefault="00836CA3" w:rsidP="00DA36B9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612A8F">
                        <w:rPr>
                          <w:rFonts w:ascii="Arial" w:eastAsia="Meiryo UI" w:hAnsi="Arial" w:cs="Arial"/>
                          <w:b/>
                          <w:color w:val="000000" w:themeColor="dark1"/>
                          <w:sz w:val="14"/>
                          <w:szCs w:val="14"/>
                        </w:rP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380E8CE" wp14:editId="33701F3F">
                <wp:simplePos x="0" y="0"/>
                <wp:positionH relativeFrom="column">
                  <wp:posOffset>3776345</wp:posOffset>
                </wp:positionH>
                <wp:positionV relativeFrom="paragraph">
                  <wp:posOffset>19801</wp:posOffset>
                </wp:positionV>
                <wp:extent cx="889545" cy="1002749"/>
                <wp:effectExtent l="57150" t="38100" r="82550" b="102235"/>
                <wp:wrapNone/>
                <wp:docPr id="9" name="正方形/長方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45" cy="100274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CA719" w14:textId="77777777" w:rsidR="00836CA3" w:rsidRDefault="00836CA3" w:rsidP="00DA36B9"/>
                          <w:p w14:paraId="75534BEF" w14:textId="77777777" w:rsidR="00836CA3" w:rsidRDefault="00836CA3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80E8CE" id="正方形/長方形 9" o:spid="_x0000_s1074" style="position:absolute;left:0;text-align:left;margin-left:297.35pt;margin-top:1.55pt;width:70.05pt;height:78.95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14:paraId="3A6CA719" w14:textId="77777777" w:rsidR="00836CA3" w:rsidRDefault="00836CA3" w:rsidP="00DA36B9"/>
                    <w:p w14:paraId="75534BEF" w14:textId="77777777" w:rsidR="00836CA3" w:rsidRDefault="00836CA3"/>
                  </w:txbxContent>
                </v:textbox>
              </v:rect>
            </w:pict>
          </mc:Fallback>
        </mc:AlternateContent>
      </w:r>
    </w:p>
    <w:p w14:paraId="709C9031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B89D4" wp14:editId="0B9370F8">
                <wp:simplePos x="0" y="0"/>
                <wp:positionH relativeFrom="column">
                  <wp:posOffset>2885830</wp:posOffset>
                </wp:positionH>
                <wp:positionV relativeFrom="paragraph">
                  <wp:posOffset>135380</wp:posOffset>
                </wp:positionV>
                <wp:extent cx="1042923" cy="1194890"/>
                <wp:effectExtent l="0" t="76200" r="5080" b="24765"/>
                <wp:wrapNone/>
                <wp:docPr id="7" name="カギ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2923" cy="1194890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35EFC6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7" o:spid="_x0000_s1026" type="#_x0000_t34" style="position:absolute;left:0;text-align:left;margin-left:227.25pt;margin-top:10.65pt;width:82.1pt;height:94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" adj="10527" strokecolor="black [3213]" strokeweight="1.5pt">
                <v:stroke endarrow="open"/>
              </v:shape>
            </w:pict>
          </mc:Fallback>
        </mc:AlternateContent>
      </w:r>
    </w:p>
    <w:p w14:paraId="41549DAA" w14:textId="77777777" w:rsidR="000F396C" w:rsidRPr="00012CC0" w:rsidRDefault="007E1A2C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3261A3C0" wp14:editId="66D3C56E">
                <wp:simplePos x="0" y="0"/>
                <wp:positionH relativeFrom="column">
                  <wp:posOffset>4396086</wp:posOffset>
                </wp:positionH>
                <wp:positionV relativeFrom="paragraph">
                  <wp:posOffset>65966</wp:posOffset>
                </wp:positionV>
                <wp:extent cx="1149441" cy="860568"/>
                <wp:effectExtent l="0" t="65088" r="100013" b="42862"/>
                <wp:wrapNone/>
                <wp:docPr id="2" name="グループ化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149441" cy="860568"/>
                          <a:chOff x="498264" y="9482"/>
                          <a:chExt cx="356745" cy="949914"/>
                        </a:xfrm>
                      </wpg:grpSpPr>
                      <wps:wsp>
                        <wps:cNvPr id="230" name="直線矢印コネクタ 230"/>
                        <wps:cNvCnPr/>
                        <wps:spPr>
                          <a:xfrm rot="5400000">
                            <a:off x="225156" y="301625"/>
                            <a:ext cx="867083" cy="32086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直線矢印コネクタ 231"/>
                        <wps:cNvCnPr/>
                        <wps:spPr>
                          <a:xfrm rot="5400000">
                            <a:off x="304013" y="412511"/>
                            <a:ext cx="899202" cy="13114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直線矢印コネクタ 232"/>
                        <wps:cNvCnPr/>
                        <wps:spPr>
                          <a:xfrm rot="5400000" flipV="1">
                            <a:off x="371647" y="476034"/>
                            <a:ext cx="949914" cy="1681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E0D022" id="グループ化 2" o:spid="_x0000_s1026" style="position:absolute;left:0;text-align:left;margin-left:346.15pt;margin-top:5.2pt;width:90.5pt;height:67.75pt;rotation:-90;z-index:251645952;mso-width-relative:margin;mso-height-relative:margin" coordorigin="4982,94" coordsize="3567,9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">
                <v:shape id="直線矢印コネクタ 230" o:spid="_x0000_s1027" type="#_x0000_t32" style="position:absolute;left:2251;top:3016;width:8671;height:3209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" strokecolor="#52bab5" strokeweight="1.5pt">
                  <v:stroke dashstyle="dash" endarrow="block"/>
                </v:shape>
                <v:shape id="直線矢印コネクタ 231" o:spid="_x0000_s1028" type="#_x0000_t32" style="position:absolute;left:3040;top:4124;width:8992;height:1311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" strokecolor="#52bab5" strokeweight="1.5pt">
                  <v:stroke dashstyle="dash" endarrow="block"/>
                </v:shape>
                <v:shape id="直線矢印コネクタ 232" o:spid="_x0000_s1029" type="#_x0000_t32" style="position:absolute;left:3716;top:4759;width:9499;height:16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" strokecolor="#52bab5" strokeweight="1.5pt">
                  <v:stroke dashstyle="dash" endarrow="block"/>
                </v:shape>
              </v:group>
            </w:pict>
          </mc:Fallback>
        </mc:AlternateContent>
      </w:r>
      <w:r w:rsidR="001474F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49EE24" wp14:editId="6041CB78">
                <wp:simplePos x="0" y="0"/>
                <wp:positionH relativeFrom="column">
                  <wp:posOffset>4238161</wp:posOffset>
                </wp:positionH>
                <wp:positionV relativeFrom="paragraph">
                  <wp:posOffset>47298</wp:posOffset>
                </wp:positionV>
                <wp:extent cx="11220" cy="224157"/>
                <wp:effectExtent l="57150" t="0" r="65405" b="61595"/>
                <wp:wrapNone/>
                <wp:docPr id="25" name="直線矢印コネクタ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0" cy="2241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68A22ED" id="直線矢印コネクタ 25" o:spid="_x0000_s1026" type="#_x0000_t32" style="position:absolute;left:0;text-align:left;margin-left:333.7pt;margin-top:3.7pt;width:.9pt;height:1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" strokecolor="#4579b8 [3044]">
                <v:stroke endarrow="block"/>
              </v:shape>
            </w:pict>
          </mc:Fallback>
        </mc:AlternateContent>
      </w:r>
    </w:p>
    <w:p w14:paraId="663151F4" w14:textId="77777777" w:rsidR="000F396C" w:rsidRPr="00012CC0" w:rsidRDefault="00B67E8A" w:rsidP="000F396C">
      <w:pPr>
        <w:spacing w:line="320" w:lineRule="exact"/>
        <w:ind w:leftChars="202" w:left="424"/>
      </w:pPr>
      <w:r w:rsidRPr="00012CC0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727A61D" wp14:editId="271C997A">
                <wp:simplePos x="0" y="0"/>
                <wp:positionH relativeFrom="column">
                  <wp:posOffset>4360545</wp:posOffset>
                </wp:positionH>
                <wp:positionV relativeFrom="paragraph">
                  <wp:posOffset>127635</wp:posOffset>
                </wp:positionV>
                <wp:extent cx="1303020" cy="770255"/>
                <wp:effectExtent l="0" t="38418" r="87313" b="30162"/>
                <wp:wrapNone/>
                <wp:docPr id="77" name="グループ化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1303020" cy="770255"/>
                          <a:chOff x="588974" y="23482"/>
                          <a:chExt cx="264151" cy="821715"/>
                        </a:xfrm>
                      </wpg:grpSpPr>
                      <wps:wsp>
                        <wps:cNvPr id="78" name="直線矢印コネクタ 78"/>
                        <wps:cNvCnPr/>
                        <wps:spPr>
                          <a:xfrm rot="5400000" flipV="1">
                            <a:off x="266789" y="405516"/>
                            <a:ext cx="680784" cy="36414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線矢印コネクタ 79"/>
                        <wps:cNvCnPr/>
                        <wps:spPr>
                          <a:xfrm rot="5400000" flipV="1">
                            <a:off x="297810" y="374917"/>
                            <a:ext cx="741149" cy="13096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線矢印コネクタ 80"/>
                        <wps:cNvCnPr/>
                        <wps:spPr>
                          <a:xfrm rot="5400000" flipV="1">
                            <a:off x="315739" y="307812"/>
                            <a:ext cx="821715" cy="25305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52BAB5"/>
                            </a:soli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A382B86" id="グループ化 77" o:spid="_x0000_s1026" style="position:absolute;left:0;text-align:left;margin-left:343.35pt;margin-top:10.05pt;width:102.6pt;height:60.65pt;rotation:-90;z-index:251688960;mso-width-relative:margin;mso-height-relative:margin" coordorigin="5889,234" coordsize="2641,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">
                <v:shape id="直線矢印コネクタ 78" o:spid="_x0000_s1027" type="#_x0000_t32" style="position:absolute;left:2667;top:4055;width:6808;height:364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" strokecolor="#52bab5" strokeweight="1.5pt">
                  <v:stroke dashstyle="dash" endarrow="block"/>
                </v:shape>
                <v:shape id="直線矢印コネクタ 79" o:spid="_x0000_s1028" type="#_x0000_t32" style="position:absolute;left:2978;top:3749;width:7411;height:1309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" strokecolor="#52bab5" strokeweight="1.5pt">
                  <v:stroke dashstyle="dash" endarrow="block"/>
                </v:shape>
                <v:shape id="直線矢印コネクタ 80" o:spid="_x0000_s1029" type="#_x0000_t32" style="position:absolute;left:3157;top:3077;width:8217;height:2531;rotation:-9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" strokecolor="#52bab5" strokeweight="1.5pt">
                  <v:stroke dashstyle="dash" endarrow="block"/>
                </v:shape>
              </v:group>
            </w:pict>
          </mc:Fallback>
        </mc:AlternateContent>
      </w:r>
      <w:r w:rsidR="007E1A2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8A93A" wp14:editId="0BC0C9A0">
                <wp:simplePos x="0" y="0"/>
                <wp:positionH relativeFrom="column">
                  <wp:posOffset>855227</wp:posOffset>
                </wp:positionH>
                <wp:positionV relativeFrom="paragraph">
                  <wp:posOffset>88008</wp:posOffset>
                </wp:positionV>
                <wp:extent cx="1613856" cy="909729"/>
                <wp:effectExtent l="0" t="0" r="100965" b="119380"/>
                <wp:wrapNone/>
                <wp:docPr id="6" name="カギ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3856" cy="909729"/>
                        </a:xfrm>
                        <a:prstGeom prst="bentConnector3">
                          <a:avLst>
                            <a:gd name="adj1" fmla="val 42121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084702" id="カギ線コネクタ 6" o:spid="_x0000_s1026" type="#_x0000_t34" style="position:absolute;left:0;text-align:left;margin-left:67.35pt;margin-top:6.95pt;width:127.1pt;height:71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" adj="9098" strokecolor="black [3213]" strokeweight="1.5pt">
                <v:stroke endarrow="open"/>
              </v:shape>
            </w:pict>
          </mc:Fallback>
        </mc:AlternateContent>
      </w:r>
      <w:r w:rsidR="001474F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E03B166" wp14:editId="6EB991AF">
                <wp:simplePos x="0" y="0"/>
                <wp:positionH relativeFrom="column">
                  <wp:posOffset>3946630</wp:posOffset>
                </wp:positionH>
                <wp:positionV relativeFrom="paragraph">
                  <wp:posOffset>21730</wp:posOffset>
                </wp:positionV>
                <wp:extent cx="593248" cy="257175"/>
                <wp:effectExtent l="57150" t="38100" r="35560" b="85725"/>
                <wp:wrapNone/>
                <wp:docPr id="228" name="角丸四角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248" cy="2571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DC5F8C" w14:textId="77777777" w:rsidR="00836CA3" w:rsidRDefault="00836CA3" w:rsidP="00D24A4B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color w:val="000000"/>
                                <w:sz w:val="14"/>
                                <w:szCs w:val="14"/>
                              </w:rPr>
                              <w:t>Ansible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7E03B166" id="角丸四角形 228" o:spid="_x0000_s1075" style="position:absolute;left:0;text-align:left;margin-left:310.75pt;margin-top:1.7pt;width:46.7pt;height:20.2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" fillcolor="#92cddc [1944]" stroked="f">
                <v:shadow on="t" color="black" opacity="24903f" origin=",.5" offset="0,.55556mm"/>
                <v:textbox inset="0,0,0,0">
                  <w:txbxContent>
                    <w:p w14:paraId="4DDC5F8C" w14:textId="77777777" w:rsidR="00836CA3" w:rsidRDefault="00836CA3" w:rsidP="00D24A4B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</w:pPr>
                      <w:r w:rsidRPr="004C01B4">
                        <w:rPr>
                          <w:rFonts w:ascii="Arial" w:eastAsia="Meiryo UI" w:hAnsi="Arial" w:cs="Meiryo UI" w:hint="eastAsia"/>
                          <w:color w:val="000000"/>
                          <w:sz w:val="14"/>
                          <w:szCs w:val="14"/>
                        </w:rPr>
                        <w:t>Ansible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21FD9F" w14:textId="77777777" w:rsidR="000F396C" w:rsidRPr="00012CC0" w:rsidRDefault="000F396C" w:rsidP="000F396C">
      <w:pPr>
        <w:spacing w:line="320" w:lineRule="exact"/>
        <w:ind w:leftChars="202" w:left="424"/>
      </w:pPr>
    </w:p>
    <w:p w14:paraId="6C0B7987" w14:textId="77777777" w:rsidR="000F396C" w:rsidRPr="00012CC0" w:rsidRDefault="000F396C" w:rsidP="000F396C">
      <w:pPr>
        <w:spacing w:line="320" w:lineRule="exact"/>
        <w:ind w:leftChars="202" w:left="424"/>
      </w:pPr>
    </w:p>
    <w:p w14:paraId="0F4215CD" w14:textId="77777777" w:rsidR="000F396C" w:rsidRPr="00012CC0" w:rsidRDefault="002C2D22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6016DBAF" wp14:editId="67F6C52E">
                <wp:simplePos x="0" y="0"/>
                <wp:positionH relativeFrom="column">
                  <wp:posOffset>3870325</wp:posOffset>
                </wp:positionH>
                <wp:positionV relativeFrom="paragraph">
                  <wp:posOffset>98637</wp:posOffset>
                </wp:positionV>
                <wp:extent cx="863600" cy="874395"/>
                <wp:effectExtent l="38100" t="0" r="50800" b="97155"/>
                <wp:wrapNone/>
                <wp:docPr id="68" name="グループ化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0" cy="874395"/>
                          <a:chOff x="0" y="0"/>
                          <a:chExt cx="863624" cy="874531"/>
                        </a:xfrm>
                      </wpg:grpSpPr>
                      <wps:wsp>
                        <wps:cNvPr id="66" name="正方形/長方形 66"/>
                        <wps:cNvSpPr/>
                        <wps:spPr>
                          <a:xfrm>
                            <a:off x="0" y="263661"/>
                            <a:ext cx="863600" cy="61087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3">
                                  <a:tint val="50000"/>
                                  <a:satMod val="300000"/>
                                </a:schemeClr>
                              </a:gs>
                              <a:gs pos="35000">
                                <a:schemeClr val="accent3">
                                  <a:tint val="37000"/>
                                  <a:satMod val="300000"/>
                                </a:schemeClr>
                              </a:gs>
                              <a:gs pos="100000">
                                <a:schemeClr val="accent3">
                                  <a:tint val="15000"/>
                                  <a:satMod val="35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A324BF" w14:textId="77777777" w:rsidR="00836CA3" w:rsidRDefault="00836CA3" w:rsidP="00941133"/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テキスト ボックス 519"/>
                        <wps:cNvSpPr txBox="1"/>
                        <wps:spPr>
                          <a:xfrm>
                            <a:off x="0" y="0"/>
                            <a:ext cx="863624" cy="2649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0D9231" w14:textId="77777777" w:rsidR="00836CA3" w:rsidRDefault="00836CA3" w:rsidP="0094113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016DBAF" id="グループ化 68" o:spid="_x0000_s1076" style="position:absolute;left:0;text-align:left;margin-left:304.75pt;margin-top:7.75pt;width:68pt;height:68.85pt;z-index:251625472" coordsize="8636,8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">
                <v:rect id="正方形/長方形 66" o:spid="_x0000_s1077" style="position:absolute;top:2636;width:8636;height:6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" fillcolor="#cdddac [1622]" strokecolor="black [3213]">
                  <v:fill color2="#f0f4e6 [502]" rotate="t" colors="0 #dafda7;22938f #e4fdc2;1 #f5ffe6" focus="100%" type="gradient"/>
                  <v:shadow on="t" color="black" opacity="24903f" origin=",.5" offset="0,.55556mm"/>
                  <v:textbox inset="0,0,0,0">
                    <w:txbxContent>
                      <w:p w14:paraId="30A324BF" w14:textId="77777777" w:rsidR="00836CA3" w:rsidRDefault="00836CA3" w:rsidP="00941133"/>
                    </w:txbxContent>
                  </v:textbox>
                </v:rect>
                <v:shape id="_x0000_s1078" type="#_x0000_t202" style="position:absolute;width:8636;height:2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" fillcolor="white [3201]">
                  <v:textbox inset="0,0,0,0">
                    <w:txbxContent>
                      <w:p w14:paraId="1A0D9231" w14:textId="77777777" w:rsidR="00836CA3" w:rsidRDefault="00836CA3" w:rsidP="0094113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7E1A2C" w:rsidRPr="007E1A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F7522D" wp14:editId="2B18415F">
                <wp:simplePos x="0" y="0"/>
                <wp:positionH relativeFrom="column">
                  <wp:posOffset>3787880</wp:posOffset>
                </wp:positionH>
                <wp:positionV relativeFrom="paragraph">
                  <wp:posOffset>16510</wp:posOffset>
                </wp:positionV>
                <wp:extent cx="863624" cy="264954"/>
                <wp:effectExtent l="0" t="0" r="12700" b="20955"/>
                <wp:wrapNone/>
                <wp:docPr id="225" name="テキスト ボックス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24" cy="264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F483D" w14:textId="77777777" w:rsidR="00836CA3" w:rsidRPr="00612A8F" w:rsidRDefault="00836CA3" w:rsidP="007E1A2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>AnsibleTower</w:t>
                            </w:r>
                            <w:proofErr w:type="spellEnd"/>
                            <w:r w:rsidRPr="00612A8F">
                              <w:rPr>
                                <w:rFonts w:ascii="Arial" w:eastAsia="Meiryo UI" w:hAnsi="Arial" w:cs="Arial"/>
                                <w:color w:val="000000" w:themeColor="dark1"/>
                                <w:sz w:val="14"/>
                                <w:szCs w:val="1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0F7522D" id="テキスト ボックス 519" o:spid="_x0000_s1079" type="#_x0000_t202" style="position:absolute;left:0;text-align:left;margin-left:298.25pt;margin-top:1.3pt;width:68pt;height:2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" fillcolor="white [3201]">
                <v:textbox inset="0,0,0,0">
                  <w:txbxContent>
                    <w:p w14:paraId="53AF483D" w14:textId="77777777" w:rsidR="00836CA3" w:rsidRPr="00612A8F" w:rsidRDefault="00836CA3" w:rsidP="007E1A2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>AnsibleTower</w:t>
                      </w:r>
                      <w:proofErr w:type="spellEnd"/>
                      <w:r w:rsidRPr="00612A8F">
                        <w:rPr>
                          <w:rFonts w:ascii="Arial" w:eastAsia="Meiryo UI" w:hAnsi="Arial" w:cs="Arial"/>
                          <w:color w:val="000000" w:themeColor="dark1"/>
                          <w:sz w:val="14"/>
                          <w:szCs w:val="14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</w:p>
    <w:p w14:paraId="754B005C" w14:textId="77777777" w:rsidR="000F396C" w:rsidRPr="00012CC0" w:rsidRDefault="00941133" w:rsidP="000F396C">
      <w:pPr>
        <w:spacing w:line="320" w:lineRule="exact"/>
        <w:ind w:leftChars="202" w:left="424"/>
      </w:pPr>
      <w:r w:rsidRPr="007E1A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9095C1" wp14:editId="31CDF3F4">
                <wp:simplePos x="0" y="0"/>
                <wp:positionH relativeFrom="column">
                  <wp:posOffset>3788515</wp:posOffset>
                </wp:positionH>
                <wp:positionV relativeFrom="paragraph">
                  <wp:posOffset>76200</wp:posOffset>
                </wp:positionV>
                <wp:extent cx="863912" cy="611470"/>
                <wp:effectExtent l="57150" t="38100" r="69850" b="93980"/>
                <wp:wrapNone/>
                <wp:docPr id="224" name="正方形/長方形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12" cy="6114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tint val="50000"/>
                                <a:satMod val="300000"/>
                              </a:schemeClr>
                            </a:gs>
                            <a:gs pos="35000">
                              <a:schemeClr val="accent3">
                                <a:tint val="37000"/>
                                <a:satMod val="300000"/>
                              </a:schemeClr>
                            </a:gs>
                            <a:gs pos="100000">
                              <a:schemeClr val="accent3">
                                <a:tint val="15000"/>
                                <a:satMod val="35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2944B" w14:textId="77777777" w:rsidR="00836CA3" w:rsidRDefault="00836CA3" w:rsidP="007E1A2C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9095C1" id="正方形/長方形 224" o:spid="_x0000_s1080" style="position:absolute;left:0;text-align:left;margin-left:298.3pt;margin-top:6pt;width:68pt;height:48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" fillcolor="#cdddac [1622]" strokecolor="black [3213]">
                <v:fill color2="#f0f4e6 [502]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14:paraId="0B82944B" w14:textId="77777777" w:rsidR="00836CA3" w:rsidRDefault="00836CA3" w:rsidP="007E1A2C"/>
                  </w:txbxContent>
                </v:textbox>
              </v:rect>
            </w:pict>
          </mc:Fallback>
        </mc:AlternateContent>
      </w:r>
      <w:r w:rsidR="007E1A2C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14A9E9" wp14:editId="44C73A6B">
                <wp:simplePos x="0" y="0"/>
                <wp:positionH relativeFrom="column">
                  <wp:posOffset>2468588</wp:posOffset>
                </wp:positionH>
                <wp:positionV relativeFrom="paragraph">
                  <wp:posOffset>26444</wp:posOffset>
                </wp:positionV>
                <wp:extent cx="420736" cy="363146"/>
                <wp:effectExtent l="57150" t="38100" r="74930" b="9461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36" cy="36314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88B71" w14:textId="77777777" w:rsidR="00836CA3" w:rsidRPr="007E6CBC" w:rsidRDefault="00836CA3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rFonts w:ascii="Meiryo UI" w:eastAsia="Meiryo UI" w:hAnsi="Meiryo UI" w:cs="Meiryo UI"/>
                                <w:b/>
                                <w:color w:val="000000"/>
                                <w:sz w:val="14"/>
                                <w:szCs w:val="14"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Ansible</w:t>
                            </w:r>
                          </w:p>
                          <w:p w14:paraId="3FEA5D2B" w14:textId="77777777" w:rsidR="00836CA3" w:rsidRPr="007E6CBC" w:rsidRDefault="00836CA3" w:rsidP="000108B3">
                            <w:pPr>
                              <w:pStyle w:val="Web"/>
                              <w:spacing w:before="0" w:beforeAutospacing="0" w:after="0" w:afterAutospacing="0" w:line="160" w:lineRule="exact"/>
                              <w:jc w:val="center"/>
                              <w:rPr>
                                <w:b/>
                              </w:rPr>
                            </w:pPr>
                            <w:r w:rsidRPr="004C01B4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4"/>
                                <w:szCs w:val="14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514A9E9" id="角丸四角形 5" o:spid="_x0000_s1081" style="position:absolute;left:0;text-align:left;margin-left:194.4pt;margin-top:2.1pt;width:33.15pt;height:2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60588B71" w14:textId="77777777" w:rsidR="00836CA3" w:rsidRPr="007E6CBC" w:rsidRDefault="00836CA3" w:rsidP="000108B3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rFonts w:ascii="Meiryo UI" w:eastAsia="Meiryo UI" w:hAnsi="Meiryo UI" w:cs="Meiryo UI"/>
                          <w:b/>
                          <w:color w:val="000000"/>
                          <w:sz w:val="14"/>
                          <w:szCs w:val="14"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Ansible</w:t>
                      </w:r>
                    </w:p>
                    <w:p w14:paraId="3FEA5D2B" w14:textId="77777777" w:rsidR="00836CA3" w:rsidRPr="007E6CBC" w:rsidRDefault="00836CA3" w:rsidP="000108B3">
                      <w:pPr>
                        <w:pStyle w:val="NormalWeb"/>
                        <w:spacing w:before="0" w:beforeAutospacing="0" w:after="0" w:afterAutospacing="0" w:line="160" w:lineRule="exact"/>
                        <w:jc w:val="center"/>
                        <w:rPr>
                          <w:b/>
                        </w:rPr>
                      </w:pPr>
                      <w:r w:rsidRPr="004C01B4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4"/>
                          <w:szCs w:val="14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59ADAD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8EE7E" wp14:editId="19822687">
                <wp:simplePos x="0" y="0"/>
                <wp:positionH relativeFrom="column">
                  <wp:posOffset>3839864</wp:posOffset>
                </wp:positionH>
                <wp:positionV relativeFrom="paragraph">
                  <wp:posOffset>23183</wp:posOffset>
                </wp:positionV>
                <wp:extent cx="712470" cy="415407"/>
                <wp:effectExtent l="0" t="0" r="11430" b="22860"/>
                <wp:wrapNone/>
                <wp:docPr id="72" name="テキスト ボック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70" cy="415407"/>
                        </a:xfrm>
                        <a:prstGeom prst="rect">
                          <a:avLst/>
                        </a:prstGeom>
                        <a:noFill/>
                        <a:ln w="19050" cmpd="sng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3CBD6" w14:textId="77777777" w:rsidR="00836CA3" w:rsidRDefault="00836CA3" w:rsidP="006B285D"/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A18EE7E" id="テキスト ボックス 170" o:spid="_x0000_s1082" type="#_x0000_t202" style="position:absolute;left:0;text-align:left;margin-left:302.35pt;margin-top:1.85pt;width:56.1pt;height:3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" filled="f" strokecolor="red" strokeweight="1.5pt">
                <v:stroke dashstyle="dash"/>
                <v:textbox>
                  <w:txbxContent>
                    <w:p w14:paraId="6913CBD6" w14:textId="77777777" w:rsidR="00836CA3" w:rsidRDefault="00836CA3" w:rsidP="006B285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0CB8D9" wp14:editId="501C3253">
                <wp:simplePos x="0" y="0"/>
                <wp:positionH relativeFrom="column">
                  <wp:posOffset>3901572</wp:posOffset>
                </wp:positionH>
                <wp:positionV relativeFrom="paragraph">
                  <wp:posOffset>68062</wp:posOffset>
                </wp:positionV>
                <wp:extent cx="572770" cy="349897"/>
                <wp:effectExtent l="0" t="0" r="17780" b="12065"/>
                <wp:wrapNone/>
                <wp:docPr id="71" name="円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349897"/>
                        </a:xfrm>
                        <a:prstGeom prst="can">
                          <a:avLst>
                            <a:gd name="adj" fmla="val 26054"/>
                          </a:avLst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4A8A2" w14:textId="77777777" w:rsidR="00836CA3" w:rsidRPr="006B285D" w:rsidRDefault="00836CA3" w:rsidP="00612A8F">
                            <w:pPr>
                              <w:spacing w:line="160" w:lineRule="exact"/>
                              <w:jc w:val="center"/>
                              <w:rPr>
                                <w:rFonts w:ascii="Meiryo UI" w:eastAsia="Meiryo UI" w:hAnsi="Meiryo UI"/>
                                <w:sz w:val="12"/>
                                <w:szCs w:val="12"/>
                              </w:rPr>
                            </w:pPr>
                            <w:r w:rsidRPr="004C01B4">
                              <w:rPr>
                                <w:rFonts w:ascii="Arial" w:eastAsia="Meiryo UI" w:hAnsi="Arial" w:hint="eastAsia"/>
                                <w:sz w:val="12"/>
                                <w:szCs w:val="12"/>
                              </w:rPr>
                              <w:t>SCM</w:t>
                            </w:r>
                            <w:r>
                              <w:rPr>
                                <w:rFonts w:ascii="Meiryo UI" w:eastAsia="Meiryo UI" w:hAnsi="Meiryo UI"/>
                                <w:sz w:val="12"/>
                                <w:szCs w:val="12"/>
                              </w:rPr>
                              <w:t xml:space="preserve"> management</w:t>
                            </w:r>
                          </w:p>
                          <w:p w14:paraId="28762C84" w14:textId="77777777" w:rsidR="00836CA3" w:rsidRDefault="00836CA3" w:rsidP="00612A8F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10CB8D9" id="円柱 71" o:spid="_x0000_s1083" type="#_x0000_t22" style="position:absolute;left:0;text-align:left;margin-left:307.2pt;margin-top:5.35pt;width:45.1pt;height:27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" adj="5628" fillcolor="white [3201]" strokecolor="black [3200]" strokeweight=".5pt">
                <v:textbox inset="0,0,0,0">
                  <w:txbxContent>
                    <w:p w14:paraId="3A74A8A2" w14:textId="77777777" w:rsidR="00836CA3" w:rsidRPr="006B285D" w:rsidRDefault="00836CA3" w:rsidP="00612A8F">
                      <w:pPr>
                        <w:spacing w:line="160" w:lineRule="exact"/>
                        <w:jc w:val="center"/>
                        <w:rPr>
                          <w:rFonts w:ascii="Meiryo UI" w:eastAsia="Meiryo UI" w:hAnsi="Meiryo UI"/>
                          <w:sz w:val="12"/>
                          <w:szCs w:val="12"/>
                        </w:rPr>
                      </w:pPr>
                      <w:r w:rsidRPr="004C01B4">
                        <w:rPr>
                          <w:rFonts w:ascii="Arial" w:eastAsia="Meiryo UI" w:hAnsi="Arial" w:hint="eastAsia"/>
                          <w:sz w:val="12"/>
                          <w:szCs w:val="12"/>
                        </w:rPr>
                        <w:t>SCM</w:t>
                      </w:r>
                      <w:r>
                        <w:rPr>
                          <w:rFonts w:ascii="Meiryo UI" w:eastAsia="Meiryo UI" w:hAnsi="Meiryo UI"/>
                          <w:sz w:val="12"/>
                          <w:szCs w:val="12"/>
                        </w:rPr>
                        <w:t xml:space="preserve"> management</w:t>
                      </w:r>
                    </w:p>
                    <w:p w14:paraId="28762C84" w14:textId="77777777" w:rsidR="00836CA3" w:rsidRDefault="00836CA3" w:rsidP="00612A8F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41133" w:rsidRPr="00012CC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C37DA8" wp14:editId="3AB87843">
                <wp:simplePos x="0" y="0"/>
                <wp:positionH relativeFrom="column">
                  <wp:posOffset>2903025</wp:posOffset>
                </wp:positionH>
                <wp:positionV relativeFrom="paragraph">
                  <wp:posOffset>64945</wp:posOffset>
                </wp:positionV>
                <wp:extent cx="908790" cy="121363"/>
                <wp:effectExtent l="0" t="0" r="62865" b="107315"/>
                <wp:wrapNone/>
                <wp:docPr id="253" name="カギ線コネクタ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8790" cy="121363"/>
                        </a:xfrm>
                        <a:prstGeom prst="bentConnector3">
                          <a:avLst>
                            <a:gd name="adj1" fmla="val 487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6E8912B" id="カギ線コネクタ 253" o:spid="_x0000_s1026" type="#_x0000_t34" style="position:absolute;left:0;text-align:left;margin-left:228.6pt;margin-top:5.1pt;width:71.55pt;height: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" adj="10527" strokecolor="black [3213]" strokeweight="1.5pt">
                <v:stroke endarrow="open"/>
              </v:shape>
            </w:pict>
          </mc:Fallback>
        </mc:AlternateContent>
      </w:r>
    </w:p>
    <w:p w14:paraId="6068A12F" w14:textId="77777777" w:rsidR="000F396C" w:rsidRPr="00012CC0" w:rsidRDefault="000F396C" w:rsidP="000F396C">
      <w:pPr>
        <w:spacing w:line="320" w:lineRule="exact"/>
        <w:ind w:leftChars="202" w:left="424"/>
      </w:pPr>
    </w:p>
    <w:p w14:paraId="28FC7206" w14:textId="77777777" w:rsidR="000F396C" w:rsidRPr="00012CC0" w:rsidRDefault="00612A8F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1EA8133" wp14:editId="2C6B59B8">
                <wp:simplePos x="0" y="0"/>
                <wp:positionH relativeFrom="column">
                  <wp:posOffset>1677903</wp:posOffset>
                </wp:positionH>
                <wp:positionV relativeFrom="paragraph">
                  <wp:posOffset>171454</wp:posOffset>
                </wp:positionV>
                <wp:extent cx="1771028" cy="877502"/>
                <wp:effectExtent l="400050" t="1085850" r="19685" b="18415"/>
                <wp:wrapNone/>
                <wp:docPr id="247" name="線吹き出し 2 (枠付き)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028" cy="877502"/>
                        </a:xfrm>
                        <a:prstGeom prst="borderCallout2">
                          <a:avLst>
                            <a:gd name="adj1" fmla="val 19059"/>
                            <a:gd name="adj2" fmla="val -2672"/>
                            <a:gd name="adj3" fmla="val -35782"/>
                            <a:gd name="adj4" fmla="val -21991"/>
                            <a:gd name="adj5" fmla="val -124059"/>
                            <a:gd name="adj6" fmla="val -1564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  <a:head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B4546" w14:textId="77777777" w:rsidR="00836CA3" w:rsidRDefault="00836CA3" w:rsidP="00481F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51EA8133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線吹き出し 2 (枠付き) 247" o:spid="_x0000_s1084" type="#_x0000_t48" style="position:absolute;left:0;text-align:left;margin-left:132.1pt;margin-top:13.5pt;width:139.45pt;height:69.1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" adj="-338,-26797,-4750,-7729,-577,4117" filled="f" strokecolor="red" strokeweight="1.5pt">
                <v:stroke dashstyle="dash" endarrow="block"/>
                <v:textbox>
                  <w:txbxContent>
                    <w:p w14:paraId="1FBB4546" w14:textId="77777777" w:rsidR="00836CA3" w:rsidRDefault="00836CA3" w:rsidP="00481F6F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B28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5DB9AB" wp14:editId="7FA89615">
                <wp:simplePos x="0" y="0"/>
                <wp:positionH relativeFrom="column">
                  <wp:posOffset>3492894</wp:posOffset>
                </wp:positionH>
                <wp:positionV relativeFrom="paragraph">
                  <wp:posOffset>52398</wp:posOffset>
                </wp:positionV>
                <wp:extent cx="683173" cy="487856"/>
                <wp:effectExtent l="38100" t="0" r="22225" b="64770"/>
                <wp:wrapNone/>
                <wp:docPr id="76" name="直線矢印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173" cy="487856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FF000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F07D162" id="直線矢印コネクタ 76" o:spid="_x0000_s1026" type="#_x0000_t32" style="position:absolute;left:0;text-align:left;margin-left:275.05pt;margin-top:4.15pt;width:53.8pt;height:38.4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" strokecolor="red" strokeweight="1.25pt">
                <v:stroke dashstyle="dash" endarrow="block"/>
              </v:shape>
            </w:pict>
          </mc:Fallback>
        </mc:AlternateContent>
      </w:r>
    </w:p>
    <w:p w14:paraId="77AF23DF" w14:textId="77777777" w:rsidR="000F396C" w:rsidRPr="00012CC0" w:rsidRDefault="001474FB" w:rsidP="000F396C">
      <w:pPr>
        <w:spacing w:line="320" w:lineRule="exact"/>
        <w:ind w:leftChars="202" w:left="424"/>
      </w:pPr>
      <w:r w:rsidRPr="00012CC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1928FFB" wp14:editId="6EAA3678">
                <wp:simplePos x="0" y="0"/>
                <wp:positionH relativeFrom="column">
                  <wp:posOffset>1732870</wp:posOffset>
                </wp:positionH>
                <wp:positionV relativeFrom="paragraph">
                  <wp:posOffset>23495</wp:posOffset>
                </wp:positionV>
                <wp:extent cx="1685925" cy="781050"/>
                <wp:effectExtent l="0" t="0" r="9525" b="0"/>
                <wp:wrapNone/>
                <wp:docPr id="187" name="正方形/長方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810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12700">
                          <a:noFill/>
                          <a:prstDash val="dash"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D5A606" w14:textId="77777777" w:rsidR="00836CA3" w:rsidRPr="00481F6F" w:rsidRDefault="00836CA3" w:rsidP="00481F6F">
                            <w:pPr>
                              <w:jc w:val="center"/>
                            </w:pPr>
                            <w:r>
                              <w:rPr>
                                <w:rFonts w:hAnsi="Arial" w:cs="Times New Roman" w:hint="eastAsia"/>
                                <w:szCs w:val="21"/>
                              </w:rPr>
                              <w:t>External installed 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1928FFB" id="正方形/長方形 187" o:spid="_x0000_s1085" style="position:absolute;left:0;text-align:left;margin-left:136.45pt;margin-top:1.85pt;width:132.75pt;height:61.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" fillcolor="#c2d69b [1942]" stroked="f" strokeweight="1pt">
                <v:stroke dashstyle="dash"/>
                <v:textbox>
                  <w:txbxContent>
                    <w:p w14:paraId="0BD5A606" w14:textId="77777777" w:rsidR="00836CA3" w:rsidRPr="00481F6F" w:rsidRDefault="00836CA3" w:rsidP="00481F6F">
                      <w:pPr>
                        <w:jc w:val="center"/>
                      </w:pPr>
                      <w:r>
                        <w:rPr>
                          <w:rFonts w:hAnsi="Arial" w:cs="Times New Roman" w:hint="eastAsia"/>
                          <w:szCs w:val="21"/>
                        </w:rPr>
                        <w:t>External installed data</w:t>
                      </w:r>
                    </w:p>
                  </w:txbxContent>
                </v:textbox>
              </v:rect>
            </w:pict>
          </mc:Fallback>
        </mc:AlternateContent>
      </w:r>
    </w:p>
    <w:p w14:paraId="15001E19" w14:textId="77777777" w:rsidR="000F396C" w:rsidRPr="00012CC0" w:rsidRDefault="000F396C" w:rsidP="000F396C">
      <w:pPr>
        <w:spacing w:line="320" w:lineRule="exact"/>
        <w:ind w:leftChars="202" w:left="424"/>
      </w:pPr>
    </w:p>
    <w:p w14:paraId="408F50C4" w14:textId="77777777" w:rsidR="000F396C" w:rsidRPr="00012CC0" w:rsidRDefault="003256AE" w:rsidP="000F396C">
      <w:pPr>
        <w:spacing w:line="320" w:lineRule="exact"/>
        <w:ind w:leftChars="202" w:left="42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2F892D5" wp14:editId="6525B058">
                <wp:simplePos x="0" y="0"/>
                <wp:positionH relativeFrom="column">
                  <wp:posOffset>4047428</wp:posOffset>
                </wp:positionH>
                <wp:positionV relativeFrom="paragraph">
                  <wp:posOffset>22560</wp:posOffset>
                </wp:positionV>
                <wp:extent cx="1859915" cy="527050"/>
                <wp:effectExtent l="228600" t="323850" r="26035" b="25400"/>
                <wp:wrapNone/>
                <wp:docPr id="81" name="線吹き出し 1 (枠付き)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915" cy="527050"/>
                        </a:xfrm>
                        <a:prstGeom prst="borderCallout1">
                          <a:avLst>
                            <a:gd name="adj1" fmla="val 47852"/>
                            <a:gd name="adj2" fmla="val -51"/>
                            <a:gd name="adj3" fmla="val -60096"/>
                            <a:gd name="adj4" fmla="val -12002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9D926" w14:textId="77777777" w:rsidR="00836CA3" w:rsidRPr="002C2D22" w:rsidRDefault="00836CA3" w:rsidP="003256A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In the case </w:t>
                            </w:r>
                            <w:r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that </w:t>
                            </w:r>
                            <w:proofErr w:type="spellStart"/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>AnsibleTower</w:t>
                            </w:r>
                            <w:proofErr w:type="spellEnd"/>
                            <w:r w:rsidRPr="00612A8F">
                              <w:rPr>
                                <w:rFonts w:ascii="Arial" w:hAnsi="Arial"/>
                                <w:sz w:val="16"/>
                                <w:szCs w:val="16"/>
                              </w:rPr>
                              <w:t xml:space="preserve"> is in cluster configuration.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F892D5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線吹き出し 1 (枠付き) 81" o:spid="_x0000_s1086" type="#_x0000_t47" style="position:absolute;left:0;text-align:left;margin-left:318.7pt;margin-top:1.8pt;width:146.45pt;height:4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" adj="-2592,-12981,-11,10336" fillcolor="white [3201]" strokecolor="red" strokeweight="2pt">
                <v:textbox>
                  <w:txbxContent>
                    <w:p w14:paraId="5589D926" w14:textId="77777777" w:rsidR="00836CA3" w:rsidRPr="002C2D22" w:rsidRDefault="00836CA3" w:rsidP="003256AE">
                      <w:pPr>
                        <w:rPr>
                          <w:sz w:val="16"/>
                          <w:szCs w:val="16"/>
                        </w:rPr>
                      </w:pPr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In the case </w:t>
                      </w:r>
                      <w:r>
                        <w:rPr>
                          <w:rFonts w:ascii="Arial" w:hAnsi="Arial"/>
                          <w:sz w:val="16"/>
                          <w:szCs w:val="16"/>
                        </w:rPr>
                        <w:t xml:space="preserve">that </w:t>
                      </w:r>
                      <w:proofErr w:type="spellStart"/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>AnsibleTower</w:t>
                      </w:r>
                      <w:proofErr w:type="spellEnd"/>
                      <w:r w:rsidRPr="00612A8F">
                        <w:rPr>
                          <w:rFonts w:ascii="Arial" w:hAnsi="Arial"/>
                          <w:sz w:val="16"/>
                          <w:szCs w:val="16"/>
                        </w:rPr>
                        <w:t xml:space="preserve"> is in cluster configuration.</w:t>
                      </w:r>
                    </w:p>
                  </w:txbxContent>
                </v:textbox>
              </v:shape>
            </w:pict>
          </mc:Fallback>
        </mc:AlternateContent>
      </w:r>
    </w:p>
    <w:p w14:paraId="551A4512" w14:textId="77777777" w:rsidR="000F396C" w:rsidRPr="00012CC0" w:rsidRDefault="000F396C">
      <w:pPr>
        <w:widowControl/>
        <w:jc w:val="left"/>
        <w:rPr>
          <w:rFonts w:asciiTheme="majorHAnsi" w:eastAsiaTheme="majorEastAsia" w:hAnsiTheme="majorHAnsi" w:cstheme="majorHAnsi"/>
          <w:sz w:val="24"/>
          <w:szCs w:val="24"/>
        </w:rPr>
      </w:pPr>
    </w:p>
    <w:p w14:paraId="6BD8A385" w14:textId="77777777" w:rsidR="009F673C" w:rsidRPr="00632D53" w:rsidRDefault="00612A8F" w:rsidP="00612A8F">
      <w:pPr>
        <w:pStyle w:val="1"/>
      </w:pPr>
      <w:bookmarkStart w:id="4" w:name="_Toc37942399"/>
      <w:r w:rsidRPr="00612A8F">
        <w:lastRenderedPageBreak/>
        <w:t>System requirements</w:t>
      </w:r>
      <w:bookmarkEnd w:id="4"/>
    </w:p>
    <w:p w14:paraId="7106194D" w14:textId="77777777" w:rsidR="007011CD" w:rsidRPr="00012CC0" w:rsidRDefault="00612A8F" w:rsidP="003256A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612A8F">
        <w:rPr>
          <w:rFonts w:ascii="Arial" w:eastAsiaTheme="majorEastAsia" w:hAnsi="Arial" w:cs="Meiryo UI"/>
        </w:rPr>
        <w:t xml:space="preserve">Since Ansible driver is based on system requirements of ITA system, please refer to "System Configuration/Environment Construction Guide - Basics". This section describes the requirements for </w:t>
      </w:r>
      <w:proofErr w:type="spellStart"/>
      <w:r w:rsidRPr="00612A8F">
        <w:rPr>
          <w:rFonts w:ascii="Arial" w:eastAsiaTheme="majorEastAsia" w:hAnsi="Arial" w:cs="Meiryo UI"/>
        </w:rPr>
        <w:t>BackYard</w:t>
      </w:r>
      <w:proofErr w:type="spellEnd"/>
      <w:r w:rsidRPr="00612A8F">
        <w:rPr>
          <w:rFonts w:ascii="Arial" w:eastAsiaTheme="majorEastAsia" w:hAnsi="Arial" w:cs="Meiryo UI"/>
        </w:rPr>
        <w:t xml:space="preserve">, </w:t>
      </w:r>
      <w:proofErr w:type="spellStart"/>
      <w:r w:rsidRPr="00612A8F">
        <w:rPr>
          <w:rFonts w:ascii="Arial" w:eastAsiaTheme="majorEastAsia" w:hAnsi="Arial" w:cs="Meiryo UI"/>
        </w:rPr>
        <w:t>Ansible</w:t>
      </w:r>
      <w:proofErr w:type="spellEnd"/>
      <w:r w:rsidRPr="00612A8F">
        <w:rPr>
          <w:rFonts w:ascii="Arial" w:eastAsiaTheme="majorEastAsia" w:hAnsi="Arial" w:cs="Meiryo UI"/>
        </w:rPr>
        <w:t xml:space="preserve"> </w:t>
      </w:r>
      <w:proofErr w:type="spellStart"/>
      <w:r w:rsidRPr="00612A8F">
        <w:rPr>
          <w:rFonts w:ascii="Arial" w:eastAsiaTheme="majorEastAsia" w:hAnsi="Arial" w:cs="Meiryo UI"/>
        </w:rPr>
        <w:t>RestAPI</w:t>
      </w:r>
      <w:proofErr w:type="spellEnd"/>
      <w:r w:rsidRPr="00612A8F">
        <w:rPr>
          <w:rFonts w:ascii="Arial" w:eastAsiaTheme="majorEastAsia" w:hAnsi="Arial" w:cs="Meiryo UI"/>
        </w:rPr>
        <w:t>, and Ansible Tower.</w:t>
      </w:r>
    </w:p>
    <w:p w14:paraId="1205A612" w14:textId="77777777" w:rsidR="005D25FF" w:rsidRPr="00012CC0" w:rsidRDefault="005D25FF" w:rsidP="005D25FF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7DC0C731" w14:textId="77777777" w:rsidR="005D25FF" w:rsidRPr="005F2D39" w:rsidRDefault="00FA3ABB" w:rsidP="005F2D39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BackYard</w:t>
      </w:r>
      <w:proofErr w:type="spellEnd"/>
    </w:p>
    <w:p w14:paraId="67A6AE04" w14:textId="77777777" w:rsidR="00D31884" w:rsidRPr="00012CC0" w:rsidRDefault="00612A8F" w:rsidP="00D31884">
      <w:pPr>
        <w:pStyle w:val="af"/>
        <w:keepNext/>
        <w:spacing w:afterLines="50" w:after="143"/>
        <w:ind w:firstLineChars="1500" w:firstLine="3162"/>
        <w:jc w:val="both"/>
      </w:pPr>
      <w:r>
        <w:rPr>
          <w:rFonts w:hint="eastAsia"/>
        </w:rPr>
        <w:t>T</w:t>
      </w:r>
      <w:r>
        <w:t>able</w:t>
      </w:r>
      <w:r w:rsidR="00A05F0E" w:rsidRPr="00012CC0">
        <w:rPr>
          <w:rFonts w:hint="eastAsia"/>
        </w:rPr>
        <w:t xml:space="preserve"> </w:t>
      </w:r>
      <w:r w:rsidR="005F2D39">
        <w:rPr>
          <w:rFonts w:ascii="Arial" w:hAnsi="Arial"/>
        </w:rPr>
        <w:t>3</w:t>
      </w:r>
      <w:r w:rsidR="00A05F0E" w:rsidRPr="00012CC0">
        <w:rPr>
          <w:rFonts w:hint="eastAsia"/>
        </w:rPr>
        <w:t>-</w:t>
      </w:r>
      <w:r w:rsidR="005F2D39">
        <w:rPr>
          <w:rFonts w:ascii="Arial" w:hAnsi="Arial" w:hint="eastAsia"/>
        </w:rPr>
        <w:t>1</w:t>
      </w:r>
      <w:r w:rsidR="00A05F0E" w:rsidRPr="00012CC0">
        <w:rPr>
          <w:rFonts w:hint="eastAsia"/>
        </w:rPr>
        <w:t>.</w:t>
      </w:r>
      <w:r w:rsidRPr="00612A8F">
        <w:t xml:space="preserve"> Linux command</w:t>
      </w:r>
      <w:r w:rsidR="00931F0D">
        <w:t>s</w:t>
      </w:r>
      <w:r w:rsidR="00931F0D" w:rsidRPr="00931F0D">
        <w:rPr>
          <w:rFonts w:ascii="Arial" w:hAnsi="Arial" w:hint="eastAsia"/>
        </w:rPr>
        <w:t xml:space="preserve"> </w:t>
      </w:r>
      <w:r w:rsidR="00931F0D" w:rsidRPr="00612A8F">
        <w:t xml:space="preserve">required </w:t>
      </w:r>
      <w:r w:rsidR="00931F0D">
        <w:t xml:space="preserve">for </w:t>
      </w:r>
      <w:proofErr w:type="spellStart"/>
      <w:r w:rsidR="00931F0D" w:rsidRPr="004C01B4">
        <w:rPr>
          <w:rFonts w:ascii="Arial" w:hAnsi="Arial" w:hint="eastAsia"/>
        </w:rPr>
        <w:t>Ansible</w:t>
      </w:r>
      <w:proofErr w:type="spellEnd"/>
      <w:r w:rsidR="00931F0D" w:rsidRPr="00012CC0">
        <w:rPr>
          <w:rFonts w:hint="eastAsia"/>
        </w:rPr>
        <w:t xml:space="preserve"> </w:t>
      </w:r>
      <w:proofErr w:type="spellStart"/>
      <w:r w:rsidR="00931F0D" w:rsidRPr="004C01B4">
        <w:rPr>
          <w:rFonts w:ascii="Arial" w:eastAsiaTheme="majorEastAsia" w:hAnsi="Arial" w:cstheme="minorHAnsi"/>
        </w:rPr>
        <w:t>BackYard</w:t>
      </w:r>
      <w:proofErr w:type="spellEnd"/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D31884" w:rsidRPr="00612A8F" w14:paraId="32F91436" w14:textId="77777777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14:paraId="006EBC2E" w14:textId="77777777" w:rsidR="00D31884" w:rsidRPr="00612A8F" w:rsidRDefault="00612A8F" w:rsidP="000B78FF">
            <w:pPr>
              <w:spacing w:line="280" w:lineRule="exact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Command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3335D354" w14:textId="77777777" w:rsidR="00D31884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Note</w:t>
            </w:r>
          </w:p>
        </w:tc>
      </w:tr>
      <w:tr w:rsidR="00D31884" w:rsidRPr="00612A8F" w14:paraId="07FE1E15" w14:textId="77777777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14:paraId="188920AB" w14:textId="77777777" w:rsidR="00D31884" w:rsidRPr="00612A8F" w:rsidRDefault="00D318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612A8F">
              <w:rPr>
                <w:rFonts w:ascii="Arial" w:hAnsi="Arial" w:cs="Arial"/>
              </w:rPr>
              <w:t>zip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FB6EF10" w14:textId="77777777" w:rsidR="00D31884" w:rsidRPr="00612A8F" w:rsidRDefault="00D318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</w:tbl>
    <w:p w14:paraId="3AD4BE95" w14:textId="77777777" w:rsidR="00D31884" w:rsidRPr="00612A8F" w:rsidRDefault="00D31884" w:rsidP="005D25FF">
      <w:pPr>
        <w:rPr>
          <w:rFonts w:ascii="Arial" w:hAnsi="Arial" w:cs="Arial"/>
        </w:rPr>
      </w:pPr>
    </w:p>
    <w:p w14:paraId="0EA02164" w14:textId="77777777" w:rsidR="00A05F0E" w:rsidRPr="00612A8F" w:rsidRDefault="00612A8F" w:rsidP="00A05F0E">
      <w:pPr>
        <w:pStyle w:val="af"/>
        <w:keepNext/>
        <w:spacing w:afterLines="50" w:after="143"/>
        <w:ind w:firstLineChars="1500" w:firstLine="3162"/>
        <w:jc w:val="both"/>
        <w:rPr>
          <w:rFonts w:ascii="Arial" w:hAnsi="Arial" w:cs="Arial"/>
        </w:rPr>
      </w:pPr>
      <w:r w:rsidRPr="00612A8F">
        <w:rPr>
          <w:rFonts w:ascii="Arial" w:hAnsi="Arial" w:cs="Arial"/>
        </w:rPr>
        <w:t>Table</w:t>
      </w:r>
      <w:r w:rsidR="00A05F0E" w:rsidRPr="00612A8F">
        <w:rPr>
          <w:rFonts w:ascii="Arial" w:hAnsi="Arial" w:cs="Arial"/>
        </w:rPr>
        <w:t xml:space="preserve"> </w:t>
      </w:r>
      <w:r w:rsidR="005F2D39" w:rsidRPr="00612A8F">
        <w:rPr>
          <w:rFonts w:ascii="Arial" w:hAnsi="Arial" w:cs="Arial"/>
        </w:rPr>
        <w:t>3</w:t>
      </w:r>
      <w:r w:rsidR="00A05F0E" w:rsidRPr="00612A8F">
        <w:rPr>
          <w:rFonts w:ascii="Arial" w:hAnsi="Arial" w:cs="Arial"/>
        </w:rPr>
        <w:t>-</w:t>
      </w:r>
      <w:r w:rsidR="005F2D39" w:rsidRPr="00612A8F">
        <w:rPr>
          <w:rFonts w:ascii="Arial" w:hAnsi="Arial" w:cs="Arial"/>
        </w:rPr>
        <w:t>2</w:t>
      </w:r>
      <w:r w:rsidR="00A05F0E" w:rsidRPr="00612A8F">
        <w:rPr>
          <w:rFonts w:ascii="Arial" w:hAnsi="Arial" w:cs="Arial"/>
        </w:rPr>
        <w:t>.</w:t>
      </w:r>
      <w:r w:rsidR="00931F0D">
        <w:rPr>
          <w:rFonts w:ascii="Arial" w:hAnsi="Arial" w:cs="Arial"/>
        </w:rPr>
        <w:t xml:space="preserve"> E</w:t>
      </w:r>
      <w:r w:rsidRPr="00612A8F">
        <w:rPr>
          <w:rFonts w:ascii="Arial" w:hAnsi="Arial" w:cs="Arial"/>
        </w:rPr>
        <w:t>xternal module</w:t>
      </w:r>
      <w:r w:rsidR="00931F0D">
        <w:rPr>
          <w:rFonts w:ascii="Arial" w:hAnsi="Arial" w:cs="Arial"/>
        </w:rPr>
        <w:t>s</w:t>
      </w:r>
      <w:r w:rsidR="00931F0D" w:rsidRPr="00931F0D">
        <w:rPr>
          <w:rFonts w:ascii="Arial" w:hAnsi="Arial" w:cs="Arial"/>
        </w:rPr>
        <w:t xml:space="preserve"> </w:t>
      </w:r>
      <w:r w:rsidR="00931F0D" w:rsidRPr="00612A8F">
        <w:rPr>
          <w:rFonts w:ascii="Arial" w:hAnsi="Arial" w:cs="Arial"/>
        </w:rPr>
        <w:t xml:space="preserve">required </w:t>
      </w:r>
      <w:r w:rsidR="00931F0D">
        <w:rPr>
          <w:rFonts w:ascii="Arial" w:hAnsi="Arial" w:cs="Arial"/>
        </w:rPr>
        <w:t xml:space="preserve">for </w:t>
      </w:r>
      <w:proofErr w:type="spellStart"/>
      <w:r w:rsidR="00931F0D" w:rsidRPr="00612A8F">
        <w:rPr>
          <w:rFonts w:ascii="Arial" w:hAnsi="Arial" w:cs="Arial"/>
        </w:rPr>
        <w:t>Ansible</w:t>
      </w:r>
      <w:proofErr w:type="spellEnd"/>
      <w:r w:rsidR="00931F0D" w:rsidRPr="00612A8F">
        <w:rPr>
          <w:rFonts w:ascii="Arial" w:hAnsi="Arial" w:cs="Arial"/>
        </w:rPr>
        <w:t xml:space="preserve"> </w:t>
      </w:r>
      <w:proofErr w:type="spellStart"/>
      <w:r w:rsidR="00931F0D" w:rsidRPr="00612A8F">
        <w:rPr>
          <w:rFonts w:ascii="Arial" w:hAnsi="Arial" w:cs="Arial"/>
        </w:rPr>
        <w:t>BackYard</w:t>
      </w:r>
      <w:proofErr w:type="spellEnd"/>
      <w:r w:rsidR="00931F0D" w:rsidRPr="00612A8F">
        <w:rPr>
          <w:rFonts w:ascii="Arial" w:hAnsi="Arial" w:cs="Arial"/>
        </w:rPr>
        <w:t xml:space="preserve"> 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1701"/>
        <w:gridCol w:w="1134"/>
        <w:gridCol w:w="4961"/>
      </w:tblGrid>
      <w:tr w:rsidR="00A05F0E" w:rsidRPr="00612A8F" w14:paraId="5536E0A8" w14:textId="77777777" w:rsidTr="00612A8F">
        <w:trPr>
          <w:trHeight w:val="301"/>
        </w:trPr>
        <w:tc>
          <w:tcPr>
            <w:tcW w:w="1701" w:type="dxa"/>
            <w:shd w:val="clear" w:color="auto" w:fill="002B62"/>
            <w:vAlign w:val="center"/>
          </w:tcPr>
          <w:p w14:paraId="302DA2D7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612A8F">
              <w:rPr>
                <w:rFonts w:ascii="Arial" w:eastAsia="Meiryo UI" w:hAnsi="Arial" w:cs="Arial"/>
                <w:b/>
                <w:sz w:val="18"/>
                <w:szCs w:val="18"/>
              </w:rPr>
              <w:t>External module</w:t>
            </w:r>
          </w:p>
        </w:tc>
        <w:tc>
          <w:tcPr>
            <w:tcW w:w="1134" w:type="dxa"/>
            <w:shd w:val="clear" w:color="auto" w:fill="002B62"/>
            <w:vAlign w:val="center"/>
          </w:tcPr>
          <w:p w14:paraId="61CCDDB5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>
              <w:rPr>
                <w:rFonts w:ascii="Arial" w:eastAsia="Meiryo UI" w:hAnsi="Arial" w:cs="Arial" w:hint="eastAsia"/>
                <w:b/>
                <w:sz w:val="18"/>
                <w:szCs w:val="18"/>
              </w:rPr>
              <w:t>V</w:t>
            </w:r>
            <w:r>
              <w:rPr>
                <w:rFonts w:ascii="Arial" w:eastAsia="Meiryo UI" w:hAnsi="Arial" w:cs="Arial"/>
                <w:b/>
                <w:sz w:val="18"/>
                <w:szCs w:val="18"/>
              </w:rPr>
              <w:t>ersion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0B624D29" w14:textId="77777777" w:rsidR="00A05F0E" w:rsidRPr="00612A8F" w:rsidRDefault="00612A8F" w:rsidP="000B78FF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>
              <w:rPr>
                <w:rFonts w:ascii="Arial" w:eastAsia="Meiryo UI" w:hAnsi="Arial" w:cs="Arial" w:hint="eastAsia"/>
                <w:b/>
                <w:sz w:val="18"/>
                <w:szCs w:val="18"/>
              </w:rPr>
              <w:t>N</w:t>
            </w:r>
            <w:r>
              <w:rPr>
                <w:rFonts w:ascii="Arial" w:eastAsia="Meiryo UI" w:hAnsi="Arial" w:cs="Arial"/>
                <w:b/>
                <w:sz w:val="18"/>
                <w:szCs w:val="18"/>
              </w:rPr>
              <w:t>ote</w:t>
            </w:r>
          </w:p>
        </w:tc>
      </w:tr>
      <w:tr w:rsidR="00A05F0E" w:rsidRPr="00012CC0" w14:paraId="4BDE1588" w14:textId="77777777" w:rsidTr="00612A8F">
        <w:trPr>
          <w:trHeight w:val="301"/>
        </w:trPr>
        <w:tc>
          <w:tcPr>
            <w:tcW w:w="1701" w:type="dxa"/>
            <w:shd w:val="clear" w:color="auto" w:fill="auto"/>
            <w:vAlign w:val="center"/>
          </w:tcPr>
          <w:p w14:paraId="355560CD" w14:textId="77777777" w:rsidR="00A05F0E" w:rsidRPr="00012CC0" w:rsidRDefault="00A05F0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proofErr w:type="spellStart"/>
            <w:r w:rsidRPr="004C01B4">
              <w:rPr>
                <w:rFonts w:ascii="Arial" w:eastAsia="Meiryo UI" w:hAnsi="Arial" w:cs="Meiryo UI"/>
                <w:sz w:val="18"/>
                <w:szCs w:val="18"/>
              </w:rPr>
              <w:t>Spyc</w:t>
            </w:r>
            <w:r w:rsidRPr="00012CC0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php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276F7529" w14:textId="77777777" w:rsidR="00A05F0E" w:rsidRPr="00012CC0" w:rsidRDefault="00A05F0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eastAsia="Meiryo UI" w:hAnsi="Arial" w:cs="Meiryo UI"/>
                <w:sz w:val="18"/>
                <w:szCs w:val="18"/>
              </w:rPr>
              <w:t>0</w:t>
            </w:r>
            <w:r w:rsidRPr="00012CC0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/>
                <w:sz w:val="18"/>
                <w:szCs w:val="18"/>
              </w:rPr>
              <w:t>6</w:t>
            </w:r>
            <w:r w:rsidRPr="00012CC0">
              <w:rPr>
                <w:rFonts w:ascii="Meiryo UI" w:eastAsia="Meiryo UI" w:hAnsi="Meiryo UI" w:cs="Meiryo UI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/>
                <w:sz w:val="18"/>
                <w:szCs w:val="18"/>
              </w:rPr>
              <w:t>2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79EE73D1" w14:textId="77777777" w:rsidR="00A05F0E" w:rsidRPr="00012CC0" w:rsidRDefault="00A05F0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21ECDEF2" w14:textId="77777777" w:rsidR="00FA3ABB" w:rsidRPr="00012CC0" w:rsidRDefault="00FA3ABB" w:rsidP="005D25FF"/>
    <w:p w14:paraId="1731A9E8" w14:textId="77777777" w:rsidR="007011CD" w:rsidRPr="00012CC0" w:rsidRDefault="00FA3ABB" w:rsidP="00172546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proofErr w:type="spellStart"/>
      <w:r w:rsidRPr="004C01B4">
        <w:rPr>
          <w:rFonts w:ascii="Arial" w:eastAsiaTheme="majorEastAsia" w:hAnsi="Arial" w:cs="Meiryo UI" w:hint="eastAsia"/>
        </w:rPr>
        <w:t>Ansible</w:t>
      </w:r>
      <w:proofErr w:type="spellEnd"/>
      <w:r w:rsidRPr="00012CC0">
        <w:rPr>
          <w:rFonts w:ascii="Arial Unicode MS" w:eastAsiaTheme="majorEastAsia" w:hAnsi="Arial Unicode MS" w:cs="Meiryo UI" w:hint="eastAsia"/>
        </w:rPr>
        <w:t xml:space="preserve"> </w:t>
      </w:r>
      <w:proofErr w:type="spellStart"/>
      <w:r w:rsidRPr="004C01B4">
        <w:rPr>
          <w:rFonts w:ascii="Arial" w:eastAsiaTheme="majorEastAsia" w:hAnsi="Arial" w:cs="Meiryo UI" w:hint="eastAsia"/>
        </w:rPr>
        <w:t>RestAPI</w:t>
      </w:r>
      <w:proofErr w:type="spellEnd"/>
    </w:p>
    <w:p w14:paraId="674FE167" w14:textId="77777777" w:rsidR="007F71ED" w:rsidRPr="00612A8F" w:rsidRDefault="00612A8F" w:rsidP="00612A8F">
      <w:pPr>
        <w:pStyle w:val="af"/>
        <w:keepNext/>
        <w:spacing w:afterLines="50" w:after="143"/>
        <w:ind w:firstLineChars="1500" w:firstLine="3162"/>
        <w:jc w:val="both"/>
        <w:rPr>
          <w:rFonts w:ascii="Arial" w:hAnsi="Arial" w:cs="Arial"/>
        </w:rPr>
      </w:pPr>
      <w:r w:rsidRPr="00612A8F">
        <w:rPr>
          <w:rFonts w:ascii="Arial" w:hAnsi="Arial" w:cs="Arial" w:hint="eastAsia"/>
        </w:rPr>
        <w:t>T</w:t>
      </w:r>
      <w:r w:rsidRPr="00612A8F">
        <w:rPr>
          <w:rFonts w:ascii="Arial" w:hAnsi="Arial" w:cs="Arial"/>
        </w:rPr>
        <w:t>able</w:t>
      </w:r>
      <w:r w:rsidR="007F71ED" w:rsidRPr="00612A8F">
        <w:rPr>
          <w:rFonts w:ascii="Arial" w:hAnsi="Arial" w:cs="Arial" w:hint="eastAsia"/>
        </w:rPr>
        <w:t xml:space="preserve"> </w:t>
      </w:r>
      <w:r w:rsidR="005F2D39" w:rsidRPr="00612A8F">
        <w:rPr>
          <w:rFonts w:ascii="Arial" w:hAnsi="Arial" w:cs="Arial" w:hint="eastAsia"/>
        </w:rPr>
        <w:t>3</w:t>
      </w:r>
      <w:r w:rsidR="00A05F0E" w:rsidRPr="00612A8F">
        <w:rPr>
          <w:rFonts w:ascii="Arial" w:hAnsi="Arial" w:cs="Arial" w:hint="eastAsia"/>
        </w:rPr>
        <w:t>-</w:t>
      </w:r>
      <w:r w:rsidR="005F2D39" w:rsidRPr="00612A8F">
        <w:rPr>
          <w:rFonts w:ascii="Arial" w:hAnsi="Arial" w:cs="Arial" w:hint="eastAsia"/>
        </w:rPr>
        <w:t>3</w:t>
      </w:r>
      <w:r w:rsidR="00A05F0E" w:rsidRPr="00612A8F">
        <w:rPr>
          <w:rFonts w:ascii="Arial" w:hAnsi="Arial" w:cs="Arial" w:hint="eastAsia"/>
        </w:rPr>
        <w:t xml:space="preserve"> </w:t>
      </w:r>
      <w:proofErr w:type="spellStart"/>
      <w:r w:rsidRPr="00612A8F">
        <w:rPr>
          <w:rFonts w:ascii="Arial" w:hAnsi="Arial" w:cs="Arial"/>
        </w:rPr>
        <w:t>Ansible</w:t>
      </w:r>
      <w:proofErr w:type="spellEnd"/>
      <w:r w:rsidRPr="00612A8F">
        <w:rPr>
          <w:rFonts w:ascii="Arial" w:hAnsi="Arial" w:cs="Arial"/>
        </w:rPr>
        <w:t xml:space="preserve"> </w:t>
      </w:r>
      <w:proofErr w:type="spellStart"/>
      <w:r w:rsidRPr="00612A8F">
        <w:rPr>
          <w:rFonts w:ascii="Arial" w:hAnsi="Arial" w:cs="Arial"/>
        </w:rPr>
        <w:t>RestAPI</w:t>
      </w:r>
      <w:proofErr w:type="spellEnd"/>
      <w:r w:rsidRPr="00612A8F">
        <w:rPr>
          <w:rFonts w:ascii="Arial" w:hAnsi="Arial" w:cs="Arial"/>
        </w:rPr>
        <w:t xml:space="preserve"> system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447"/>
        <w:gridCol w:w="4790"/>
      </w:tblGrid>
      <w:tr w:rsidR="00BB0F17" w:rsidRPr="00012CC0" w14:paraId="5E909FD4" w14:textId="77777777" w:rsidTr="00931F0D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14:paraId="7E870820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Package</w:t>
            </w:r>
          </w:p>
        </w:tc>
        <w:tc>
          <w:tcPr>
            <w:tcW w:w="1447" w:type="dxa"/>
            <w:shd w:val="clear" w:color="auto" w:fill="002B62"/>
            <w:vAlign w:val="center"/>
          </w:tcPr>
          <w:p w14:paraId="1D4FC06B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Version</w:t>
            </w:r>
          </w:p>
        </w:tc>
        <w:tc>
          <w:tcPr>
            <w:tcW w:w="4790" w:type="dxa"/>
            <w:shd w:val="clear" w:color="auto" w:fill="002B62"/>
            <w:vAlign w:val="center"/>
          </w:tcPr>
          <w:p w14:paraId="1795880A" w14:textId="77777777" w:rsidR="00BB0F17" w:rsidRPr="00931F0D" w:rsidRDefault="00931F0D" w:rsidP="00BB0F17">
            <w:pPr>
              <w:spacing w:line="280" w:lineRule="exact"/>
              <w:jc w:val="center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b/>
                <w:sz w:val="18"/>
                <w:szCs w:val="18"/>
              </w:rPr>
              <w:t>Note</w:t>
            </w:r>
          </w:p>
        </w:tc>
      </w:tr>
      <w:tr w:rsidR="00BB0F17" w:rsidRPr="00012CC0" w14:paraId="35E034CE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6D506AB2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Ansible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11A10F8" w14:textId="77777777" w:rsidR="00BB0F17" w:rsidRPr="00931F0D" w:rsidRDefault="00BB0F17" w:rsidP="00931F0D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2.</w:t>
            </w:r>
            <w:r w:rsidR="005F2D39" w:rsidRPr="00931F0D">
              <w:rPr>
                <w:rFonts w:ascii="Arial" w:eastAsia="Meiryo UI" w:hAnsi="Arial" w:cs="Arial"/>
                <w:sz w:val="18"/>
                <w:szCs w:val="18"/>
              </w:rPr>
              <w:t>5</w:t>
            </w:r>
            <w:r w:rsidRPr="00931F0D">
              <w:rPr>
                <w:rFonts w:ascii="Arial" w:eastAsia="Meiryo UI" w:hAnsi="Arial" w:cs="Arial"/>
                <w:sz w:val="18"/>
                <w:szCs w:val="18"/>
              </w:rPr>
              <w:t xml:space="preserve"> </w:t>
            </w:r>
            <w:r w:rsidR="00931F0D" w:rsidRPr="00931F0D">
              <w:rPr>
                <w:rFonts w:ascii="Arial" w:eastAsia="Meiryo UI" w:hAnsi="Arial" w:cs="Arial"/>
                <w:sz w:val="18"/>
                <w:szCs w:val="18"/>
              </w:rPr>
              <w:t>or higher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2009DFEC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  <w:tr w:rsidR="00BB0F17" w:rsidRPr="00012CC0" w14:paraId="39747E4C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75569508" w14:textId="77777777" w:rsidR="00BB0F17" w:rsidRPr="00931F0D" w:rsidRDefault="00BB0F17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15A037B7" w14:textId="77777777" w:rsidR="00BB0F17" w:rsidRPr="00931F0D" w:rsidRDefault="005F2D39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3.0</w:t>
            </w:r>
            <w:r w:rsidR="00BB0F17" w:rsidRPr="00931F0D">
              <w:rPr>
                <w:rFonts w:ascii="Arial" w:eastAsia="Meiryo UI" w:hAnsi="Arial" w:cs="Arial"/>
                <w:sz w:val="18"/>
                <w:szCs w:val="18"/>
              </w:rPr>
              <w:t xml:space="preserve"> </w:t>
            </w:r>
            <w:r w:rsidR="00931F0D" w:rsidRPr="00931F0D">
              <w:rPr>
                <w:rFonts w:ascii="Arial" w:eastAsia="Meiryo UI" w:hAnsi="Arial" w:cs="Arial"/>
                <w:sz w:val="18"/>
                <w:szCs w:val="18"/>
              </w:rPr>
              <w:t>or higher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3E8618DC" w14:textId="77777777" w:rsidR="00BB0F17" w:rsidRPr="00931F0D" w:rsidRDefault="00BB0F17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</w:tr>
      <w:tr w:rsidR="00181292" w:rsidRPr="00012CC0" w14:paraId="57A58471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451E034C" w14:textId="77777777" w:rsidR="00181292" w:rsidRPr="00931F0D" w:rsidRDefault="00181292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pywinrm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2B7164B6" w14:textId="77777777" w:rsidR="00181292" w:rsidRPr="00931F0D" w:rsidRDefault="00181292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14:paraId="38315563" w14:textId="77777777" w:rsidR="00181292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 module. If installation fails when using yum, please use pip to install.</w:t>
            </w:r>
          </w:p>
        </w:tc>
      </w:tr>
      <w:tr w:rsidR="00FC3E70" w:rsidRPr="00012CC0" w14:paraId="56D798FE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03D6B5DA" w14:textId="77777777" w:rsidR="00FC3E70" w:rsidRPr="00931F0D" w:rsidRDefault="00FC3E70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931F0D">
              <w:rPr>
                <w:rFonts w:ascii="Arial" w:eastAsia="Meiryo UI" w:hAnsi="Arial" w:cs="Arial"/>
                <w:sz w:val="18"/>
                <w:szCs w:val="18"/>
              </w:rPr>
              <w:t>Pexpect</w:t>
            </w:r>
            <w:proofErr w:type="spellEnd"/>
          </w:p>
        </w:tc>
        <w:tc>
          <w:tcPr>
            <w:tcW w:w="1447" w:type="dxa"/>
            <w:shd w:val="clear" w:color="auto" w:fill="auto"/>
            <w:vAlign w:val="center"/>
          </w:tcPr>
          <w:p w14:paraId="5F0B14A8" w14:textId="77777777" w:rsidR="00FC3E70" w:rsidRPr="00931F0D" w:rsidRDefault="00FC3E70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</w:p>
        </w:tc>
        <w:tc>
          <w:tcPr>
            <w:tcW w:w="4790" w:type="dxa"/>
            <w:shd w:val="clear" w:color="auto" w:fill="auto"/>
            <w:vAlign w:val="center"/>
          </w:tcPr>
          <w:p w14:paraId="47244E2B" w14:textId="77777777" w:rsidR="00FC3E70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Python module.</w:t>
            </w:r>
          </w:p>
        </w:tc>
      </w:tr>
      <w:tr w:rsidR="00DD6B84" w:rsidRPr="00012CC0" w14:paraId="55168956" w14:textId="77777777" w:rsidTr="00931F0D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28152C28" w14:textId="77777777" w:rsidR="00DD6B84" w:rsidRPr="00931F0D" w:rsidRDefault="00DD6B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telnet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4F4BB2E0" w14:textId="77777777" w:rsidR="00DD6B84" w:rsidRPr="00931F0D" w:rsidRDefault="00DD6B84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－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261A2BFE" w14:textId="77777777" w:rsidR="00DD6B84" w:rsidRPr="00931F0D" w:rsidRDefault="00931F0D" w:rsidP="00BB0F17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Required for telnet connection to the configuration target.</w:t>
            </w:r>
          </w:p>
        </w:tc>
      </w:tr>
      <w:tr w:rsidR="00250B28" w:rsidRPr="00012CC0" w14:paraId="17D5D972" w14:textId="77777777" w:rsidTr="00931F0D">
        <w:trPr>
          <w:trHeight w:val="612"/>
        </w:trPr>
        <w:tc>
          <w:tcPr>
            <w:tcW w:w="1559" w:type="dxa"/>
            <w:shd w:val="clear" w:color="auto" w:fill="auto"/>
            <w:vAlign w:val="center"/>
          </w:tcPr>
          <w:p w14:paraId="5C9F8ED1" w14:textId="77777777" w:rsidR="00250B28" w:rsidRPr="00931F0D" w:rsidRDefault="00250B28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Apache</w:t>
            </w:r>
          </w:p>
        </w:tc>
        <w:tc>
          <w:tcPr>
            <w:tcW w:w="1447" w:type="dxa"/>
            <w:shd w:val="clear" w:color="auto" w:fill="auto"/>
            <w:vAlign w:val="center"/>
          </w:tcPr>
          <w:p w14:paraId="7036DB50" w14:textId="77777777" w:rsidR="00250B28" w:rsidRPr="00931F0D" w:rsidRDefault="00931F0D" w:rsidP="000B78FF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="Meiryo UI" w:hAnsi="Arial" w:cs="Arial"/>
                <w:sz w:val="18"/>
                <w:szCs w:val="18"/>
              </w:rPr>
              <w:t>2.2 series / 2.4 series</w:t>
            </w:r>
          </w:p>
        </w:tc>
        <w:tc>
          <w:tcPr>
            <w:tcW w:w="4790" w:type="dxa"/>
            <w:shd w:val="clear" w:color="auto" w:fill="auto"/>
            <w:vAlign w:val="center"/>
          </w:tcPr>
          <w:p w14:paraId="038881C7" w14:textId="77777777" w:rsidR="00931F0D" w:rsidRPr="00931F0D" w:rsidRDefault="00931F0D" w:rsidP="00931F0D">
            <w:pPr>
              <w:spacing w:line="280" w:lineRule="exact"/>
              <w:rPr>
                <w:rFonts w:ascii="Arial" w:eastAsiaTheme="majorEastAsia" w:hAnsi="Arial" w:cs="Arial"/>
                <w:sz w:val="18"/>
                <w:szCs w:val="18"/>
              </w:rPr>
            </w:pPr>
            <w:r w:rsidRPr="00931F0D">
              <w:rPr>
                <w:rFonts w:ascii="Arial" w:eastAsiaTheme="majorEastAsia" w:hAnsi="Arial" w:cs="Arial"/>
                <w:sz w:val="18"/>
                <w:szCs w:val="18"/>
              </w:rPr>
              <w:t xml:space="preserve">Required when operating the function on the server different from the ITA system. </w:t>
            </w:r>
          </w:p>
          <w:p w14:paraId="26E7708F" w14:textId="77777777" w:rsidR="00250B28" w:rsidRPr="00931F0D" w:rsidRDefault="00931F0D" w:rsidP="00931F0D">
            <w:pPr>
              <w:spacing w:line="280" w:lineRule="exact"/>
              <w:rPr>
                <w:rFonts w:ascii="Arial" w:eastAsia="Meiryo UI" w:hAnsi="Arial" w:cs="Arial"/>
                <w:sz w:val="18"/>
                <w:szCs w:val="18"/>
              </w:rPr>
            </w:pPr>
            <w:r w:rsidRPr="00931F0D">
              <w:rPr>
                <w:rFonts w:ascii="Arial" w:eastAsiaTheme="majorEastAsia" w:hAnsi="Arial" w:cs="Arial"/>
                <w:sz w:val="18"/>
                <w:szCs w:val="18"/>
              </w:rPr>
              <w:t>The package and version should match the ITA system servers</w:t>
            </w:r>
          </w:p>
        </w:tc>
      </w:tr>
    </w:tbl>
    <w:p w14:paraId="0203A670" w14:textId="77777777" w:rsidR="00704671" w:rsidRPr="00012CC0" w:rsidRDefault="00704671" w:rsidP="00704671"/>
    <w:p w14:paraId="6114B6C1" w14:textId="77777777" w:rsidR="00704671" w:rsidRPr="00012CC0" w:rsidRDefault="00931F0D" w:rsidP="00A05F0E">
      <w:pPr>
        <w:pStyle w:val="af"/>
        <w:keepNext/>
        <w:spacing w:afterLines="50" w:after="143"/>
        <w:ind w:firstLineChars="1500" w:firstLine="3162"/>
        <w:jc w:val="both"/>
      </w:pPr>
      <w:r>
        <w:t>Table 3-4</w:t>
      </w:r>
      <w:r w:rsidRPr="00931F0D">
        <w:t xml:space="preserve"> Linux command required for Ansible Driver</w:t>
      </w:r>
    </w:p>
    <w:tbl>
      <w:tblPr>
        <w:tblStyle w:val="a8"/>
        <w:tblW w:w="7796" w:type="dxa"/>
        <w:tblInd w:w="1413" w:type="dxa"/>
        <w:tblLook w:val="04A0" w:firstRow="1" w:lastRow="0" w:firstColumn="1" w:lastColumn="0" w:noHBand="0" w:noVBand="1"/>
      </w:tblPr>
      <w:tblGrid>
        <w:gridCol w:w="2835"/>
        <w:gridCol w:w="4961"/>
      </w:tblGrid>
      <w:tr w:rsidR="00704671" w:rsidRPr="00012CC0" w14:paraId="3F615247" w14:textId="77777777" w:rsidTr="00E91C7A">
        <w:trPr>
          <w:trHeight w:val="301"/>
        </w:trPr>
        <w:tc>
          <w:tcPr>
            <w:tcW w:w="2835" w:type="dxa"/>
            <w:shd w:val="clear" w:color="auto" w:fill="002B62"/>
            <w:vAlign w:val="center"/>
          </w:tcPr>
          <w:p w14:paraId="72B4006D" w14:textId="77777777" w:rsidR="00704671" w:rsidRPr="00012CC0" w:rsidRDefault="00931F0D" w:rsidP="00704671">
            <w:pPr>
              <w:spacing w:line="280" w:lineRule="exact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C</w:t>
            </w: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ommand</w:t>
            </w:r>
          </w:p>
        </w:tc>
        <w:tc>
          <w:tcPr>
            <w:tcW w:w="4961" w:type="dxa"/>
            <w:shd w:val="clear" w:color="auto" w:fill="002B62"/>
            <w:vAlign w:val="center"/>
          </w:tcPr>
          <w:p w14:paraId="7E813F2B" w14:textId="77777777" w:rsidR="00704671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</w:t>
            </w:r>
            <w:r>
              <w:rPr>
                <w:rFonts w:ascii="Meiryo UI" w:eastAsia="Meiryo UI" w:hAnsi="Meiryo UI" w:cs="Meiryo UI"/>
                <w:b/>
                <w:sz w:val="18"/>
                <w:szCs w:val="18"/>
              </w:rPr>
              <w:t>ote</w:t>
            </w:r>
          </w:p>
        </w:tc>
      </w:tr>
      <w:tr w:rsidR="00704671" w:rsidRPr="00012CC0" w14:paraId="69657EB7" w14:textId="77777777" w:rsidTr="00E91C7A">
        <w:trPr>
          <w:trHeight w:val="301"/>
        </w:trPr>
        <w:tc>
          <w:tcPr>
            <w:tcW w:w="2835" w:type="dxa"/>
            <w:shd w:val="clear" w:color="auto" w:fill="auto"/>
            <w:vAlign w:val="center"/>
          </w:tcPr>
          <w:p w14:paraId="139E38CD" w14:textId="77777777" w:rsidR="00704671" w:rsidRPr="00012CC0" w:rsidRDefault="00704671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hAnsi="Arial" w:hint="eastAsia"/>
              </w:rPr>
              <w:t>expect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37F5BD21" w14:textId="77777777" w:rsidR="00704671" w:rsidRPr="00012CC0" w:rsidRDefault="00704671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</w:p>
        </w:tc>
      </w:tr>
    </w:tbl>
    <w:p w14:paraId="75BB299D" w14:textId="77777777" w:rsidR="00FA3ABB" w:rsidRDefault="00FA3ABB" w:rsidP="00704671">
      <w:pPr>
        <w:spacing w:line="320" w:lineRule="exact"/>
        <w:rPr>
          <w:rFonts w:ascii="Arial Unicode MS" w:eastAsiaTheme="majorEastAsia" w:hAnsi="Arial Unicode MS" w:cs="Meiryo UI"/>
        </w:rPr>
      </w:pPr>
    </w:p>
    <w:p w14:paraId="283864E5" w14:textId="77777777" w:rsidR="003256AE" w:rsidRDefault="003256AE" w:rsidP="003256AE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012CC0">
        <w:rPr>
          <w:rFonts w:ascii="Arial Unicode MS" w:eastAsiaTheme="majorEastAsia" w:hAnsi="Arial Unicode MS" w:cs="Meiryo UI" w:hint="eastAsia"/>
        </w:rPr>
        <w:t>●</w:t>
      </w:r>
      <w:r w:rsidRPr="004C01B4">
        <w:rPr>
          <w:rFonts w:ascii="Arial" w:eastAsiaTheme="majorEastAsia" w:hAnsi="Arial" w:cs="Meiryo UI" w:hint="eastAsia"/>
        </w:rPr>
        <w:t>Ansible</w:t>
      </w:r>
      <w:r>
        <w:rPr>
          <w:rFonts w:ascii="Arial Unicode MS" w:eastAsiaTheme="majorEastAsia" w:hAnsi="Arial Unicode MS" w:cs="Meiryo UI" w:hint="eastAsia"/>
        </w:rPr>
        <w:t xml:space="preserve"> </w:t>
      </w:r>
      <w:r w:rsidRPr="004C01B4">
        <w:rPr>
          <w:rFonts w:ascii="Arial" w:eastAsiaTheme="majorEastAsia" w:hAnsi="Arial" w:cs="Meiryo UI" w:hint="eastAsia"/>
        </w:rPr>
        <w:t>Tower</w:t>
      </w:r>
    </w:p>
    <w:p w14:paraId="16837E95" w14:textId="77777777" w:rsidR="003256AE" w:rsidRPr="00977228" w:rsidRDefault="00CC62AE" w:rsidP="00977228">
      <w:pPr>
        <w:pStyle w:val="af"/>
        <w:keepNext/>
        <w:spacing w:afterLines="50" w:after="143"/>
        <w:ind w:firstLineChars="1500" w:firstLine="3162"/>
        <w:jc w:val="both"/>
      </w:pPr>
      <w:r>
        <w:rPr>
          <w:rFonts w:hint="eastAsia"/>
        </w:rPr>
        <w:t>Table</w:t>
      </w:r>
      <w:r w:rsidR="00977228" w:rsidRPr="00012CC0">
        <w:rPr>
          <w:rFonts w:hint="eastAsia"/>
        </w:rPr>
        <w:t xml:space="preserve"> </w:t>
      </w:r>
      <w:r w:rsidR="00977228">
        <w:rPr>
          <w:rFonts w:ascii="Arial" w:hAnsi="Arial" w:hint="eastAsia"/>
        </w:rPr>
        <w:t>3</w:t>
      </w:r>
      <w:r w:rsidR="00977228" w:rsidRPr="00012CC0">
        <w:rPr>
          <w:rFonts w:hint="eastAsia"/>
        </w:rPr>
        <w:t>-</w:t>
      </w:r>
      <w:r w:rsidR="00977228">
        <w:rPr>
          <w:rFonts w:ascii="Arial" w:hAnsi="Arial" w:hint="eastAsia"/>
        </w:rPr>
        <w:t>5</w:t>
      </w:r>
      <w:r w:rsidR="00977228" w:rsidRPr="00012CC0">
        <w:rPr>
          <w:rFonts w:hint="eastAsia"/>
        </w:rPr>
        <w:t xml:space="preserve"> </w:t>
      </w:r>
      <w:r w:rsidR="00977228" w:rsidRPr="004C01B4">
        <w:rPr>
          <w:rFonts w:ascii="Arial" w:hAnsi="Arial" w:hint="eastAsia"/>
        </w:rPr>
        <w:t>Ansible</w:t>
      </w:r>
      <w:r w:rsidR="00977228" w:rsidRPr="00012CC0">
        <w:rPr>
          <w:rFonts w:hint="eastAsia"/>
        </w:rPr>
        <w:t xml:space="preserve"> </w:t>
      </w:r>
      <w:r w:rsidR="00977228">
        <w:rPr>
          <w:rFonts w:ascii="Arial" w:hAnsi="Arial"/>
        </w:rPr>
        <w:t>Tower</w:t>
      </w:r>
      <w:r w:rsidR="00931F0D">
        <w:rPr>
          <w:rFonts w:ascii="Arial" w:hAnsi="Arial"/>
        </w:rPr>
        <w:t xml:space="preserve"> </w:t>
      </w:r>
      <w:r w:rsidR="00931F0D">
        <w:rPr>
          <w:rFonts w:hint="eastAsia"/>
        </w:rPr>
        <w:t>s</w:t>
      </w:r>
      <w:r w:rsidR="00931F0D">
        <w:t>ystem requirements</w:t>
      </w:r>
    </w:p>
    <w:tbl>
      <w:tblPr>
        <w:tblStyle w:val="a8"/>
        <w:tblW w:w="7796" w:type="dxa"/>
        <w:tblInd w:w="1384" w:type="dxa"/>
        <w:tblLook w:val="04A0" w:firstRow="1" w:lastRow="0" w:firstColumn="1" w:lastColumn="0" w:noHBand="0" w:noVBand="1"/>
      </w:tblPr>
      <w:tblGrid>
        <w:gridCol w:w="1559"/>
        <w:gridCol w:w="1588"/>
        <w:gridCol w:w="4649"/>
      </w:tblGrid>
      <w:tr w:rsidR="003256AE" w:rsidRPr="00012CC0" w14:paraId="6706302A" w14:textId="77777777" w:rsidTr="00CC62AE">
        <w:trPr>
          <w:trHeight w:val="301"/>
        </w:trPr>
        <w:tc>
          <w:tcPr>
            <w:tcW w:w="1559" w:type="dxa"/>
            <w:shd w:val="clear" w:color="auto" w:fill="002B62"/>
            <w:vAlign w:val="center"/>
          </w:tcPr>
          <w:p w14:paraId="4D9BE85B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Package</w:t>
            </w:r>
          </w:p>
        </w:tc>
        <w:tc>
          <w:tcPr>
            <w:tcW w:w="1588" w:type="dxa"/>
            <w:shd w:val="clear" w:color="auto" w:fill="002B62"/>
            <w:vAlign w:val="center"/>
          </w:tcPr>
          <w:p w14:paraId="712DB6CF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Version</w:t>
            </w:r>
          </w:p>
        </w:tc>
        <w:tc>
          <w:tcPr>
            <w:tcW w:w="4649" w:type="dxa"/>
            <w:shd w:val="clear" w:color="auto" w:fill="002B62"/>
            <w:vAlign w:val="center"/>
          </w:tcPr>
          <w:p w14:paraId="01CB158B" w14:textId="77777777" w:rsidR="003256AE" w:rsidRPr="00012CC0" w:rsidRDefault="00931F0D" w:rsidP="000B78FF">
            <w:pPr>
              <w:spacing w:line="280" w:lineRule="exact"/>
              <w:jc w:val="center"/>
              <w:rPr>
                <w:rFonts w:ascii="Meiryo UI" w:eastAsia="Meiryo UI" w:hAnsi="Meiryo UI" w:cs="Meiryo UI"/>
                <w:b/>
                <w:sz w:val="18"/>
                <w:szCs w:val="18"/>
              </w:rPr>
            </w:pPr>
            <w:r>
              <w:rPr>
                <w:rFonts w:ascii="Meiryo UI" w:eastAsia="Meiryo UI" w:hAnsi="Meiryo UI" w:cs="Meiryo UI" w:hint="eastAsia"/>
                <w:b/>
                <w:sz w:val="18"/>
                <w:szCs w:val="18"/>
              </w:rPr>
              <w:t>Note</w:t>
            </w:r>
          </w:p>
        </w:tc>
      </w:tr>
      <w:tr w:rsidR="003256AE" w:rsidRPr="00012CC0" w14:paraId="6539B0D7" w14:textId="77777777" w:rsidTr="00CC62AE">
        <w:trPr>
          <w:trHeight w:val="301"/>
        </w:trPr>
        <w:tc>
          <w:tcPr>
            <w:tcW w:w="1559" w:type="dxa"/>
            <w:shd w:val="clear" w:color="auto" w:fill="auto"/>
            <w:vAlign w:val="center"/>
          </w:tcPr>
          <w:p w14:paraId="73729DB7" w14:textId="77777777" w:rsidR="003256AE" w:rsidRPr="00012CC0" w:rsidRDefault="003256A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Ansible</w:t>
            </w:r>
            <w:r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Tower</w:t>
            </w:r>
          </w:p>
        </w:tc>
        <w:tc>
          <w:tcPr>
            <w:tcW w:w="1588" w:type="dxa"/>
            <w:shd w:val="clear" w:color="auto" w:fill="auto"/>
            <w:vAlign w:val="center"/>
          </w:tcPr>
          <w:p w14:paraId="0F1959E3" w14:textId="77777777" w:rsidR="003256AE" w:rsidRPr="00012CC0" w:rsidRDefault="003256AE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3</w:t>
            </w:r>
            <w:r w:rsidRPr="003256AE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="005F2D39">
              <w:rPr>
                <w:rFonts w:ascii="Arial" w:eastAsia="Meiryo UI" w:hAnsi="Arial" w:cs="Meiryo UI" w:hint="eastAsia"/>
                <w:sz w:val="18"/>
                <w:szCs w:val="18"/>
              </w:rPr>
              <w:t>5</w:t>
            </w:r>
            <w:r w:rsidRPr="003256AE">
              <w:rPr>
                <w:rFonts w:ascii="Meiryo UI" w:eastAsia="Meiryo UI" w:hAnsi="Meiryo UI" w:cs="Meiryo UI" w:hint="eastAsia"/>
                <w:sz w:val="18"/>
                <w:szCs w:val="18"/>
              </w:rPr>
              <w:t>.</w:t>
            </w:r>
            <w:r w:rsidRPr="004C01B4">
              <w:rPr>
                <w:rFonts w:ascii="Arial" w:eastAsia="Meiryo UI" w:hAnsi="Arial" w:cs="Meiryo UI" w:hint="eastAsia"/>
                <w:sz w:val="18"/>
                <w:szCs w:val="18"/>
              </w:rPr>
              <w:t>0</w:t>
            </w:r>
            <w:r w:rsidR="00CC62AE">
              <w:rPr>
                <w:rFonts w:ascii="Meiryo UI" w:eastAsia="Meiryo UI" w:hAnsi="Meiryo UI" w:cs="Meiryo UI" w:hint="eastAsia"/>
                <w:sz w:val="18"/>
                <w:szCs w:val="18"/>
              </w:rPr>
              <w:t xml:space="preserve"> or higher</w:t>
            </w:r>
          </w:p>
        </w:tc>
        <w:tc>
          <w:tcPr>
            <w:tcW w:w="4649" w:type="dxa"/>
            <w:shd w:val="clear" w:color="auto" w:fill="auto"/>
            <w:vAlign w:val="center"/>
          </w:tcPr>
          <w:p w14:paraId="5A9A1C3A" w14:textId="77777777" w:rsidR="003256AE" w:rsidRPr="00012CC0" w:rsidRDefault="00931F0D" w:rsidP="000B78FF">
            <w:pPr>
              <w:spacing w:line="280" w:lineRule="exact"/>
              <w:rPr>
                <w:rFonts w:ascii="Meiryo UI" w:eastAsia="Meiryo UI" w:hAnsi="Meiryo UI" w:cs="Meiryo UI"/>
                <w:sz w:val="18"/>
                <w:szCs w:val="18"/>
              </w:rPr>
            </w:pPr>
            <w:r w:rsidRPr="00931F0D">
              <w:rPr>
                <w:rFonts w:ascii="Arial" w:eastAsia="Meiryo UI" w:hAnsi="Arial" w:cs="Meiryo UI"/>
                <w:sz w:val="18"/>
                <w:szCs w:val="18"/>
              </w:rPr>
              <w:t>The user/password authent</w:t>
            </w:r>
            <w:r>
              <w:rPr>
                <w:rFonts w:ascii="Arial" w:eastAsia="Meiryo UI" w:hAnsi="Arial" w:cs="Meiryo UI"/>
                <w:sz w:val="18"/>
                <w:szCs w:val="18"/>
              </w:rPr>
              <w:t>ication method under version 3.5</w:t>
            </w:r>
            <w:r w:rsidRPr="00931F0D">
              <w:rPr>
                <w:rFonts w:ascii="Arial" w:eastAsia="Meiryo UI" w:hAnsi="Arial" w:cs="Meiryo UI"/>
                <w:sz w:val="18"/>
                <w:szCs w:val="18"/>
              </w:rPr>
              <w:t>.0 is not supported</w:t>
            </w:r>
          </w:p>
        </w:tc>
      </w:tr>
    </w:tbl>
    <w:p w14:paraId="714204CA" w14:textId="77777777" w:rsidR="003256AE" w:rsidRPr="002C2D22" w:rsidRDefault="003256AE" w:rsidP="00704671">
      <w:pPr>
        <w:spacing w:line="320" w:lineRule="exact"/>
        <w:rPr>
          <w:rFonts w:ascii="Arial Unicode MS" w:eastAsiaTheme="majorEastAsia" w:hAnsi="Arial Unicode MS" w:cs="Meiryo UI"/>
        </w:rPr>
      </w:pPr>
    </w:p>
    <w:p w14:paraId="0CBEADAD" w14:textId="77777777" w:rsidR="000D406D" w:rsidRPr="00012CC0" w:rsidRDefault="00931F0D" w:rsidP="00931F0D">
      <w:pPr>
        <w:pStyle w:val="1"/>
      </w:pPr>
      <w:bookmarkStart w:id="5" w:name="_Toc37942400"/>
      <w:r w:rsidRPr="00931F0D">
        <w:lastRenderedPageBreak/>
        <w:t>Prepare shared directory</w:t>
      </w:r>
      <w:bookmarkEnd w:id="5"/>
    </w:p>
    <w:p w14:paraId="0A1975BB" w14:textId="77777777" w:rsidR="002C2D22" w:rsidRDefault="002C2D22" w:rsidP="00E15F88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0DC63D09" w14:textId="77777777" w:rsidR="007E61E8" w:rsidRPr="002A4727" w:rsidRDefault="007E61E8" w:rsidP="00836CA3">
      <w:pPr>
        <w:pStyle w:val="2"/>
      </w:pPr>
      <w:bookmarkStart w:id="6" w:name="_Toc37942401"/>
      <w:r w:rsidRPr="004C01B4">
        <w:rPr>
          <w:rFonts w:hint="eastAsia"/>
        </w:rPr>
        <w:t>Ansible</w:t>
      </w:r>
      <w:r w:rsidRPr="00012CC0">
        <w:t xml:space="preserve"> </w:t>
      </w:r>
      <w:r w:rsidRPr="004C01B4">
        <w:t>driver</w:t>
      </w:r>
      <w:r w:rsidRPr="00012CC0">
        <w:rPr>
          <w:rFonts w:hint="eastAsia"/>
        </w:rPr>
        <w:t xml:space="preserve"> </w:t>
      </w:r>
      <w:r w:rsidRPr="00012CC0">
        <w:rPr>
          <w:rFonts w:hint="eastAsia"/>
        </w:rPr>
        <w:t>－</w:t>
      </w:r>
      <w:r w:rsidRPr="00012CC0"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Ansible</w:t>
      </w:r>
      <w:proofErr w:type="spellEnd"/>
      <w:r w:rsidRPr="00012CC0">
        <w:rPr>
          <w:rFonts w:hint="eastAsia"/>
        </w:rPr>
        <w:t xml:space="preserve"> </w:t>
      </w:r>
      <w:proofErr w:type="spellStart"/>
      <w:r w:rsidRPr="004C01B4">
        <w:rPr>
          <w:rFonts w:hint="eastAsia"/>
        </w:rPr>
        <w:t>RestAPI</w:t>
      </w:r>
      <w:bookmarkEnd w:id="6"/>
      <w:proofErr w:type="spellEnd"/>
    </w:p>
    <w:p w14:paraId="09203B4B" w14:textId="77777777" w:rsidR="00767C63" w:rsidRPr="00012CC0" w:rsidRDefault="00931F0D" w:rsidP="00E15F88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931F0D">
        <w:rPr>
          <w:rFonts w:ascii="Arial" w:eastAsiaTheme="majorEastAsia" w:hAnsi="Arial" w:cs="Meiryo UI"/>
        </w:rPr>
        <w:t xml:space="preserve">Please prepare a shared directory which both Ansible driver and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RestAPI</w:t>
      </w:r>
      <w:proofErr w:type="spellEnd"/>
      <w:r w:rsidRPr="00931F0D">
        <w:rPr>
          <w:rFonts w:ascii="Arial" w:eastAsiaTheme="majorEastAsia" w:hAnsi="Arial" w:cs="Meiryo UI"/>
        </w:rPr>
        <w:t xml:space="preserve"> can refer.</w:t>
      </w:r>
    </w:p>
    <w:p w14:paraId="348F687D" w14:textId="77777777" w:rsidR="00F020E5" w:rsidRDefault="00931F0D" w:rsidP="00F020E5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After installing Ansible driver and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RestAPI</w:t>
      </w:r>
      <w:proofErr w:type="spellEnd"/>
      <w:r w:rsidRPr="00931F0D">
        <w:rPr>
          <w:rFonts w:ascii="Arial" w:eastAsiaTheme="majorEastAsia" w:hAnsi="Arial" w:cs="Meiryo UI"/>
        </w:rPr>
        <w:t>, it is required to register the shared directory to ITA system. Please refer to "Interface information" in "User instruction manual - Ansible-driver" and perform registration.</w:t>
      </w:r>
    </w:p>
    <w:p w14:paraId="7CA85EBF" w14:textId="77777777" w:rsidR="00931F0D" w:rsidRDefault="00931F0D" w:rsidP="00F020E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6247AF55" w14:textId="77777777" w:rsidR="007E61E8" w:rsidRPr="002A4727" w:rsidRDefault="007E61E8" w:rsidP="00836CA3">
      <w:pPr>
        <w:pStyle w:val="2"/>
      </w:pPr>
      <w:bookmarkStart w:id="7" w:name="_Toc37942402"/>
      <w:r w:rsidRPr="004C01B4">
        <w:rPr>
          <w:rFonts w:hint="eastAsia"/>
        </w:rPr>
        <w:t>Ansible</w:t>
      </w:r>
      <w:r w:rsidRPr="00012CC0">
        <w:t xml:space="preserve"> </w:t>
      </w:r>
      <w:r w:rsidRPr="004C01B4">
        <w:t>driver</w:t>
      </w:r>
      <w:r w:rsidRPr="00012CC0">
        <w:rPr>
          <w:rFonts w:hint="eastAsia"/>
        </w:rPr>
        <w:t xml:space="preserve"> </w:t>
      </w:r>
      <w:r w:rsidRPr="00012CC0">
        <w:rPr>
          <w:rFonts w:hint="eastAsia"/>
        </w:rPr>
        <w:t>－</w:t>
      </w:r>
      <w:r>
        <w:rPr>
          <w:rFonts w:hint="eastAsia"/>
        </w:rPr>
        <w:t xml:space="preserve"> </w:t>
      </w:r>
      <w:r w:rsidRPr="004C01B4">
        <w:rPr>
          <w:rFonts w:hint="eastAsia"/>
        </w:rPr>
        <w:t>Ansible</w:t>
      </w:r>
      <w:r>
        <w:rPr>
          <w:rFonts w:hint="eastAsia"/>
        </w:rPr>
        <w:t xml:space="preserve"> </w:t>
      </w:r>
      <w:r w:rsidRPr="004C01B4">
        <w:rPr>
          <w:rFonts w:hint="eastAsia"/>
        </w:rPr>
        <w:t>Tower</w:t>
      </w:r>
      <w:r w:rsidR="00931F0D">
        <w:rPr>
          <w:rFonts w:hint="eastAsia"/>
        </w:rPr>
        <w:t xml:space="preserve"> server</w:t>
      </w:r>
      <w:bookmarkEnd w:id="7"/>
    </w:p>
    <w:p w14:paraId="731E4A16" w14:textId="77777777" w:rsidR="00931F0D" w:rsidRDefault="00931F0D" w:rsidP="006E3340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Please prepare a shared directory which both </w:t>
      </w:r>
      <w:proofErr w:type="spellStart"/>
      <w:r w:rsidRPr="00931F0D">
        <w:rPr>
          <w:rFonts w:ascii="Arial" w:eastAsiaTheme="majorEastAsia" w:hAnsi="Arial" w:cs="Meiryo UI"/>
        </w:rPr>
        <w:t>Ansible</w:t>
      </w:r>
      <w:proofErr w:type="spellEnd"/>
      <w:r w:rsidRPr="00931F0D">
        <w:rPr>
          <w:rFonts w:ascii="Arial" w:eastAsiaTheme="majorEastAsia" w:hAnsi="Arial" w:cs="Meiryo UI"/>
        </w:rPr>
        <w:t xml:space="preserve"> driver and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server can reference.</w:t>
      </w:r>
    </w:p>
    <w:p w14:paraId="6C0D11A5" w14:textId="77777777" w:rsidR="00931F0D" w:rsidRDefault="00931F0D" w:rsidP="006E3340">
      <w:pPr>
        <w:spacing w:line="320" w:lineRule="exact"/>
        <w:ind w:leftChars="202" w:left="424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 xml:space="preserve">After installing Ansible driver and constructing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server, registering the shared directory to ITA system is required.</w:t>
      </w:r>
    </w:p>
    <w:p w14:paraId="4C6AD742" w14:textId="77777777" w:rsidR="006E3340" w:rsidRDefault="00931F0D" w:rsidP="006E3340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931F0D">
        <w:rPr>
          <w:rFonts w:ascii="Arial" w:eastAsiaTheme="majorEastAsia" w:hAnsi="Arial" w:cs="Meiryo UI"/>
        </w:rPr>
        <w:t>Please refer to "Interface information" in "User instruction manual - Ansible-driver" and perform registration.</w:t>
      </w:r>
    </w:p>
    <w:p w14:paraId="39D0E39B" w14:textId="77777777" w:rsidR="006E3340" w:rsidRDefault="006E3340" w:rsidP="00F020E5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</w:p>
    <w:p w14:paraId="1DB888FA" w14:textId="77777777" w:rsidR="007E61E8" w:rsidRPr="002A4727" w:rsidRDefault="007E61E8" w:rsidP="00836CA3">
      <w:pPr>
        <w:pStyle w:val="2"/>
      </w:pPr>
      <w:bookmarkStart w:id="8" w:name="_Toc37942403"/>
      <w:r w:rsidRPr="004C01B4">
        <w:rPr>
          <w:rFonts w:hint="eastAsia"/>
        </w:rPr>
        <w:t>Ansible</w:t>
      </w:r>
      <w:r w:rsidRPr="00012CC0">
        <w:t xml:space="preserve"> </w:t>
      </w:r>
      <w:r w:rsidRPr="004C01B4">
        <w:rPr>
          <w:rFonts w:hint="eastAsia"/>
        </w:rPr>
        <w:t>Tower</w:t>
      </w:r>
      <w:r>
        <w:rPr>
          <w:rFonts w:hint="eastAsia"/>
        </w:rPr>
        <w:t xml:space="preserve"> </w:t>
      </w:r>
      <w:r w:rsidRPr="004C01B4">
        <w:rPr>
          <w:rFonts w:hint="eastAsia"/>
        </w:rPr>
        <w:t>SCM</w:t>
      </w:r>
      <w:r w:rsidR="00931F0D">
        <w:rPr>
          <w:rFonts w:hint="eastAsia"/>
        </w:rPr>
        <w:t xml:space="preserve"> management directory</w:t>
      </w:r>
      <w:bookmarkEnd w:id="8"/>
    </w:p>
    <w:p w14:paraId="4B6BA63A" w14:textId="77777777" w:rsidR="00931F0D" w:rsidRDefault="00931F0D" w:rsidP="00746634">
      <w:pPr>
        <w:widowControl/>
        <w:ind w:leftChars="201" w:left="424" w:hanging="2"/>
        <w:jc w:val="left"/>
        <w:rPr>
          <w:rFonts w:ascii="Arial" w:eastAsiaTheme="majorEastAsia" w:hAnsi="Arial" w:cs="Meiryo UI"/>
        </w:rPr>
      </w:pPr>
      <w:r w:rsidRPr="00931F0D">
        <w:rPr>
          <w:rFonts w:ascii="Arial" w:eastAsiaTheme="majorEastAsia" w:hAnsi="Arial" w:cs="Meiryo UI"/>
        </w:rPr>
        <w:t>SCM type is set to manual when creating a</w:t>
      </w:r>
      <w:r>
        <w:rPr>
          <w:rFonts w:ascii="Arial" w:eastAsiaTheme="majorEastAsia" w:hAnsi="Arial" w:cs="Meiryo UI"/>
        </w:rPr>
        <w:t>n</w:t>
      </w:r>
      <w:r w:rsidRPr="00931F0D">
        <w:rPr>
          <w:rFonts w:ascii="Arial" w:eastAsiaTheme="majorEastAsia" w:hAnsi="Arial" w:cs="Meiryo UI"/>
        </w:rPr>
        <w:t xml:space="preserve"> </w:t>
      </w:r>
      <w:proofErr w:type="spellStart"/>
      <w:r w:rsidRPr="00931F0D">
        <w:rPr>
          <w:rFonts w:ascii="Arial" w:eastAsiaTheme="majorEastAsia" w:hAnsi="Arial" w:cs="Meiryo UI"/>
        </w:rPr>
        <w:t>AnsibleTower</w:t>
      </w:r>
      <w:proofErr w:type="spellEnd"/>
      <w:r w:rsidRPr="00931F0D">
        <w:rPr>
          <w:rFonts w:ascii="Arial" w:eastAsiaTheme="majorEastAsia" w:hAnsi="Arial" w:cs="Meiryo UI"/>
        </w:rPr>
        <w:t xml:space="preserve"> project from ITA.</w:t>
      </w:r>
      <w:r w:rsidRPr="00931F0D">
        <w:rPr>
          <w:rFonts w:ascii="Arial" w:eastAsiaTheme="majorEastAsia" w:hAnsi="Arial" w:cs="Meiryo UI" w:hint="eastAsia"/>
        </w:rPr>
        <w:t xml:space="preserve"> </w:t>
      </w:r>
    </w:p>
    <w:p w14:paraId="7BD4DCE1" w14:textId="77777777" w:rsidR="00746634" w:rsidRDefault="00931F0D" w:rsidP="00746634">
      <w:pPr>
        <w:widowControl/>
        <w:ind w:leftChars="201" w:left="424" w:hanging="2"/>
        <w:jc w:val="left"/>
        <w:rPr>
          <w:rFonts w:ascii="Arial Unicode MS" w:eastAsiaTheme="majorEastAsia" w:hAnsi="Arial Unicode MS" w:cs="Meiryo UI"/>
        </w:rPr>
      </w:pPr>
      <w:r w:rsidRPr="00931F0D">
        <w:rPr>
          <w:rFonts w:ascii="Arial" w:hAnsi="Arial" w:cstheme="minorHAnsi"/>
          <w:szCs w:val="21"/>
        </w:rPr>
        <w:t xml:space="preserve">When constructing </w:t>
      </w:r>
      <w:proofErr w:type="spellStart"/>
      <w:r w:rsidRPr="00931F0D">
        <w:rPr>
          <w:rFonts w:ascii="Arial" w:hAnsi="Arial" w:cstheme="minorHAnsi"/>
          <w:szCs w:val="21"/>
        </w:rPr>
        <w:t>AnsibleTower</w:t>
      </w:r>
      <w:proofErr w:type="spellEnd"/>
      <w:r w:rsidRPr="00931F0D">
        <w:rPr>
          <w:rFonts w:ascii="Arial" w:hAnsi="Arial" w:cstheme="minorHAnsi"/>
          <w:szCs w:val="21"/>
        </w:rPr>
        <w:t xml:space="preserve"> in cluster configuration, ple</w:t>
      </w:r>
      <w:r>
        <w:rPr>
          <w:rFonts w:ascii="Arial" w:hAnsi="Arial" w:cstheme="minorHAnsi"/>
          <w:szCs w:val="21"/>
        </w:rPr>
        <w:t>ase prepare</w:t>
      </w:r>
      <w:r w:rsidRPr="00931F0D">
        <w:rPr>
          <w:rFonts w:ascii="Arial" w:hAnsi="Arial" w:cstheme="minorHAnsi"/>
          <w:szCs w:val="21"/>
        </w:rPr>
        <w:t xml:space="preserve"> a shared directory for the project base path</w:t>
      </w:r>
      <w:r w:rsidR="002452C5">
        <w:rPr>
          <w:rFonts w:ascii="Arial" w:hAnsi="Arial" w:cstheme="minorHAnsi"/>
          <w:szCs w:val="21"/>
        </w:rPr>
        <w:t xml:space="preserve"> </w:t>
      </w:r>
      <w:r w:rsidRPr="00931F0D">
        <w:rPr>
          <w:rFonts w:ascii="Arial" w:hAnsi="Arial" w:cstheme="minorHAnsi"/>
          <w:szCs w:val="21"/>
        </w:rPr>
        <w:t>(/</w:t>
      </w:r>
      <w:proofErr w:type="spellStart"/>
      <w:r w:rsidRPr="00931F0D">
        <w:rPr>
          <w:rFonts w:ascii="Arial" w:hAnsi="Arial" w:cstheme="minorHAnsi"/>
          <w:szCs w:val="21"/>
        </w:rPr>
        <w:t>var</w:t>
      </w:r>
      <w:proofErr w:type="spellEnd"/>
      <w:r w:rsidRPr="00931F0D">
        <w:rPr>
          <w:rFonts w:ascii="Arial" w:hAnsi="Arial" w:cstheme="minorHAnsi"/>
          <w:szCs w:val="21"/>
        </w:rPr>
        <w:t>/lib/</w:t>
      </w:r>
      <w:proofErr w:type="spellStart"/>
      <w:r w:rsidR="003D695E">
        <w:rPr>
          <w:rFonts w:ascii="Arial" w:hAnsi="Arial" w:cstheme="minorHAnsi"/>
          <w:szCs w:val="21"/>
        </w:rPr>
        <w:t>awx</w:t>
      </w:r>
      <w:proofErr w:type="spellEnd"/>
      <w:r w:rsidR="003D695E">
        <w:rPr>
          <w:rFonts w:ascii="Arial" w:hAnsi="Arial" w:cstheme="minorHAnsi"/>
          <w:szCs w:val="21"/>
        </w:rPr>
        <w:t xml:space="preserve">/projects) and share </w:t>
      </w:r>
      <w:r w:rsidRPr="00931F0D">
        <w:rPr>
          <w:rFonts w:ascii="Arial" w:hAnsi="Arial" w:cstheme="minorHAnsi"/>
          <w:szCs w:val="21"/>
        </w:rPr>
        <w:t>all instances</w:t>
      </w:r>
      <w:r w:rsidR="003D695E">
        <w:rPr>
          <w:rFonts w:ascii="Arial" w:hAnsi="Arial" w:cstheme="minorHAnsi"/>
          <w:szCs w:val="21"/>
        </w:rPr>
        <w:t xml:space="preserve"> with it</w:t>
      </w:r>
      <w:r w:rsidRPr="00931F0D">
        <w:rPr>
          <w:rFonts w:ascii="Arial" w:hAnsi="Arial" w:cstheme="minorHAnsi"/>
          <w:szCs w:val="21"/>
        </w:rPr>
        <w:t>.</w:t>
      </w:r>
    </w:p>
    <w:p w14:paraId="302A8D77" w14:textId="77777777" w:rsidR="00AA00A4" w:rsidRDefault="00AA00A4">
      <w:pPr>
        <w:widowControl/>
        <w:jc w:val="left"/>
        <w:rPr>
          <w:rFonts w:asciiTheme="minorEastAsia" w:hAnsiTheme="minorEastAsia" w:cs="Meiryo UI"/>
          <w:szCs w:val="21"/>
        </w:rPr>
      </w:pPr>
      <w:r>
        <w:rPr>
          <w:rFonts w:asciiTheme="minorEastAsia" w:hAnsiTheme="minorEastAsia" w:cs="Meiryo UI"/>
          <w:szCs w:val="21"/>
        </w:rPr>
        <w:br w:type="page"/>
      </w:r>
    </w:p>
    <w:p w14:paraId="6B81CD18" w14:textId="3888112A" w:rsidR="00AA00A4" w:rsidRPr="009E23F3" w:rsidRDefault="00567101" w:rsidP="00567101">
      <w:pPr>
        <w:pStyle w:val="1"/>
      </w:pPr>
      <w:bookmarkStart w:id="9" w:name="_Toc37942404"/>
      <w:proofErr w:type="spellStart"/>
      <w:r w:rsidRPr="00567101">
        <w:rPr>
          <w:rFonts w:ascii="Arial" w:hAnsi="Arial"/>
        </w:rPr>
        <w:lastRenderedPageBreak/>
        <w:t>AnsibleTower</w:t>
      </w:r>
      <w:proofErr w:type="spellEnd"/>
      <w:r w:rsidR="00046CA5">
        <w:rPr>
          <w:rFonts w:ascii="Arial" w:hAnsi="Arial"/>
        </w:rPr>
        <w:t xml:space="preserve"> ini</w:t>
      </w:r>
      <w:r w:rsidR="0025141E">
        <w:rPr>
          <w:rFonts w:ascii="Arial" w:hAnsi="Arial"/>
        </w:rPr>
        <w:t>tial settings</w:t>
      </w:r>
      <w:bookmarkEnd w:id="9"/>
    </w:p>
    <w:p w14:paraId="28681834" w14:textId="1C75A91E" w:rsidR="0025141E" w:rsidRDefault="0025141E" w:rsidP="00AA00A4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 xml:space="preserve">Perform settings required for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 xml:space="preserve"> after installing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>.</w:t>
      </w:r>
    </w:p>
    <w:p w14:paraId="68E5B5F1" w14:textId="32963551" w:rsidR="0025141E" w:rsidRDefault="0025141E" w:rsidP="00836CA3">
      <w:pPr>
        <w:pStyle w:val="2"/>
      </w:pPr>
      <w:bookmarkStart w:id="10" w:name="_Toc37942405"/>
      <w:r>
        <w:t>Settings</w:t>
      </w:r>
      <w:bookmarkEnd w:id="10"/>
    </w:p>
    <w:p w14:paraId="13E048BA" w14:textId="565B664F" w:rsidR="0025141E" w:rsidRDefault="0025141E" w:rsidP="0025141E">
      <w:pPr>
        <w:spacing w:line="320" w:lineRule="exact"/>
        <w:ind w:leftChars="202" w:left="424"/>
      </w:pPr>
      <w:r>
        <w:rPr>
          <w:rFonts w:ascii="Arial" w:eastAsiaTheme="majorEastAsia" w:hAnsi="Arial" w:cs="Meiryo UI"/>
        </w:rPr>
        <w:t xml:space="preserve">Login </w:t>
      </w:r>
      <w:proofErr w:type="spellStart"/>
      <w:r>
        <w:rPr>
          <w:rFonts w:ascii="Arial" w:eastAsiaTheme="majorEastAsia" w:hAnsi="Arial" w:cs="Meiryo UI"/>
        </w:rPr>
        <w:t>AnsibleTower</w:t>
      </w:r>
      <w:proofErr w:type="spellEnd"/>
      <w:r>
        <w:rPr>
          <w:rFonts w:ascii="Arial" w:eastAsiaTheme="majorEastAsia" w:hAnsi="Arial" w:cs="Meiryo UI"/>
        </w:rPr>
        <w:t xml:space="preserve"> from browser, set “/</w:t>
      </w:r>
      <w:proofErr w:type="spellStart"/>
      <w:r>
        <w:rPr>
          <w:rFonts w:ascii="Arial" w:eastAsiaTheme="majorEastAsia" w:hAnsi="Arial" w:cs="Meiryo UI"/>
        </w:rPr>
        <w:t>var</w:t>
      </w:r>
      <w:proofErr w:type="spellEnd"/>
      <w:r>
        <w:rPr>
          <w:rFonts w:ascii="Arial" w:eastAsiaTheme="majorEastAsia" w:hAnsi="Arial" w:cs="Meiryo UI"/>
        </w:rPr>
        <w:t>/lib/</w:t>
      </w:r>
      <w:proofErr w:type="spellStart"/>
      <w:r>
        <w:rPr>
          <w:rFonts w:ascii="Arial" w:eastAsiaTheme="majorEastAsia" w:hAnsi="Arial" w:cs="Meiryo UI"/>
        </w:rPr>
        <w:t>awx</w:t>
      </w:r>
      <w:proofErr w:type="spellEnd"/>
      <w:r>
        <w:rPr>
          <w:rFonts w:ascii="Arial" w:eastAsiaTheme="majorEastAsia" w:hAnsi="Arial" w:cs="Meiryo UI"/>
        </w:rPr>
        <w:t>/.</w:t>
      </w:r>
      <w:proofErr w:type="spellStart"/>
      <w:r>
        <w:rPr>
          <w:rFonts w:ascii="Arial" w:eastAsiaTheme="majorEastAsia" w:hAnsi="Arial" w:cs="Meiryo UI"/>
        </w:rPr>
        <w:t>ssh</w:t>
      </w:r>
      <w:proofErr w:type="spellEnd"/>
      <w:r>
        <w:rPr>
          <w:rFonts w:ascii="Arial" w:eastAsiaTheme="majorEastAsia" w:hAnsi="Arial" w:cs="Meiryo UI"/>
        </w:rPr>
        <w:t xml:space="preserve">” in “SETTINGS” </w:t>
      </w:r>
      <w:r>
        <w:t xml:space="preserve">→ </w:t>
      </w:r>
      <w:r>
        <w:rPr>
          <w:rFonts w:ascii="Arial" w:eastAsiaTheme="majorEastAsia" w:hAnsi="Arial" w:cs="Meiryo UI"/>
        </w:rPr>
        <w:t>“JOBS</w:t>
      </w:r>
      <w:r>
        <w:t>” → “PATHS TO EXPOSE ISOLATED JOBS”.</w:t>
      </w:r>
    </w:p>
    <w:p w14:paraId="3C165B56" w14:textId="0E27D6CA" w:rsidR="00836CA3" w:rsidRPr="00836CA3" w:rsidRDefault="00AB142D" w:rsidP="00836CA3">
      <w:pPr>
        <w:spacing w:line="320" w:lineRule="exact"/>
        <w:ind w:leftChars="202" w:left="424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 xml:space="preserve">According to this setting, </w:t>
      </w:r>
      <w:proofErr w:type="spellStart"/>
      <w:r w:rsidR="00836CA3" w:rsidRPr="00836CA3">
        <w:rPr>
          <w:rFonts w:ascii="Arial" w:eastAsiaTheme="majorEastAsia" w:hAnsi="Arial" w:cs="Meiryo UI"/>
          <w:lang w:val="en"/>
        </w:rPr>
        <w:t>ssh</w:t>
      </w:r>
      <w:proofErr w:type="spellEnd"/>
      <w:r w:rsidR="00836CA3" w:rsidRPr="00836CA3">
        <w:rPr>
          <w:rFonts w:ascii="Arial" w:eastAsiaTheme="majorEastAsia" w:hAnsi="Arial" w:cs="Meiryo UI"/>
          <w:lang w:val="en"/>
        </w:rPr>
        <w:t xml:space="preserve"> connection that does not require the user and password of the target node with key exchange</w:t>
      </w:r>
      <w:r w:rsidR="00836CA3">
        <w:rPr>
          <w:rFonts w:ascii="Arial" w:eastAsiaTheme="majorEastAsia" w:hAnsi="Arial" w:cs="Meiryo UI"/>
          <w:lang w:val="en"/>
        </w:rPr>
        <w:t xml:space="preserve"> is enabled</w:t>
      </w:r>
      <w:r w:rsidR="00836CA3" w:rsidRPr="00836CA3">
        <w:rPr>
          <w:rFonts w:ascii="Arial" w:eastAsiaTheme="majorEastAsia" w:hAnsi="Arial" w:cs="Meiryo UI"/>
          <w:lang w:val="en"/>
        </w:rPr>
        <w:t>.</w:t>
      </w:r>
    </w:p>
    <w:p w14:paraId="0B70BCF8" w14:textId="40BACABC" w:rsidR="0025141E" w:rsidRDefault="0025141E" w:rsidP="0025141E">
      <w:pPr>
        <w:spacing w:line="320" w:lineRule="exact"/>
        <w:ind w:leftChars="202" w:left="424"/>
      </w:pPr>
    </w:p>
    <w:p w14:paraId="1B9BF523" w14:textId="315016B1" w:rsidR="0025141E" w:rsidRPr="0025141E" w:rsidRDefault="0025141E" w:rsidP="0025141E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zh-TW"/>
        </w:rPr>
      </w:pPr>
      <w:r w:rsidRPr="0025141E"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mc:AlternateContent>
          <mc:Choice Requires="wpg">
            <w:drawing>
              <wp:inline distT="0" distB="0" distL="0" distR="0" wp14:anchorId="0DE1F872" wp14:editId="688341E4">
                <wp:extent cx="4889500" cy="3467100"/>
                <wp:effectExtent l="0" t="0" r="0" b="0"/>
                <wp:docPr id="26" name="群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89500" cy="3467100"/>
                          <a:chOff x="0" y="0"/>
                          <a:chExt cx="4889500" cy="3467100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9500" cy="34671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Text Box 8"/>
                        <wps:cNvSpPr txBox="1"/>
                        <wps:spPr>
                          <a:xfrm>
                            <a:off x="53502" y="1193608"/>
                            <a:ext cx="1468755" cy="2876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9FBAC2" w14:textId="77777777" w:rsidR="00836CA3" w:rsidRDefault="00836CA3" w:rsidP="002514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var</w:t>
                              </w:r>
                              <w:proofErr w:type="spellEnd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/lib/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awx</w:t>
                              </w:r>
                              <w:proofErr w:type="spellEnd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/.</w:t>
                              </w:r>
                              <w:proofErr w:type="spellStart"/>
                              <w:r>
                                <w:rPr>
                                  <w:rFonts w:ascii="Arial" w:eastAsia="ＭＳ Ｐゴシック" w:hAnsi="Arial"/>
                                  <w:color w:val="000000" w:themeColor="text1"/>
                                  <w:sz w:val="10"/>
                                  <w:szCs w:val="10"/>
                                </w:rPr>
                                <w:t>ssh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圓角矩形 5"/>
                        <wps:cNvSpPr/>
                        <wps:spPr>
                          <a:xfrm>
                            <a:off x="53502" y="1083566"/>
                            <a:ext cx="1561019" cy="661482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0DE1F872" id="群組 8" o:spid="_x0000_s1087" style="width:385pt;height:273pt;mso-position-horizontal-relative:char;mso-position-vertical-relative:line" coordsize="48895,34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88" type="#_x0000_t75" style="position:absolute;width:48895;height:346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">
                  <v:imagedata r:id="rId11" r:href="rId12"/>
                </v:shape>
                <v:shape id="Text Box 8" o:spid="_x0000_s1089" type="#_x0000_t202" style="position:absolute;left:535;top:11936;width:14687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" filled="f" stroked="f" strokeweight=".5pt">
                  <v:textbox>
                    <w:txbxContent>
                      <w:p w14:paraId="769FBAC2" w14:textId="77777777" w:rsidR="00836CA3" w:rsidRDefault="00836CA3" w:rsidP="0025141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MS PGothic" w:hAnsi="Arial"/>
                            <w:color w:val="000000" w:themeColor="text1"/>
                            <w:sz w:val="10"/>
                            <w:szCs w:val="10"/>
                          </w:rPr>
                          <w:t>/var/lib/</w:t>
                        </w:r>
                        <w:proofErr w:type="spellStart"/>
                        <w:r>
                          <w:rPr>
                            <w:rFonts w:ascii="Arial" w:eastAsia="MS PGothic" w:hAnsi="Arial"/>
                            <w:color w:val="000000" w:themeColor="text1"/>
                            <w:sz w:val="10"/>
                            <w:szCs w:val="10"/>
                          </w:rPr>
                          <w:t>awx</w:t>
                        </w:r>
                        <w:proofErr w:type="spellEnd"/>
                        <w:r>
                          <w:rPr>
                            <w:rFonts w:ascii="Arial" w:eastAsia="MS PGothic" w:hAnsi="Arial"/>
                            <w:color w:val="000000" w:themeColor="text1"/>
                            <w:sz w:val="10"/>
                            <w:szCs w:val="10"/>
                          </w:rPr>
                          <w:t>/.</w:t>
                        </w:r>
                        <w:proofErr w:type="spellStart"/>
                        <w:r>
                          <w:rPr>
                            <w:rFonts w:ascii="Arial" w:eastAsia="MS PGothic" w:hAnsi="Arial"/>
                            <w:color w:val="000000" w:themeColor="text1"/>
                            <w:sz w:val="10"/>
                            <w:szCs w:val="10"/>
                          </w:rPr>
                          <w:t>ssh</w:t>
                        </w:r>
                        <w:proofErr w:type="spellEnd"/>
                      </w:p>
                    </w:txbxContent>
                  </v:textbox>
                </v:shape>
                <v:roundrect id="圓角矩形 5" o:spid="_x0000_s1090" style="position:absolute;left:535;top:10835;width:15610;height:661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" filled="f" strokecolor="red" strokeweight="2pt"/>
                <w10:anchorlock/>
              </v:group>
            </w:pict>
          </mc:Fallback>
        </mc:AlternateContent>
      </w:r>
    </w:p>
    <w:p w14:paraId="3C1D1F2A" w14:textId="2967BA9B" w:rsidR="00836CA3" w:rsidRDefault="00836CA3">
      <w:pPr>
        <w:widowControl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br w:type="page"/>
      </w:r>
    </w:p>
    <w:p w14:paraId="0B6EA122" w14:textId="3119DC54" w:rsidR="0025141E" w:rsidRDefault="00836CA3" w:rsidP="00836CA3">
      <w:pPr>
        <w:pStyle w:val="2"/>
      </w:pPr>
      <w:bookmarkStart w:id="11" w:name="_Toc37942406"/>
      <w:r>
        <w:lastRenderedPageBreak/>
        <w:t>Package confirmation</w:t>
      </w:r>
      <w:bookmarkEnd w:id="11"/>
    </w:p>
    <w:p w14:paraId="74184029" w14:textId="72451843" w:rsidR="00836CA3" w:rsidRDefault="00836CA3" w:rsidP="00836CA3">
      <w:pPr>
        <w:widowControl/>
        <w:ind w:left="424" w:firstLine="1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Confirm packages that are required for Ansible-driver are installed.</w:t>
      </w:r>
    </w:p>
    <w:p w14:paraId="5FC0C96F" w14:textId="1F84F627" w:rsidR="00836CA3" w:rsidRDefault="00836CA3" w:rsidP="00836CA3">
      <w:pPr>
        <w:widowControl/>
        <w:ind w:left="424" w:firstLine="1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If not installed, it’s required to install the packages.</w:t>
      </w:r>
    </w:p>
    <w:p w14:paraId="4AE3E85F" w14:textId="469A0696" w:rsid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Required package</w:t>
      </w:r>
    </w:p>
    <w:p w14:paraId="1DFB92BE" w14:textId="6D09066B" w:rsidR="00836CA3" w:rsidRDefault="00836CA3" w:rsidP="00836CA3">
      <w:pPr>
        <w:pStyle w:val="a7"/>
        <w:widowControl/>
        <w:ind w:leftChars="0" w:left="1145"/>
        <w:jc w:val="left"/>
        <w:rPr>
          <w:rFonts w:ascii="Arial" w:eastAsiaTheme="majorEastAsia" w:hAnsi="Arial" w:cs="Meiryo UI"/>
        </w:rPr>
      </w:pPr>
      <w:proofErr w:type="spellStart"/>
      <w:r>
        <w:rPr>
          <w:rFonts w:ascii="Arial" w:eastAsiaTheme="majorEastAsia" w:hAnsi="Arial" w:cs="Meiryo UI"/>
        </w:rPr>
        <w:t>pexpect</w:t>
      </w:r>
      <w:proofErr w:type="spellEnd"/>
    </w:p>
    <w:p w14:paraId="1ABE5C4C" w14:textId="51965673" w:rsid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Method to confirm</w:t>
      </w:r>
    </w:p>
    <w:p w14:paraId="1AF784C1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proofErr w:type="spellStart"/>
      <w:r w:rsidRPr="00836CA3">
        <w:rPr>
          <w:rFonts w:ascii="Arial" w:eastAsiaTheme="majorEastAsia" w:hAnsi="Arial" w:cs="Meiryo UI"/>
        </w:rPr>
        <w:t>su</w:t>
      </w:r>
      <w:proofErr w:type="spellEnd"/>
      <w:r w:rsidRPr="00836CA3">
        <w:rPr>
          <w:rFonts w:ascii="Arial" w:eastAsiaTheme="majorEastAsia" w:hAnsi="Arial" w:cs="Meiryo UI"/>
        </w:rPr>
        <w:t xml:space="preserve"> - </w:t>
      </w:r>
      <w:proofErr w:type="spellStart"/>
      <w:r w:rsidRPr="00836CA3">
        <w:rPr>
          <w:rFonts w:ascii="Arial" w:eastAsiaTheme="majorEastAsia" w:hAnsi="Arial" w:cs="Meiryo UI"/>
        </w:rPr>
        <w:t>awx</w:t>
      </w:r>
      <w:proofErr w:type="spellEnd"/>
    </w:p>
    <w:p w14:paraId="24AC9ADC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source /</w:t>
      </w:r>
      <w:proofErr w:type="spellStart"/>
      <w:r w:rsidRPr="00836CA3">
        <w:rPr>
          <w:rFonts w:ascii="Arial" w:eastAsiaTheme="majorEastAsia" w:hAnsi="Arial" w:cs="Meiryo UI"/>
        </w:rPr>
        <w:t>var</w:t>
      </w:r>
      <w:proofErr w:type="spellEnd"/>
      <w:r w:rsidRPr="00836CA3">
        <w:rPr>
          <w:rFonts w:ascii="Arial" w:eastAsiaTheme="majorEastAsia" w:hAnsi="Arial" w:cs="Meiryo UI"/>
        </w:rPr>
        <w:t>/lib/</w:t>
      </w:r>
      <w:proofErr w:type="spellStart"/>
      <w:r w:rsidRPr="00836CA3">
        <w:rPr>
          <w:rFonts w:ascii="Arial" w:eastAsiaTheme="majorEastAsia" w:hAnsi="Arial" w:cs="Meiryo UI"/>
        </w:rPr>
        <w:t>awx</w:t>
      </w:r>
      <w:proofErr w:type="spellEnd"/>
      <w:r w:rsidRPr="00836CA3">
        <w:rPr>
          <w:rFonts w:ascii="Arial" w:eastAsiaTheme="majorEastAsia" w:hAnsi="Arial" w:cs="Meiryo UI"/>
        </w:rPr>
        <w:t>/</w:t>
      </w:r>
      <w:proofErr w:type="spellStart"/>
      <w:r w:rsidRPr="00836CA3">
        <w:rPr>
          <w:rFonts w:ascii="Arial" w:eastAsiaTheme="majorEastAsia" w:hAnsi="Arial" w:cs="Meiryo UI"/>
        </w:rPr>
        <w:t>venv</w:t>
      </w:r>
      <w:proofErr w:type="spellEnd"/>
      <w:r w:rsidRPr="00836CA3">
        <w:rPr>
          <w:rFonts w:ascii="Arial" w:eastAsiaTheme="majorEastAsia" w:hAnsi="Arial" w:cs="Meiryo UI"/>
        </w:rPr>
        <w:t>/</w:t>
      </w:r>
      <w:proofErr w:type="spellStart"/>
      <w:r w:rsidRPr="00836CA3">
        <w:rPr>
          <w:rFonts w:ascii="Arial" w:eastAsiaTheme="majorEastAsia" w:hAnsi="Arial" w:cs="Meiryo UI"/>
        </w:rPr>
        <w:t>ansible</w:t>
      </w:r>
      <w:proofErr w:type="spellEnd"/>
      <w:r w:rsidRPr="00836CA3">
        <w:rPr>
          <w:rFonts w:ascii="Arial" w:eastAsiaTheme="majorEastAsia" w:hAnsi="Arial" w:cs="Meiryo UI"/>
        </w:rPr>
        <w:t>/bin/activate</w:t>
      </w:r>
    </w:p>
    <w:p w14:paraId="0CBDACFC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pip list</w:t>
      </w:r>
    </w:p>
    <w:p w14:paraId="63A208D3" w14:textId="77777777" w:rsidR="00836CA3" w:rsidRPr="00836CA3" w:rsidRDefault="00836CA3" w:rsidP="00836CA3">
      <w:pPr>
        <w:pStyle w:val="a7"/>
        <w:spacing w:line="320" w:lineRule="exact"/>
        <w:ind w:leftChars="0" w:left="1145"/>
        <w:rPr>
          <w:rFonts w:ascii="Arial" w:eastAsiaTheme="majorEastAsia" w:hAnsi="Arial" w:cs="Meiryo UI"/>
        </w:rPr>
      </w:pPr>
      <w:r w:rsidRPr="00836CA3">
        <w:rPr>
          <w:rFonts w:ascii="Arial" w:eastAsiaTheme="majorEastAsia" w:hAnsi="Arial" w:cs="Meiryo UI"/>
        </w:rPr>
        <w:t>deactivate</w:t>
      </w:r>
    </w:p>
    <w:p w14:paraId="6C52E987" w14:textId="0A769530" w:rsidR="00836CA3" w:rsidRPr="00836CA3" w:rsidRDefault="00836CA3" w:rsidP="00836CA3">
      <w:pPr>
        <w:pStyle w:val="a7"/>
        <w:widowControl/>
        <w:numPr>
          <w:ilvl w:val="0"/>
          <w:numId w:val="12"/>
        </w:numPr>
        <w:ind w:leftChars="0"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t>Method to install</w:t>
      </w:r>
    </w:p>
    <w:p w14:paraId="43D5BE4E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proofErr w:type="spellStart"/>
      <w:r>
        <w:rPr>
          <w:rFonts w:ascii="Arial" w:eastAsiaTheme="majorEastAsia" w:hAnsi="Arial" w:cs="Meiryo UI"/>
        </w:rPr>
        <w:t>su</w:t>
      </w:r>
      <w:proofErr w:type="spellEnd"/>
      <w:r>
        <w:rPr>
          <w:rFonts w:ascii="Arial" w:eastAsiaTheme="majorEastAsia" w:hAnsi="Arial" w:cs="Meiryo UI"/>
        </w:rPr>
        <w:t xml:space="preserve"> - </w:t>
      </w:r>
      <w:proofErr w:type="spellStart"/>
      <w:r>
        <w:rPr>
          <w:rFonts w:ascii="Arial" w:eastAsiaTheme="majorEastAsia" w:hAnsi="Arial" w:cs="Meiryo UI"/>
        </w:rPr>
        <w:t>awx</w:t>
      </w:r>
      <w:proofErr w:type="spellEnd"/>
    </w:p>
    <w:p w14:paraId="79F27D4A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A45D27">
        <w:rPr>
          <w:rFonts w:ascii="Arial" w:eastAsiaTheme="majorEastAsia" w:hAnsi="Arial" w:cs="Meiryo UI"/>
        </w:rPr>
        <w:t>source /</w:t>
      </w:r>
      <w:proofErr w:type="spellStart"/>
      <w:r w:rsidRPr="00A45D27">
        <w:rPr>
          <w:rFonts w:ascii="Arial" w:eastAsiaTheme="majorEastAsia" w:hAnsi="Arial" w:cs="Meiryo UI"/>
        </w:rPr>
        <w:t>var</w:t>
      </w:r>
      <w:proofErr w:type="spellEnd"/>
      <w:r w:rsidRPr="00A45D27">
        <w:rPr>
          <w:rFonts w:ascii="Arial" w:eastAsiaTheme="majorEastAsia" w:hAnsi="Arial" w:cs="Meiryo UI"/>
        </w:rPr>
        <w:t>/lib/</w:t>
      </w:r>
      <w:proofErr w:type="spellStart"/>
      <w:r w:rsidRPr="00A45D27">
        <w:rPr>
          <w:rFonts w:ascii="Arial" w:eastAsiaTheme="majorEastAsia" w:hAnsi="Arial" w:cs="Meiryo UI"/>
        </w:rPr>
        <w:t>awx</w:t>
      </w:r>
      <w:proofErr w:type="spellEnd"/>
      <w:r w:rsidRPr="00A45D27">
        <w:rPr>
          <w:rFonts w:ascii="Arial" w:eastAsiaTheme="majorEastAsia" w:hAnsi="Arial" w:cs="Meiryo UI"/>
        </w:rPr>
        <w:t>/</w:t>
      </w:r>
      <w:proofErr w:type="spellStart"/>
      <w:r w:rsidRPr="00A45D27">
        <w:rPr>
          <w:rFonts w:ascii="Arial" w:eastAsiaTheme="majorEastAsia" w:hAnsi="Arial" w:cs="Meiryo UI"/>
        </w:rPr>
        <w:t>venv</w:t>
      </w:r>
      <w:proofErr w:type="spellEnd"/>
      <w:r w:rsidRPr="00A45D27">
        <w:rPr>
          <w:rFonts w:ascii="Arial" w:eastAsiaTheme="majorEastAsia" w:hAnsi="Arial" w:cs="Meiryo UI"/>
        </w:rPr>
        <w:t>/</w:t>
      </w:r>
      <w:proofErr w:type="spellStart"/>
      <w:r w:rsidRPr="00A45D27">
        <w:rPr>
          <w:rFonts w:ascii="Arial" w:eastAsiaTheme="majorEastAsia" w:hAnsi="Arial" w:cs="Meiryo UI"/>
        </w:rPr>
        <w:t>ansible</w:t>
      </w:r>
      <w:proofErr w:type="spellEnd"/>
      <w:r w:rsidRPr="00A45D27">
        <w:rPr>
          <w:rFonts w:ascii="Arial" w:eastAsiaTheme="majorEastAsia" w:hAnsi="Arial" w:cs="Meiryo UI"/>
        </w:rPr>
        <w:t>/bin/activate</w:t>
      </w:r>
    </w:p>
    <w:p w14:paraId="66BD809C" w14:textId="77777777" w:rsidR="00836CA3" w:rsidRPr="00207C2E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proofErr w:type="spellStart"/>
      <w:r w:rsidRPr="00207C2E">
        <w:rPr>
          <w:rFonts w:ascii="Arial" w:eastAsiaTheme="majorEastAsia" w:hAnsi="Arial" w:cs="Meiryo UI"/>
        </w:rPr>
        <w:t>umask</w:t>
      </w:r>
      <w:proofErr w:type="spellEnd"/>
      <w:r w:rsidRPr="00207C2E">
        <w:rPr>
          <w:rFonts w:ascii="Arial" w:eastAsiaTheme="majorEastAsia" w:hAnsi="Arial" w:cs="Meiryo UI"/>
        </w:rPr>
        <w:t xml:space="preserve"> 0022</w:t>
      </w:r>
    </w:p>
    <w:p w14:paraId="0EFBBCE9" w14:textId="77777777" w:rsidR="00836CA3" w:rsidRPr="00207C2E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207C2E">
        <w:rPr>
          <w:rFonts w:ascii="Arial" w:eastAsiaTheme="majorEastAsia" w:hAnsi="Arial" w:cs="Meiryo UI"/>
        </w:rPr>
        <w:t xml:space="preserve">pip install --upgrade </w:t>
      </w:r>
      <w:proofErr w:type="spellStart"/>
      <w:r w:rsidRPr="00207C2E">
        <w:rPr>
          <w:rFonts w:ascii="Arial" w:eastAsiaTheme="majorEastAsia" w:hAnsi="Arial" w:cs="Meiryo UI"/>
        </w:rPr>
        <w:t>pexpect</w:t>
      </w:r>
      <w:proofErr w:type="spellEnd"/>
    </w:p>
    <w:p w14:paraId="6A8B011F" w14:textId="77777777" w:rsidR="00836CA3" w:rsidRDefault="00836CA3" w:rsidP="00836CA3">
      <w:pPr>
        <w:spacing w:line="320" w:lineRule="exact"/>
        <w:ind w:leftChars="540" w:left="1134"/>
        <w:rPr>
          <w:rFonts w:ascii="Arial" w:eastAsiaTheme="majorEastAsia" w:hAnsi="Arial" w:cs="Meiryo UI"/>
        </w:rPr>
      </w:pPr>
      <w:r w:rsidRPr="00207C2E">
        <w:rPr>
          <w:rFonts w:ascii="Arial" w:eastAsiaTheme="majorEastAsia" w:hAnsi="Arial" w:cs="Meiryo UI"/>
        </w:rPr>
        <w:t>deactivate</w:t>
      </w:r>
    </w:p>
    <w:p w14:paraId="0F7F59EA" w14:textId="0C31155D" w:rsidR="00836CA3" w:rsidRPr="00836CA3" w:rsidRDefault="00836CA3" w:rsidP="00836CA3">
      <w:pPr>
        <w:widowControl/>
        <w:ind w:left="785"/>
        <w:jc w:val="left"/>
        <w:rPr>
          <w:rFonts w:ascii="Arial" w:eastAsiaTheme="majorEastAsia" w:hAnsi="Arial" w:cs="Meiryo UI"/>
        </w:rPr>
      </w:pPr>
    </w:p>
    <w:p w14:paraId="7F144A5F" w14:textId="48760E88" w:rsidR="00836CA3" w:rsidRDefault="00836CA3">
      <w:pPr>
        <w:widowControl/>
        <w:jc w:val="left"/>
        <w:rPr>
          <w:rFonts w:ascii="Arial" w:eastAsiaTheme="majorEastAsia" w:hAnsi="Arial" w:cs="Meiryo UI"/>
        </w:rPr>
      </w:pPr>
      <w:r>
        <w:rPr>
          <w:rFonts w:ascii="Arial" w:eastAsiaTheme="majorEastAsia" w:hAnsi="Arial" w:cs="Meiryo UI"/>
        </w:rPr>
        <w:br w:type="page"/>
      </w:r>
    </w:p>
    <w:p w14:paraId="565A5147" w14:textId="642E8840" w:rsidR="00836CA3" w:rsidRDefault="00836CA3" w:rsidP="00836CA3">
      <w:pPr>
        <w:pStyle w:val="2"/>
      </w:pPr>
      <w:bookmarkStart w:id="12" w:name="_Toc37942407"/>
      <w:r>
        <w:lastRenderedPageBreak/>
        <w:t>Required resource preparation</w:t>
      </w:r>
      <w:bookmarkEnd w:id="12"/>
    </w:p>
    <w:p w14:paraId="6DA5FAC4" w14:textId="024619D9" w:rsidR="00AA00A4" w:rsidRPr="00567101" w:rsidRDefault="00567101" w:rsidP="00AA00A4">
      <w:pPr>
        <w:spacing w:line="320" w:lineRule="exact"/>
        <w:ind w:leftChars="202" w:left="424"/>
        <w:rPr>
          <w:rFonts w:ascii="Arial Unicode MS" w:eastAsiaTheme="majorEastAsia" w:hAnsi="Arial Unicode MS" w:cs="Meiryo UI"/>
        </w:rPr>
      </w:pPr>
      <w:r w:rsidRPr="00567101">
        <w:rPr>
          <w:rFonts w:ascii="Arial" w:eastAsiaTheme="majorEastAsia" w:hAnsi="Arial" w:cs="Meiryo UI"/>
        </w:rPr>
        <w:t>It is required to register projects, inventory, credentials, and application with Ansible Tower in advance.</w:t>
      </w:r>
    </w:p>
    <w:p w14:paraId="13922485" w14:textId="77777777" w:rsidR="00AA00A4" w:rsidRPr="00576174" w:rsidRDefault="00AA00A4" w:rsidP="00AA00A4">
      <w:pPr>
        <w:spacing w:line="320" w:lineRule="exact"/>
        <w:rPr>
          <w:rFonts w:ascii="Arial Unicode MS" w:eastAsiaTheme="majorEastAsia" w:hAnsi="Arial Unicode MS" w:cs="Meiryo UI"/>
        </w:rPr>
      </w:pPr>
    </w:p>
    <w:p w14:paraId="688FCAC5" w14:textId="77777777" w:rsidR="00AA00A4" w:rsidRDefault="00567101" w:rsidP="00AA00A4">
      <w:pPr>
        <w:pStyle w:val="af"/>
        <w:keepNext/>
        <w:spacing w:afterLines="50" w:after="143"/>
        <w:ind w:firstLineChars="1500" w:firstLine="3162"/>
        <w:jc w:val="both"/>
      </w:pPr>
      <w:r w:rsidRPr="00567101">
        <w:t xml:space="preserve">Table 5-1 </w:t>
      </w:r>
      <w:proofErr w:type="spellStart"/>
      <w:r w:rsidRPr="00567101">
        <w:t>AnsibleTower</w:t>
      </w:r>
      <w:proofErr w:type="spellEnd"/>
      <w:r w:rsidRPr="00567101">
        <w:t xml:space="preserve"> required resource</w:t>
      </w:r>
    </w:p>
    <w:tbl>
      <w:tblPr>
        <w:tblStyle w:val="a8"/>
        <w:tblW w:w="9596" w:type="dxa"/>
        <w:jc w:val="center"/>
        <w:tblLook w:val="04A0" w:firstRow="1" w:lastRow="0" w:firstColumn="1" w:lastColumn="0" w:noHBand="0" w:noVBand="1"/>
      </w:tblPr>
      <w:tblGrid>
        <w:gridCol w:w="1244"/>
        <w:gridCol w:w="1665"/>
        <w:gridCol w:w="2603"/>
        <w:gridCol w:w="4084"/>
      </w:tblGrid>
      <w:tr w:rsidR="00567101" w:rsidRPr="00B21571" w14:paraId="6D01EDA1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002B62"/>
          </w:tcPr>
          <w:p w14:paraId="6F62DA34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Type</w:t>
            </w:r>
          </w:p>
        </w:tc>
        <w:tc>
          <w:tcPr>
            <w:tcW w:w="1665" w:type="dxa"/>
            <w:shd w:val="clear" w:color="auto" w:fill="002B62"/>
          </w:tcPr>
          <w:p w14:paraId="3E59F9A6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Use</w:t>
            </w:r>
          </w:p>
        </w:tc>
        <w:tc>
          <w:tcPr>
            <w:tcW w:w="2603" w:type="dxa"/>
            <w:shd w:val="clear" w:color="auto" w:fill="002B62"/>
            <w:vAlign w:val="center"/>
          </w:tcPr>
          <w:p w14:paraId="1CCB196B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b/>
                <w:sz w:val="18"/>
                <w:szCs w:val="18"/>
              </w:rPr>
            </w:pPr>
            <w:r w:rsidRPr="00567101">
              <w:rPr>
                <w:rFonts w:ascii="Arial" w:eastAsia="Meiryo UI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4084" w:type="dxa"/>
            <w:shd w:val="clear" w:color="auto" w:fill="002B62"/>
          </w:tcPr>
          <w:p w14:paraId="369AD59E" w14:textId="77777777" w:rsidR="00567101" w:rsidRPr="00567101" w:rsidRDefault="00567101" w:rsidP="00567101">
            <w:pPr>
              <w:jc w:val="left"/>
              <w:rPr>
                <w:rFonts w:ascii="Arial" w:hAnsi="Arial" w:cs="Arial"/>
                <w:b/>
                <w:sz w:val="18"/>
                <w:szCs w:val="18"/>
              </w:rPr>
            </w:pPr>
            <w:r w:rsidRPr="00567101">
              <w:rPr>
                <w:rFonts w:ascii="Arial" w:hAnsi="Arial" w:cs="Arial"/>
                <w:b/>
                <w:sz w:val="18"/>
                <w:szCs w:val="18"/>
              </w:rPr>
              <w:t>Description</w:t>
            </w:r>
          </w:p>
        </w:tc>
      </w:tr>
      <w:tr w:rsidR="00567101" w:rsidRPr="00B21571" w14:paraId="56C49D09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7E063484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  <w:tc>
          <w:tcPr>
            <w:tcW w:w="1665" w:type="dxa"/>
          </w:tcPr>
          <w:p w14:paraId="4F19B60C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Operation before creating new project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2869BB35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ita_executions_prepare_build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14:paraId="7B3FB9B7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Copy the role structure directory received from shared directory to the project base path of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</w:p>
        </w:tc>
      </w:tr>
      <w:tr w:rsidR="00567101" w:rsidRPr="00B21571" w14:paraId="69F3AB0E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4FC95057" w14:textId="6D8619A6" w:rsidR="00567101" w:rsidRPr="00567101" w:rsidRDefault="00836CA3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Project</w:t>
            </w:r>
          </w:p>
        </w:tc>
        <w:tc>
          <w:tcPr>
            <w:tcW w:w="1665" w:type="dxa"/>
          </w:tcPr>
          <w:p w14:paraId="791BECEC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Operation after deleting project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3F5D1956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ita_executions_cleanup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14:paraId="71A1DEF7" w14:textId="57FBC5C6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Delet</w:t>
            </w:r>
            <w:r w:rsidR="00836CA3">
              <w:rPr>
                <w:rFonts w:ascii="Arial" w:hAnsi="Arial" w:cs="Arial"/>
                <w:sz w:val="18"/>
                <w:szCs w:val="18"/>
              </w:rPr>
              <w:t>e</w:t>
            </w:r>
            <w:r w:rsidRPr="00567101">
              <w:rPr>
                <w:rFonts w:ascii="Arial" w:hAnsi="Arial" w:cs="Arial"/>
                <w:sz w:val="18"/>
                <w:szCs w:val="18"/>
              </w:rPr>
              <w:t xml:space="preserve"> the directory created in the above "Operation before creating new project".</w:t>
            </w:r>
          </w:p>
        </w:tc>
      </w:tr>
      <w:tr w:rsidR="00567101" w:rsidRPr="00B21571" w14:paraId="5F6D6599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43F625B5" w14:textId="0E1B6ABF" w:rsidR="00567101" w:rsidRPr="00567101" w:rsidRDefault="00836CA3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Inventory</w:t>
            </w:r>
          </w:p>
        </w:tc>
        <w:tc>
          <w:tcPr>
            <w:tcW w:w="1665" w:type="dxa"/>
          </w:tcPr>
          <w:p w14:paraId="551160A0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Local access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16B4CC18" w14:textId="77777777" w:rsidR="00567101" w:rsidRPr="00567101" w:rsidRDefault="00567101" w:rsidP="00567101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ita_executions_local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14:paraId="310672C3" w14:textId="77777777" w:rsidR="00567101" w:rsidRPr="00567101" w:rsidRDefault="00567101" w:rsidP="00567101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Inventory information for executing the operation of above project in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locally.</w:t>
            </w:r>
          </w:p>
        </w:tc>
      </w:tr>
      <w:tr w:rsidR="00836CA3" w:rsidRPr="00B21571" w14:paraId="71F62333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02DF98B8" w14:textId="08D6C3C2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Credential</w:t>
            </w:r>
          </w:p>
        </w:tc>
        <w:tc>
          <w:tcPr>
            <w:tcW w:w="1665" w:type="dxa"/>
          </w:tcPr>
          <w:p w14:paraId="56F2812A" w14:textId="295D00DD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Local access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30521C8D" w14:textId="77777777" w:rsidR="00836CA3" w:rsidRPr="00567101" w:rsidRDefault="00836CA3" w:rsidP="00836CA3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proofErr w:type="spellStart"/>
            <w:r w:rsidRPr="00567101">
              <w:rPr>
                <w:rFonts w:ascii="Arial" w:eastAsia="Meiryo UI" w:hAnsi="Arial" w:cs="Arial"/>
                <w:sz w:val="18"/>
                <w:szCs w:val="18"/>
              </w:rPr>
              <w:t>ita_executions_local</w:t>
            </w:r>
            <w:proofErr w:type="spellEnd"/>
          </w:p>
        </w:tc>
        <w:tc>
          <w:tcPr>
            <w:tcW w:w="4084" w:type="dxa"/>
            <w:shd w:val="clear" w:color="auto" w:fill="auto"/>
          </w:tcPr>
          <w:p w14:paraId="591E141B" w14:textId="77777777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Credential for executing the operation of project above in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locally.</w:t>
            </w:r>
          </w:p>
        </w:tc>
      </w:tr>
      <w:tr w:rsidR="00836CA3" w:rsidRPr="00B21571" w14:paraId="474FF1BB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0AB1621A" w14:textId="6F8B8173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Application</w:t>
            </w:r>
          </w:p>
        </w:tc>
        <w:tc>
          <w:tcPr>
            <w:tcW w:w="1665" w:type="dxa"/>
          </w:tcPr>
          <w:p w14:paraId="520D3B9D" w14:textId="4433A13D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Authentication application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60B4CA67" w14:textId="77777777" w:rsidR="00836CA3" w:rsidRPr="00567101" w:rsidRDefault="00836CA3" w:rsidP="00836CA3">
            <w:pPr>
              <w:spacing w:line="280" w:lineRule="exact"/>
              <w:jc w:val="left"/>
              <w:rPr>
                <w:rFonts w:ascii="Arial" w:eastAsia="Meiryo UI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o_auth2_access_token</w:t>
            </w:r>
          </w:p>
        </w:tc>
        <w:tc>
          <w:tcPr>
            <w:tcW w:w="4084" w:type="dxa"/>
            <w:shd w:val="clear" w:color="auto" w:fill="auto"/>
          </w:tcPr>
          <w:p w14:paraId="12C5BF7E" w14:textId="77777777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Application information for authentication when connecting from ITA to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RestAPI</w:t>
            </w:r>
            <w:proofErr w:type="spellEnd"/>
          </w:p>
        </w:tc>
      </w:tr>
      <w:tr w:rsidR="00836CA3" w:rsidRPr="00B21571" w14:paraId="7D730B64" w14:textId="77777777" w:rsidTr="00836CA3">
        <w:trPr>
          <w:trHeight w:val="301"/>
          <w:jc w:val="center"/>
        </w:trPr>
        <w:tc>
          <w:tcPr>
            <w:tcW w:w="1244" w:type="dxa"/>
            <w:shd w:val="clear" w:color="auto" w:fill="auto"/>
          </w:tcPr>
          <w:p w14:paraId="60F96C2C" w14:textId="01B10352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User</w:t>
            </w:r>
          </w:p>
        </w:tc>
        <w:tc>
          <w:tcPr>
            <w:tcW w:w="1665" w:type="dxa"/>
          </w:tcPr>
          <w:p w14:paraId="5BB7BAA3" w14:textId="66A3C0A1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Token</w:t>
            </w:r>
          </w:p>
        </w:tc>
        <w:tc>
          <w:tcPr>
            <w:tcW w:w="2603" w:type="dxa"/>
            <w:shd w:val="clear" w:color="auto" w:fill="auto"/>
            <w:vAlign w:val="center"/>
          </w:tcPr>
          <w:p w14:paraId="327FD336" w14:textId="77777777" w:rsidR="00836CA3" w:rsidRPr="00567101" w:rsidRDefault="00836CA3" w:rsidP="00836CA3">
            <w:pPr>
              <w:spacing w:line="280" w:lineRule="exact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4084" w:type="dxa"/>
            <w:shd w:val="clear" w:color="auto" w:fill="auto"/>
          </w:tcPr>
          <w:p w14:paraId="6CD689D8" w14:textId="77777777" w:rsidR="00836CA3" w:rsidRPr="00567101" w:rsidRDefault="00836CA3" w:rsidP="00836CA3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67101">
              <w:rPr>
                <w:rFonts w:ascii="Arial" w:hAnsi="Arial" w:cs="Arial"/>
                <w:sz w:val="18"/>
                <w:szCs w:val="18"/>
              </w:rPr>
              <w:t xml:space="preserve">Connection token used to connect from ITA to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AnsibleTower</w:t>
            </w:r>
            <w:proofErr w:type="spellEnd"/>
            <w:r w:rsidRPr="00567101">
              <w:rPr>
                <w:rFonts w:ascii="Arial" w:hAnsi="Arial" w:cs="Arial"/>
                <w:sz w:val="18"/>
                <w:szCs w:val="18"/>
              </w:rPr>
              <w:t xml:space="preserve"> with </w:t>
            </w:r>
            <w:proofErr w:type="spellStart"/>
            <w:r w:rsidRPr="00567101">
              <w:rPr>
                <w:rFonts w:ascii="Arial" w:hAnsi="Arial" w:cs="Arial"/>
                <w:sz w:val="18"/>
                <w:szCs w:val="18"/>
              </w:rPr>
              <w:t>RestAPI</w:t>
            </w:r>
            <w:proofErr w:type="spellEnd"/>
          </w:p>
        </w:tc>
      </w:tr>
    </w:tbl>
    <w:p w14:paraId="4188F922" w14:textId="77777777" w:rsidR="00AA00A4" w:rsidRDefault="00AA00A4" w:rsidP="00AA00A4">
      <w:pPr>
        <w:spacing w:line="320" w:lineRule="exact"/>
        <w:rPr>
          <w:rFonts w:ascii="Arial Unicode MS" w:eastAsiaTheme="majorEastAsia" w:hAnsi="Arial Unicode MS" w:cs="Meiryo UI"/>
        </w:rPr>
      </w:pPr>
    </w:p>
    <w:p w14:paraId="3ECA664B" w14:textId="5644B105" w:rsidR="00AA00A4" w:rsidRDefault="00567101" w:rsidP="00836CA3">
      <w:pPr>
        <w:pStyle w:val="3"/>
      </w:pPr>
      <w:bookmarkStart w:id="13" w:name="_Toc37942408"/>
      <w:r w:rsidRPr="00567101">
        <w:t>[Project] Operation before creating new project</w:t>
      </w:r>
      <w:bookmarkEnd w:id="13"/>
    </w:p>
    <w:p w14:paraId="75C31606" w14:textId="77777777" w:rsidR="00AA00A4" w:rsidRDefault="00567101" w:rsidP="00AA00A4">
      <w:pPr>
        <w:pStyle w:val="a7"/>
        <w:numPr>
          <w:ilvl w:val="0"/>
          <w:numId w:val="8"/>
        </w:numPr>
        <w:ind w:leftChars="0"/>
      </w:pPr>
      <w:r>
        <w:rPr>
          <w:rFonts w:ascii="Arial" w:hAnsi="Arial"/>
        </w:rPr>
        <w:t xml:space="preserve">Create directory in </w:t>
      </w:r>
      <w:proofErr w:type="spellStart"/>
      <w:r w:rsidR="00AA00A4" w:rsidRPr="004C01B4">
        <w:rPr>
          <w:rFonts w:ascii="Arial" w:hAnsi="Arial" w:hint="eastAsia"/>
        </w:rPr>
        <w:t>AnsibleTower</w:t>
      </w:r>
      <w:proofErr w:type="spellEnd"/>
      <w:r>
        <w:rPr>
          <w:rFonts w:ascii="Arial" w:hAnsi="Arial"/>
        </w:rPr>
        <w:t xml:space="preserve"> </w:t>
      </w:r>
      <w:r>
        <w:rPr>
          <w:rFonts w:hint="eastAsia"/>
        </w:rPr>
        <w:t>s</w:t>
      </w:r>
      <w:r>
        <w:t>erver</w:t>
      </w:r>
    </w:p>
    <w:p w14:paraId="5830C8A8" w14:textId="77777777" w:rsidR="00AA00A4" w:rsidRDefault="00567101" w:rsidP="00AA00A4">
      <w:pPr>
        <w:ind w:left="426"/>
      </w:pPr>
      <w:r>
        <w:rPr>
          <w:rFonts w:hint="eastAsia"/>
        </w:rPr>
        <w:t>P</w:t>
      </w:r>
      <w:r>
        <w:t xml:space="preserve">roject root </w:t>
      </w:r>
      <w:r w:rsidR="00AA00A4">
        <w:rPr>
          <w:rFonts w:hint="eastAsia"/>
        </w:rPr>
        <w:t>(</w:t>
      </w:r>
      <w:r>
        <w:rPr>
          <w:rFonts w:hint="eastAsia"/>
        </w:rPr>
        <w:t>D</w:t>
      </w:r>
      <w:r>
        <w:t>efault</w:t>
      </w:r>
      <w:r w:rsidR="00AA00A4">
        <w:rPr>
          <w:rFonts w:hint="eastAsia"/>
        </w:rPr>
        <w:t>：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var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lib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awx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projects</w:t>
      </w:r>
      <w:r w:rsidR="00AA00A4" w:rsidRPr="00080F46">
        <w:t>/</w:t>
      </w:r>
      <w:r w:rsidR="00AA00A4">
        <w:t>)</w:t>
      </w:r>
    </w:p>
    <w:p w14:paraId="628EC532" w14:textId="77777777" w:rsidR="00AA00A4" w:rsidRDefault="00AA00A4" w:rsidP="00AA00A4">
      <w:pPr>
        <w:ind w:left="426"/>
      </w:pPr>
      <w:r>
        <w:rPr>
          <w:rFonts w:hint="eastAsia"/>
        </w:rPr>
        <w:t xml:space="preserve">　　┗</w:t>
      </w:r>
      <w:r>
        <w:rPr>
          <w:rFonts w:hint="eastAsia"/>
        </w:rPr>
        <w:t xml:space="preserve"> </w:t>
      </w:r>
      <w:proofErr w:type="spellStart"/>
      <w:r w:rsidR="00BC2BCF">
        <w:rPr>
          <w:rFonts w:ascii="Arial" w:eastAsia="Meiryo UI" w:hAnsi="Arial" w:cs="Meiryo UI" w:hint="eastAsia"/>
          <w:sz w:val="18"/>
          <w:szCs w:val="18"/>
        </w:rPr>
        <w:t>ita</w:t>
      </w:r>
      <w:r w:rsidR="00B903C9">
        <w:t>_</w:t>
      </w:r>
      <w:r w:rsidRPr="004C01B4">
        <w:rPr>
          <w:rFonts w:ascii="Arial" w:hAnsi="Arial"/>
        </w:rPr>
        <w:t>executions</w:t>
      </w:r>
      <w:r w:rsidRPr="00080F46">
        <w:t>_</w:t>
      </w:r>
      <w:r w:rsidRPr="004C01B4">
        <w:rPr>
          <w:rFonts w:ascii="Arial" w:hAnsi="Arial"/>
        </w:rPr>
        <w:t>prepare</w:t>
      </w:r>
      <w:r w:rsidRPr="00080F46">
        <w:t>_</w:t>
      </w:r>
      <w:r w:rsidRPr="004C01B4">
        <w:rPr>
          <w:rFonts w:ascii="Arial" w:hAnsi="Arial"/>
        </w:rPr>
        <w:t>build</w:t>
      </w:r>
      <w:proofErr w:type="spellEnd"/>
      <w:r w:rsidRPr="00080F46">
        <w:t>/</w:t>
      </w:r>
    </w:p>
    <w:p w14:paraId="1A300C26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┣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 w:hint="eastAsia"/>
        </w:rPr>
        <w:t>site</w:t>
      </w:r>
      <w:r>
        <w:rPr>
          <w:rFonts w:hint="eastAsia"/>
        </w:rPr>
        <w:t>.</w:t>
      </w:r>
      <w:r w:rsidRPr="004C01B4">
        <w:rPr>
          <w:rFonts w:ascii="Arial" w:hAnsi="Arial" w:hint="eastAsia"/>
        </w:rPr>
        <w:t>yml</w:t>
      </w:r>
      <w:proofErr w:type="spellEnd"/>
    </w:p>
    <w:p w14:paraId="404EC062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roles</w:t>
      </w:r>
      <w:r>
        <w:t>/</w:t>
      </w:r>
    </w:p>
    <w:p w14:paraId="28373A62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copy</w:t>
      </w:r>
      <w:r w:rsidRPr="00080F46">
        <w:t>_</w:t>
      </w:r>
      <w:r w:rsidRPr="004C01B4">
        <w:rPr>
          <w:rFonts w:ascii="Arial" w:hAnsi="Arial"/>
        </w:rPr>
        <w:t>materials</w:t>
      </w:r>
      <w:r w:rsidRPr="00080F46">
        <w:t>_</w:t>
      </w:r>
      <w:r w:rsidRPr="004C01B4">
        <w:rPr>
          <w:rFonts w:ascii="Arial" w:hAnsi="Arial"/>
        </w:rPr>
        <w:t>role</w:t>
      </w:r>
      <w:proofErr w:type="spellEnd"/>
      <w:r>
        <w:t>/</w:t>
      </w:r>
    </w:p>
    <w:p w14:paraId="69C77FB7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　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tasks</w:t>
      </w:r>
      <w:r>
        <w:t>/</w:t>
      </w:r>
    </w:p>
    <w:p w14:paraId="257B7F93" w14:textId="77777777" w:rsidR="00AA00A4" w:rsidRPr="00080F46" w:rsidRDefault="00AA00A4" w:rsidP="00AA00A4">
      <w:pPr>
        <w:ind w:left="426"/>
      </w:pPr>
      <w:r>
        <w:rPr>
          <w:rFonts w:hint="eastAsia"/>
        </w:rPr>
        <w:t xml:space="preserve">　　　　　　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main</w:t>
      </w:r>
      <w:r>
        <w:t>.</w:t>
      </w:r>
      <w:r w:rsidRPr="004C01B4">
        <w:rPr>
          <w:rFonts w:ascii="Arial" w:hAnsi="Arial"/>
        </w:rPr>
        <w:t>yml</w:t>
      </w:r>
      <w:proofErr w:type="spellEnd"/>
    </w:p>
    <w:p w14:paraId="0DD9FA0E" w14:textId="77777777" w:rsidR="00567101" w:rsidRDefault="00567101" w:rsidP="00AA00A4">
      <w:pPr>
        <w:ind w:left="425"/>
      </w:pPr>
    </w:p>
    <w:p w14:paraId="7E5AA1C8" w14:textId="77777777"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site.yml</w:t>
      </w:r>
      <w:proofErr w:type="spellEnd"/>
    </w:p>
    <w:p w14:paraId="75FD666C" w14:textId="77777777"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71EB1E4C" wp14:editId="63F62CE3">
                <wp:extent cx="5820937" cy="571500"/>
                <wp:effectExtent l="0" t="0" r="27940" b="10160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0937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531BD7" w14:textId="77777777" w:rsidR="00836CA3" w:rsidRDefault="00836CA3" w:rsidP="00AA00A4">
                            <w:r>
                              <w:t>---</w:t>
                            </w:r>
                          </w:p>
                          <w:p w14:paraId="775FB615" w14:textId="77777777" w:rsidR="00836CA3" w:rsidRDefault="00836CA3" w:rsidP="00AA00A4">
                            <w:r>
                              <w:t xml:space="preserve">-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copy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matetials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from</w:t>
                            </w:r>
                            <w:r>
                              <w:t xml:space="preserve">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data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relay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storage</w:t>
                            </w:r>
                            <w:proofErr w:type="spellEnd"/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to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projects</w:t>
                            </w:r>
                          </w:p>
                          <w:p w14:paraId="2DD93F90" w14:textId="77777777" w:rsidR="00836CA3" w:rsidRDefault="00836CA3" w:rsidP="00AA00A4">
                            <w:r>
                              <w:t xml:space="preserve">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gather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facts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</w:p>
                          <w:p w14:paraId="02683B94" w14:textId="77777777" w:rsidR="00836CA3" w:rsidRDefault="00836CA3" w:rsidP="00AA00A4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hosts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all</w:t>
                            </w:r>
                          </w:p>
                          <w:p w14:paraId="73C23C15" w14:textId="77777777" w:rsidR="00836CA3" w:rsidRDefault="00836CA3" w:rsidP="00AA00A4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roles</w:t>
                            </w:r>
                            <w:r>
                              <w:t>:</w:t>
                            </w:r>
                          </w:p>
                          <w:p w14:paraId="7D87EEFC" w14:textId="77777777" w:rsidR="00836CA3" w:rsidRDefault="00836CA3" w:rsidP="00AA00A4">
                            <w:r>
                              <w:t xml:space="preserve">    -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copy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materials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EB1E4C" id="テキスト ボックス 2" o:spid="_x0000_s1091" type="#_x0000_t202" style="width:458.3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">
                <v:textbox style="mso-fit-shape-to-text:t">
                  <w:txbxContent>
                    <w:p w14:paraId="08531BD7" w14:textId="77777777" w:rsidR="00836CA3" w:rsidRDefault="00836CA3" w:rsidP="00AA00A4">
                      <w:r>
                        <w:t>---</w:t>
                      </w:r>
                    </w:p>
                    <w:p w14:paraId="775FB615" w14:textId="77777777" w:rsidR="00836CA3" w:rsidRDefault="00836CA3" w:rsidP="00AA00A4">
                      <w:r>
                        <w:t xml:space="preserve">- 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copy</w:t>
                      </w:r>
                      <w: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matetials</w:t>
                      </w:r>
                      <w:proofErr w:type="spellEnd"/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from</w:t>
                      </w:r>
                      <w:r>
                        <w:t xml:space="preserve">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data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relay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storage</w:t>
                      </w:r>
                      <w:proofErr w:type="spellEnd"/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to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projects</w:t>
                      </w:r>
                    </w:p>
                    <w:p w14:paraId="2DD93F90" w14:textId="77777777" w:rsidR="00836CA3" w:rsidRDefault="00836CA3" w:rsidP="00AA00A4">
                      <w:r>
                        <w:t xml:space="preserve"> 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gather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facts</w:t>
                      </w:r>
                      <w:proofErr w:type="spell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</w:p>
                    <w:p w14:paraId="02683B94" w14:textId="77777777" w:rsidR="00836CA3" w:rsidRDefault="00836CA3" w:rsidP="00AA00A4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hosts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all</w:t>
                      </w:r>
                    </w:p>
                    <w:p w14:paraId="73C23C15" w14:textId="77777777" w:rsidR="00836CA3" w:rsidRDefault="00836CA3" w:rsidP="00AA00A4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roles</w:t>
                      </w:r>
                      <w:r>
                        <w:t>:</w:t>
                      </w:r>
                    </w:p>
                    <w:p w14:paraId="7D87EEFC" w14:textId="77777777" w:rsidR="00836CA3" w:rsidRDefault="00836CA3" w:rsidP="00AA00A4">
                      <w:r>
                        <w:t xml:space="preserve">    -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copy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materials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role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4F2550" w14:textId="77777777" w:rsidR="00AA00A4" w:rsidRDefault="00AA00A4" w:rsidP="00AA00A4">
      <w:pPr>
        <w:ind w:left="425"/>
      </w:pPr>
    </w:p>
    <w:p w14:paraId="18572D14" w14:textId="77777777"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main.yml</w:t>
      </w:r>
      <w:proofErr w:type="spellEnd"/>
    </w:p>
    <w:p w14:paraId="636928E3" w14:textId="77777777" w:rsidR="00AA00A4" w:rsidRDefault="00AA00A4" w:rsidP="00AA00A4">
      <w:pPr>
        <w:ind w:left="425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624F43A" wp14:editId="02BA4744">
                <wp:extent cx="5865542" cy="571500"/>
                <wp:effectExtent l="0" t="0" r="20955" b="20320"/>
                <wp:docPr id="8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5542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56EA3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>---</w:t>
                            </w:r>
                          </w:p>
                          <w:p w14:paraId="0E72515D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name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copy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materials</w:t>
                            </w:r>
                            <w:proofErr w:type="spellEnd"/>
                          </w:p>
                          <w:p w14:paraId="52A810DC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copy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149BAAFB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src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: "{{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if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info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data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relay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storage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type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id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with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padding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/"</w:t>
                            </w:r>
                          </w:p>
                          <w:p w14:paraId="32FB179B" w14:textId="77777777" w:rsidR="00836CA3" w:rsidRPr="00B903C9" w:rsidRDefault="00836CA3" w:rsidP="00B903C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dest</w:t>
                            </w:r>
                            <w:proofErr w:type="spellEnd"/>
                            <w:proofErr w:type="gramEnd"/>
                            <w:r w:rsidRPr="00B903C9">
                              <w:rPr>
                                <w:sz w:val="18"/>
                                <w:szCs w:val="18"/>
                              </w:rPr>
                              <w:t>: "/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var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lib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awx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projects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ita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driver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executions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execution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no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with</w:t>
                            </w:r>
                            <w:r w:rsidRPr="00B903C9">
                              <w:rPr>
                                <w:sz w:val="18"/>
                                <w:szCs w:val="18"/>
                              </w:rP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  <w:sz w:val="18"/>
                                <w:szCs w:val="18"/>
                              </w:rPr>
                              <w:t>padding</w:t>
                            </w:r>
                            <w:proofErr w:type="spellEnd"/>
                            <w:r w:rsidRPr="00B903C9">
                              <w:rPr>
                                <w:sz w:val="18"/>
                                <w:szCs w:val="18"/>
                              </w:rPr>
                              <w:t xml:space="preserve"> }}"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624F43A" id="_x0000_s1092" type="#_x0000_t202" style="width:461.8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">
                <v:textbox style="mso-fit-shape-to-text:t">
                  <w:txbxContent>
                    <w:p w14:paraId="7F056EA3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>---</w:t>
                      </w:r>
                    </w:p>
                    <w:p w14:paraId="0E72515D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- 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name</w:t>
                      </w:r>
                      <w:r w:rsidRPr="00B903C9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copy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materials</w:t>
                      </w:r>
                      <w:proofErr w:type="spellEnd"/>
                    </w:p>
                    <w:p w14:paraId="52A810DC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copy</w:t>
                      </w:r>
                      <w:r w:rsidRPr="00B903C9">
                        <w:rPr>
                          <w:sz w:val="18"/>
                          <w:szCs w:val="18"/>
                        </w:rPr>
                        <w:t>:</w:t>
                      </w:r>
                    </w:p>
                    <w:p w14:paraId="149BAAFB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src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: "{{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if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info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data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relay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storage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type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id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with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padding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in</w:t>
                      </w:r>
                      <w:r w:rsidRPr="00B903C9">
                        <w:rPr>
                          <w:sz w:val="18"/>
                          <w:szCs w:val="18"/>
                        </w:rPr>
                        <w:t>/"</w:t>
                      </w:r>
                    </w:p>
                    <w:p w14:paraId="32FB179B" w14:textId="77777777" w:rsidR="00836CA3" w:rsidRPr="00B903C9" w:rsidRDefault="00836CA3" w:rsidP="00B903C9">
                      <w:pPr>
                        <w:rPr>
                          <w:sz w:val="18"/>
                          <w:szCs w:val="18"/>
                        </w:rPr>
                      </w:pPr>
                      <w:r w:rsidRPr="00B903C9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dest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>: "/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var</w:t>
                      </w:r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lib</w:t>
                      </w:r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awx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projects</w:t>
                      </w:r>
                      <w:r w:rsidRPr="00B903C9">
                        <w:rPr>
                          <w:sz w:val="18"/>
                          <w:szCs w:val="18"/>
                        </w:rPr>
                        <w:t>/</w:t>
                      </w:r>
                      <w:proofErr w:type="spellStart"/>
                      <w:r>
                        <w:rPr>
                          <w:rFonts w:ascii="Arial" w:hAnsi="Arial"/>
                          <w:sz w:val="18"/>
                          <w:szCs w:val="18"/>
                        </w:rPr>
                        <w:t>ita</w:t>
                      </w:r>
                      <w:proofErr w:type="spellEnd"/>
                      <w:proofErr w:type="gramStart"/>
                      <w:r w:rsidRPr="00B903C9">
                        <w:rPr>
                          <w:sz w:val="18"/>
                          <w:szCs w:val="18"/>
                        </w:rPr>
                        <w:t>_{</w:t>
                      </w:r>
                      <w:proofErr w:type="gramEnd"/>
                      <w:r w:rsidRPr="00B903C9">
                        <w:rPr>
                          <w:sz w:val="18"/>
                          <w:szCs w:val="18"/>
                        </w:rPr>
                        <w:t xml:space="preserve">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driver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executions</w:t>
                      </w:r>
                      <w:r w:rsidRPr="00B903C9">
                        <w:rPr>
                          <w:sz w:val="18"/>
                          <w:szCs w:val="18"/>
                        </w:rPr>
                        <w:t xml:space="preserve">_{{ </w:t>
                      </w:r>
                      <w:proofErr w:type="spellStart"/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execution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no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with</w:t>
                      </w:r>
                      <w:r w:rsidRPr="00B903C9">
                        <w:rPr>
                          <w:sz w:val="18"/>
                          <w:szCs w:val="18"/>
                        </w:rPr>
                        <w:t>_</w:t>
                      </w:r>
                      <w:r w:rsidRPr="004C01B4">
                        <w:rPr>
                          <w:rFonts w:ascii="Arial" w:hAnsi="Arial"/>
                          <w:sz w:val="18"/>
                          <w:szCs w:val="18"/>
                        </w:rPr>
                        <w:t>padding</w:t>
                      </w:r>
                      <w:proofErr w:type="spellEnd"/>
                      <w:r w:rsidRPr="00B903C9">
                        <w:rPr>
                          <w:sz w:val="18"/>
                          <w:szCs w:val="18"/>
                        </w:rPr>
                        <w:t xml:space="preserve"> }}"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527763" w14:textId="77777777" w:rsidR="00AA00A4" w:rsidRDefault="00AA00A4" w:rsidP="00AA00A4">
      <w:pPr>
        <w:ind w:left="425"/>
      </w:pPr>
    </w:p>
    <w:p w14:paraId="7ABAF285" w14:textId="77777777" w:rsidR="00847DC7" w:rsidRDefault="00847DC7" w:rsidP="00847DC7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hint="eastAsia"/>
        </w:rPr>
        <w:t xml:space="preserve"> settings</w:t>
      </w:r>
    </w:p>
    <w:p w14:paraId="70F6C52F" w14:textId="77777777"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proofErr w:type="spellStart"/>
      <w:r w:rsidR="00847DC7" w:rsidRPr="00567101">
        <w:rPr>
          <w:rFonts w:ascii="Arial" w:eastAsia="Meiryo UI" w:hAnsi="Arial" w:cs="Meiryo UI" w:hint="eastAsia"/>
          <w:szCs w:val="21"/>
        </w:rPr>
        <w:t>ita</w:t>
      </w:r>
      <w:r w:rsidR="00847DC7" w:rsidRPr="00567101">
        <w:rPr>
          <w:szCs w:val="21"/>
        </w:rPr>
        <w:t>_</w:t>
      </w:r>
      <w:r w:rsidR="00847DC7" w:rsidRPr="004C01B4">
        <w:rPr>
          <w:rFonts w:ascii="Arial" w:hAnsi="Arial"/>
        </w:rPr>
        <w:t>executions</w:t>
      </w:r>
      <w:r w:rsidR="00847DC7" w:rsidRPr="00080F46">
        <w:t>_</w:t>
      </w:r>
      <w:r w:rsidR="00847DC7" w:rsidRPr="004C01B4">
        <w:rPr>
          <w:rFonts w:ascii="Arial" w:hAnsi="Arial"/>
        </w:rPr>
        <w:t>prepare</w:t>
      </w:r>
      <w:r w:rsidR="00847DC7" w:rsidRPr="00080F46">
        <w:t>_</w:t>
      </w:r>
      <w:r w:rsidR="00847DC7" w:rsidRPr="004C01B4">
        <w:rPr>
          <w:rFonts w:ascii="Arial" w:hAnsi="Arial"/>
        </w:rPr>
        <w:t>build</w:t>
      </w:r>
      <w:proofErr w:type="spellEnd"/>
    </w:p>
    <w:p w14:paraId="45F7996E" w14:textId="77777777" w:rsidR="00847DC7" w:rsidRDefault="00567101" w:rsidP="00567101">
      <w:pPr>
        <w:pStyle w:val="a7"/>
        <w:numPr>
          <w:ilvl w:val="0"/>
          <w:numId w:val="7"/>
        </w:numPr>
        <w:ind w:leftChars="0"/>
      </w:pPr>
      <w:r w:rsidRPr="00567101">
        <w:t>Organization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r w:rsidR="00847DC7" w:rsidRPr="004C01B4">
        <w:rPr>
          <w:rFonts w:ascii="Arial" w:hAnsi="Arial" w:hint="eastAsia"/>
        </w:rPr>
        <w:t>Default</w:t>
      </w:r>
    </w:p>
    <w:p w14:paraId="46C5E674" w14:textId="77777777" w:rsid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SCM</w:t>
      </w:r>
      <w:r w:rsidR="00567101">
        <w:rPr>
          <w:rFonts w:hint="eastAsia"/>
        </w:rPr>
        <w:t xml:space="preserve"> type</w:t>
      </w:r>
      <w:r>
        <w:tab/>
      </w:r>
      <w:r>
        <w:tab/>
      </w:r>
      <w:r>
        <w:tab/>
      </w:r>
      <w:r>
        <w:rPr>
          <w:rFonts w:hint="eastAsia"/>
        </w:rPr>
        <w:t xml:space="preserve">：　</w:t>
      </w:r>
      <w:r w:rsidR="00567101">
        <w:rPr>
          <w:rFonts w:hint="eastAsia"/>
        </w:rPr>
        <w:t>M</w:t>
      </w:r>
      <w:r w:rsidR="00567101">
        <w:t xml:space="preserve">anual </w:t>
      </w:r>
      <w:r>
        <w:rPr>
          <w:rFonts w:hint="eastAsia"/>
        </w:rPr>
        <w:t>(</w:t>
      </w:r>
      <w:r w:rsidRPr="004C01B4">
        <w:rPr>
          <w:rFonts w:ascii="Arial" w:hAnsi="Arial" w:hint="eastAsia"/>
        </w:rPr>
        <w:t>Machine</w:t>
      </w:r>
      <w:r>
        <w:rPr>
          <w:rFonts w:hint="eastAsia"/>
        </w:rPr>
        <w:t>)</w:t>
      </w:r>
    </w:p>
    <w:p w14:paraId="3126D3A6" w14:textId="77777777" w:rsidR="00847DC7" w:rsidRP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PLAYBOOK</w:t>
      </w:r>
      <w:r w:rsidR="00567101">
        <w:rPr>
          <w:rFonts w:hint="eastAsia"/>
        </w:rPr>
        <w:t xml:space="preserve"> directory</w:t>
      </w:r>
      <w:r w:rsidR="00567101">
        <w:rPr>
          <w:rFonts w:hint="eastAsia"/>
        </w:rPr>
        <w:tab/>
      </w:r>
      <w:r>
        <w:tab/>
      </w:r>
      <w:r>
        <w:rPr>
          <w:rFonts w:hint="eastAsia"/>
        </w:rPr>
        <w:t xml:space="preserve">：　</w:t>
      </w:r>
      <w:proofErr w:type="spellStart"/>
      <w:r w:rsidRPr="00567101">
        <w:rPr>
          <w:rFonts w:ascii="Arial" w:eastAsia="Meiryo UI" w:hAnsi="Arial" w:cs="Meiryo UI" w:hint="eastAsia"/>
          <w:szCs w:val="21"/>
        </w:rPr>
        <w:t>ita</w:t>
      </w:r>
      <w:r w:rsidRPr="00567101">
        <w:rPr>
          <w:szCs w:val="21"/>
        </w:rPr>
        <w:t>_</w:t>
      </w:r>
      <w:r w:rsidRPr="00567101">
        <w:rPr>
          <w:rFonts w:ascii="Arial" w:hAnsi="Arial"/>
          <w:szCs w:val="21"/>
        </w:rPr>
        <w:t>executio</w:t>
      </w:r>
      <w:r w:rsidRPr="004C01B4">
        <w:rPr>
          <w:rFonts w:ascii="Arial" w:hAnsi="Arial"/>
        </w:rPr>
        <w:t>ns</w:t>
      </w:r>
      <w:r w:rsidRPr="00080F46">
        <w:t>_</w:t>
      </w:r>
      <w:r w:rsidRPr="004C01B4">
        <w:rPr>
          <w:rFonts w:ascii="Arial" w:hAnsi="Arial"/>
        </w:rPr>
        <w:t>prepare</w:t>
      </w:r>
      <w:r w:rsidRPr="00080F46">
        <w:t>_</w:t>
      </w:r>
      <w:r w:rsidRPr="004C01B4">
        <w:rPr>
          <w:rFonts w:ascii="Arial" w:hAnsi="Arial"/>
        </w:rPr>
        <w:t>build</w:t>
      </w:r>
      <w:proofErr w:type="spellEnd"/>
    </w:p>
    <w:p w14:paraId="3992432C" w14:textId="77777777" w:rsidR="00847DC7" w:rsidRPr="00A5131D" w:rsidRDefault="00847DC7" w:rsidP="00A2289E"/>
    <w:p w14:paraId="3B27CDD8" w14:textId="77777777" w:rsidR="00A5131D" w:rsidRPr="00567101" w:rsidRDefault="00847DC7" w:rsidP="00836CA3">
      <w:pPr>
        <w:pStyle w:val="3"/>
      </w:pPr>
      <w:bookmarkStart w:id="14" w:name="_Toc6410355"/>
      <w:r w:rsidRPr="00567101">
        <w:t xml:space="preserve"> </w:t>
      </w:r>
      <w:bookmarkStart w:id="15" w:name="_Toc37942409"/>
      <w:bookmarkEnd w:id="14"/>
      <w:r w:rsidR="00567101" w:rsidRPr="00567101">
        <w:t>[Project] Operation after deleting project</w:t>
      </w:r>
      <w:bookmarkEnd w:id="15"/>
    </w:p>
    <w:p w14:paraId="0110AFAA" w14:textId="77777777" w:rsidR="00AA00A4" w:rsidRDefault="00567101" w:rsidP="00AA00A4">
      <w:pPr>
        <w:pStyle w:val="a7"/>
        <w:numPr>
          <w:ilvl w:val="0"/>
          <w:numId w:val="8"/>
        </w:numPr>
        <w:ind w:leftChars="0"/>
      </w:pPr>
      <w:r>
        <w:rPr>
          <w:rFonts w:ascii="Arial" w:hAnsi="Arial"/>
        </w:rPr>
        <w:t xml:space="preserve">Directory configuration in </w:t>
      </w:r>
      <w:proofErr w:type="spellStart"/>
      <w:r w:rsidR="00AA00A4" w:rsidRPr="004C01B4">
        <w:rPr>
          <w:rFonts w:ascii="Arial" w:hAnsi="Arial" w:hint="eastAsia"/>
        </w:rPr>
        <w:t>AnsibleTower</w:t>
      </w:r>
      <w:proofErr w:type="spellEnd"/>
      <w:r>
        <w:rPr>
          <w:rFonts w:ascii="Arial" w:hAnsi="Arial"/>
        </w:rPr>
        <w:t xml:space="preserve"> server</w:t>
      </w:r>
      <w:r>
        <w:t xml:space="preserve"> </w:t>
      </w:r>
    </w:p>
    <w:p w14:paraId="782FB837" w14:textId="77777777" w:rsidR="00AA00A4" w:rsidRDefault="00567101" w:rsidP="00AA00A4">
      <w:pPr>
        <w:ind w:left="426"/>
      </w:pPr>
      <w:r>
        <w:rPr>
          <w:rFonts w:hint="eastAsia"/>
        </w:rPr>
        <w:t>P</w:t>
      </w:r>
      <w:r>
        <w:t xml:space="preserve">roject root </w:t>
      </w:r>
      <w:r w:rsidR="00AA00A4">
        <w:rPr>
          <w:rFonts w:hint="eastAsia"/>
        </w:rPr>
        <w:t>(</w:t>
      </w:r>
      <w:r>
        <w:rPr>
          <w:rFonts w:hint="eastAsia"/>
        </w:rPr>
        <w:t>D</w:t>
      </w:r>
      <w:r>
        <w:t>efault</w:t>
      </w:r>
      <w:r w:rsidR="00AA00A4">
        <w:rPr>
          <w:rFonts w:hint="eastAsia"/>
        </w:rPr>
        <w:t>：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var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lib</w:t>
      </w:r>
      <w:r w:rsidR="00AA00A4" w:rsidRPr="00080F46">
        <w:t>/</w:t>
      </w:r>
      <w:proofErr w:type="spellStart"/>
      <w:r w:rsidR="00AA00A4" w:rsidRPr="004C01B4">
        <w:rPr>
          <w:rFonts w:ascii="Arial" w:hAnsi="Arial"/>
        </w:rPr>
        <w:t>awx</w:t>
      </w:r>
      <w:proofErr w:type="spellEnd"/>
      <w:r w:rsidR="00AA00A4" w:rsidRPr="00080F46">
        <w:t>/</w:t>
      </w:r>
      <w:r w:rsidR="00AA00A4" w:rsidRPr="004C01B4">
        <w:rPr>
          <w:rFonts w:ascii="Arial" w:hAnsi="Arial"/>
        </w:rPr>
        <w:t>projects</w:t>
      </w:r>
      <w:r w:rsidR="00AA00A4" w:rsidRPr="00080F46">
        <w:t>/</w:t>
      </w:r>
      <w:r w:rsidR="00AA00A4">
        <w:t>)</w:t>
      </w:r>
    </w:p>
    <w:p w14:paraId="59BAFD4E" w14:textId="77777777" w:rsidR="00AA00A4" w:rsidRDefault="00AA00A4" w:rsidP="00AA00A4">
      <w:pPr>
        <w:ind w:left="426"/>
      </w:pPr>
      <w:r>
        <w:rPr>
          <w:rFonts w:hint="eastAsia"/>
        </w:rPr>
        <w:t xml:space="preserve">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ita</w:t>
      </w:r>
      <w:r w:rsidRPr="00FF0986">
        <w:t>_</w:t>
      </w:r>
      <w:r w:rsidRPr="004C01B4">
        <w:rPr>
          <w:rFonts w:ascii="Arial" w:hAnsi="Arial"/>
        </w:rPr>
        <w:t>executions</w:t>
      </w:r>
      <w:r w:rsidRPr="00FF0986">
        <w:t>_</w:t>
      </w:r>
      <w:r w:rsidRPr="004C01B4">
        <w:rPr>
          <w:rFonts w:ascii="Arial" w:hAnsi="Arial"/>
        </w:rPr>
        <w:t>cleanup</w:t>
      </w:r>
      <w:proofErr w:type="spellEnd"/>
      <w:r w:rsidRPr="00FF0986">
        <w:t>/</w:t>
      </w:r>
    </w:p>
    <w:p w14:paraId="7594914B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┣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 w:hint="eastAsia"/>
        </w:rPr>
        <w:t>site</w:t>
      </w:r>
      <w:r>
        <w:rPr>
          <w:rFonts w:hint="eastAsia"/>
        </w:rPr>
        <w:t>.</w:t>
      </w:r>
      <w:r w:rsidRPr="004C01B4">
        <w:rPr>
          <w:rFonts w:ascii="Arial" w:hAnsi="Arial" w:hint="eastAsia"/>
        </w:rPr>
        <w:t>yml</w:t>
      </w:r>
      <w:proofErr w:type="spellEnd"/>
    </w:p>
    <w:p w14:paraId="5F96E307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roles</w:t>
      </w:r>
      <w:r>
        <w:t>/</w:t>
      </w:r>
    </w:p>
    <w:p w14:paraId="3A907C41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rmdir</w:t>
      </w:r>
      <w:r w:rsidRPr="00FF0986">
        <w:t>_</w:t>
      </w:r>
      <w:r w:rsidRPr="004C01B4">
        <w:rPr>
          <w:rFonts w:ascii="Arial" w:hAnsi="Arial"/>
        </w:rPr>
        <w:t>role</w:t>
      </w:r>
      <w:proofErr w:type="spellEnd"/>
      <w:r>
        <w:t>/</w:t>
      </w:r>
    </w:p>
    <w:p w14:paraId="53FB94FE" w14:textId="77777777" w:rsidR="00AA00A4" w:rsidRDefault="00AA00A4" w:rsidP="00AA00A4">
      <w:pPr>
        <w:ind w:left="426"/>
      </w:pPr>
      <w:r>
        <w:rPr>
          <w:rFonts w:hint="eastAsia"/>
        </w:rPr>
        <w:t xml:space="preserve">　　　　　　　　　　　┗</w:t>
      </w:r>
      <w:r>
        <w:rPr>
          <w:rFonts w:hint="eastAsia"/>
        </w:rPr>
        <w:t xml:space="preserve"> </w:t>
      </w:r>
      <w:r w:rsidRPr="004C01B4">
        <w:rPr>
          <w:rFonts w:ascii="Arial" w:hAnsi="Arial"/>
        </w:rPr>
        <w:t>tasks</w:t>
      </w:r>
      <w:r>
        <w:t>/</w:t>
      </w:r>
    </w:p>
    <w:p w14:paraId="758FA3C5" w14:textId="77777777" w:rsidR="00AA00A4" w:rsidRPr="00080F46" w:rsidRDefault="00AA00A4" w:rsidP="00AA00A4">
      <w:pPr>
        <w:ind w:left="426"/>
      </w:pPr>
      <w:r>
        <w:rPr>
          <w:rFonts w:hint="eastAsia"/>
        </w:rPr>
        <w:t xml:space="preserve">　　　　　　　　　　　　　　┗</w:t>
      </w:r>
      <w:r>
        <w:rPr>
          <w:rFonts w:hint="eastAsia"/>
        </w:rPr>
        <w:t xml:space="preserve"> </w:t>
      </w:r>
      <w:proofErr w:type="spellStart"/>
      <w:r w:rsidRPr="004C01B4">
        <w:rPr>
          <w:rFonts w:ascii="Arial" w:hAnsi="Arial"/>
        </w:rPr>
        <w:t>main</w:t>
      </w:r>
      <w:r>
        <w:t>.</w:t>
      </w:r>
      <w:r w:rsidRPr="004C01B4">
        <w:rPr>
          <w:rFonts w:ascii="Arial" w:hAnsi="Arial"/>
        </w:rPr>
        <w:t>yml</w:t>
      </w:r>
      <w:proofErr w:type="spellEnd"/>
    </w:p>
    <w:p w14:paraId="228AB20E" w14:textId="77777777" w:rsidR="00AA00A4" w:rsidRDefault="00AA00A4" w:rsidP="00AA00A4">
      <w:pPr>
        <w:ind w:left="425"/>
      </w:pPr>
    </w:p>
    <w:p w14:paraId="3DDD95BB" w14:textId="77777777"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site.yml</w:t>
      </w:r>
      <w:proofErr w:type="spellEnd"/>
    </w:p>
    <w:p w14:paraId="78C60E2E" w14:textId="77777777"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3F4CA849" wp14:editId="7AE0D548">
                <wp:extent cx="5759605" cy="571500"/>
                <wp:effectExtent l="0" t="0" r="12700" b="10160"/>
                <wp:docPr id="8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60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B4559" w14:textId="77777777" w:rsidR="00836CA3" w:rsidRDefault="00836CA3" w:rsidP="00AA00A4">
                            <w:r>
                              <w:t>---</w:t>
                            </w:r>
                          </w:p>
                          <w:p w14:paraId="22A04E49" w14:textId="77777777" w:rsidR="00836CA3" w:rsidRDefault="00836CA3" w:rsidP="00AA00A4">
                            <w:r>
                              <w:t xml:space="preserve">-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remove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</w:t>
                            </w:r>
                            <w:r>
                              <w:t xml:space="preserve">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directory</w:t>
                            </w:r>
                          </w:p>
                          <w:p w14:paraId="7AE81005" w14:textId="77777777" w:rsidR="00836CA3" w:rsidRDefault="00836CA3" w:rsidP="00AA00A4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hosts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all</w:t>
                            </w:r>
                          </w:p>
                          <w:p w14:paraId="33BB974A" w14:textId="77777777" w:rsidR="00836CA3" w:rsidRDefault="00836CA3" w:rsidP="00AA00A4">
                            <w:r>
                              <w:t xml:space="preserve"> 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gather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facts</w:t>
                            </w:r>
                            <w:proofErr w:type="spellEnd"/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</w:p>
                          <w:p w14:paraId="3EA7B4F2" w14:textId="77777777" w:rsidR="00836CA3" w:rsidRDefault="00836CA3" w:rsidP="00AA00A4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roles</w:t>
                            </w:r>
                            <w:r>
                              <w:t>:</w:t>
                            </w:r>
                          </w:p>
                          <w:p w14:paraId="42D57132" w14:textId="77777777" w:rsidR="00836CA3" w:rsidRDefault="00836CA3" w:rsidP="00AA00A4">
                            <w:r>
                              <w:t xml:space="preserve">    -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rmdir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role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4CA849" id="_x0000_s1093" type="#_x0000_t202" style="width:453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">
                <v:textbox style="mso-fit-shape-to-text:t">
                  <w:txbxContent>
                    <w:p w14:paraId="60FB4559" w14:textId="77777777" w:rsidR="00836CA3" w:rsidRDefault="00836CA3" w:rsidP="00AA00A4">
                      <w:r>
                        <w:t>---</w:t>
                      </w:r>
                    </w:p>
                    <w:p w14:paraId="22A04E49" w14:textId="77777777" w:rsidR="00836CA3" w:rsidRDefault="00836CA3" w:rsidP="00AA00A4">
                      <w:r>
                        <w:t xml:space="preserve">- 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remove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local</w:t>
                      </w:r>
                      <w:r>
                        <w:t xml:space="preserve"> </w:t>
                      </w:r>
                      <w:r w:rsidRPr="004C01B4">
                        <w:rPr>
                          <w:rFonts w:ascii="Arial" w:hAnsi="Arial"/>
                        </w:rPr>
                        <w:t>directory</w:t>
                      </w:r>
                    </w:p>
                    <w:p w14:paraId="7AE81005" w14:textId="77777777" w:rsidR="00836CA3" w:rsidRDefault="00836CA3" w:rsidP="00AA00A4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hosts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all</w:t>
                      </w:r>
                    </w:p>
                    <w:p w14:paraId="33BB974A" w14:textId="77777777" w:rsidR="00836CA3" w:rsidRDefault="00836CA3" w:rsidP="00AA00A4">
                      <w:r>
                        <w:t xml:space="preserve"> 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gather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facts</w:t>
                      </w:r>
                      <w:proofErr w:type="spellEnd"/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</w:p>
                    <w:p w14:paraId="3EA7B4F2" w14:textId="77777777" w:rsidR="00836CA3" w:rsidRDefault="00836CA3" w:rsidP="00AA00A4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roles</w:t>
                      </w:r>
                      <w:r>
                        <w:t>:</w:t>
                      </w:r>
                    </w:p>
                    <w:p w14:paraId="42D57132" w14:textId="77777777" w:rsidR="00836CA3" w:rsidRDefault="00836CA3" w:rsidP="00AA00A4">
                      <w:r>
                        <w:t xml:space="preserve">    -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rmdir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role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11B0673" w14:textId="77777777" w:rsidR="00AA00A4" w:rsidRDefault="00AA00A4" w:rsidP="00AA00A4">
      <w:pPr>
        <w:ind w:left="425"/>
      </w:pPr>
    </w:p>
    <w:p w14:paraId="64D360D6" w14:textId="77777777" w:rsidR="00AA00A4" w:rsidRDefault="00567101" w:rsidP="00567101">
      <w:pPr>
        <w:pStyle w:val="a7"/>
        <w:numPr>
          <w:ilvl w:val="0"/>
          <w:numId w:val="8"/>
        </w:numPr>
        <w:ind w:leftChars="0"/>
      </w:pPr>
      <w:r w:rsidRPr="00567101">
        <w:rPr>
          <w:rFonts w:ascii="Arial" w:hAnsi="Arial"/>
        </w:rPr>
        <w:t xml:space="preserve">Content of </w:t>
      </w:r>
      <w:proofErr w:type="spellStart"/>
      <w:r w:rsidRPr="00567101">
        <w:rPr>
          <w:rFonts w:ascii="Arial" w:hAnsi="Arial"/>
        </w:rPr>
        <w:t>main.yml</w:t>
      </w:r>
      <w:proofErr w:type="spellEnd"/>
    </w:p>
    <w:p w14:paraId="1C36E3A3" w14:textId="77777777" w:rsidR="00AA00A4" w:rsidRDefault="00AA00A4" w:rsidP="00AA00A4">
      <w:pPr>
        <w:ind w:left="425"/>
      </w:pPr>
      <w:r>
        <w:rPr>
          <w:noProof/>
        </w:rPr>
        <mc:AlternateContent>
          <mc:Choice Requires="wps">
            <w:drawing>
              <wp:inline distT="0" distB="0" distL="0" distR="0" wp14:anchorId="1E63170E" wp14:editId="5A783D24">
                <wp:extent cx="5731727" cy="571500"/>
                <wp:effectExtent l="0" t="0" r="21590" b="20320"/>
                <wp:docPr id="8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727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88092" w14:textId="77777777" w:rsidR="00836CA3" w:rsidRDefault="00836CA3" w:rsidP="00B903C9">
                            <w:r>
                              <w:t xml:space="preserve">-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r>
                              <w:t xml:space="preserve">: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rmdir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</w:t>
                            </w:r>
                            <w:proofErr w:type="spellEnd"/>
                          </w:p>
                          <w:p w14:paraId="16E94F90" w14:textId="77777777" w:rsidR="00836CA3" w:rsidRDefault="00836CA3" w:rsidP="00B903C9">
                            <w:r>
                              <w:t xml:space="preserve">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file</w:t>
                            </w:r>
                            <w:r>
                              <w:t>:</w:t>
                            </w:r>
                          </w:p>
                          <w:p w14:paraId="0F9DF7B8" w14:textId="77777777" w:rsidR="00836CA3" w:rsidRDefault="00836CA3" w:rsidP="00B903C9">
                            <w:r>
                              <w:t xml:space="preserve">    </w:t>
                            </w:r>
                            <w:proofErr w:type="gramStart"/>
                            <w:r w:rsidRPr="004C01B4">
                              <w:rPr>
                                <w:rFonts w:ascii="Arial" w:hAnsi="Arial"/>
                              </w:rPr>
                              <w:t>path</w:t>
                            </w:r>
                            <w:proofErr w:type="gramEnd"/>
                            <w:r>
                              <w:t>: "/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var</w:t>
                            </w:r>
                            <w:proofErr w:type="spellEnd"/>
                            <w: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lib</w:t>
                            </w:r>
                            <w:r>
                              <w:t>/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awx</w:t>
                            </w:r>
                            <w:proofErr w:type="spellEnd"/>
                            <w:r>
                              <w:t>/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projects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</w:rPr>
                              <w:t>ita</w:t>
                            </w:r>
                            <w:proofErr w:type="spellEnd"/>
                            <w: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driver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name</w:t>
                            </w:r>
                            <w:proofErr w:type="spellEnd"/>
                            <w:r>
                              <w:t xml:space="preserve"> }}_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executions</w:t>
                            </w:r>
                            <w:r>
                              <w:t xml:space="preserve">_{{ </w:t>
                            </w:r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execution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no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with</w:t>
                            </w:r>
                            <w:r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padding</w:t>
                            </w:r>
                            <w:proofErr w:type="spellEnd"/>
                            <w:r>
                              <w:t xml:space="preserve"> }}"</w:t>
                            </w:r>
                          </w:p>
                          <w:p w14:paraId="3A350E5C" w14:textId="77777777" w:rsidR="00836CA3" w:rsidRDefault="00836CA3" w:rsidP="00B903C9">
                            <w:r>
                              <w:t xml:space="preserve">   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state</w:t>
                            </w:r>
                            <w:r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absent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63170E" id="_x0000_s1094" type="#_x0000_t202" style="width:451.3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">
                <v:textbox style="mso-fit-shape-to-text:t">
                  <w:txbxContent>
                    <w:p w14:paraId="51788092" w14:textId="77777777" w:rsidR="00836CA3" w:rsidRDefault="00836CA3" w:rsidP="00B903C9">
                      <w:r>
                        <w:t xml:space="preserve">- 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r>
                        <w:t xml:space="preserve">: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rmdir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local</w:t>
                      </w:r>
                      <w:proofErr w:type="spellEnd"/>
                    </w:p>
                    <w:p w14:paraId="16E94F90" w14:textId="77777777" w:rsidR="00836CA3" w:rsidRDefault="00836CA3" w:rsidP="00B903C9">
                      <w:r>
                        <w:t xml:space="preserve">  </w:t>
                      </w:r>
                      <w:r w:rsidRPr="004C01B4">
                        <w:rPr>
                          <w:rFonts w:ascii="Arial" w:hAnsi="Arial"/>
                        </w:rPr>
                        <w:t>file</w:t>
                      </w:r>
                      <w:r>
                        <w:t>:</w:t>
                      </w:r>
                    </w:p>
                    <w:p w14:paraId="0F9DF7B8" w14:textId="77777777" w:rsidR="00836CA3" w:rsidRDefault="00836CA3" w:rsidP="00B903C9">
                      <w:r>
                        <w:t xml:space="preserve">    </w:t>
                      </w:r>
                      <w:r w:rsidRPr="004C01B4">
                        <w:rPr>
                          <w:rFonts w:ascii="Arial" w:hAnsi="Arial"/>
                        </w:rPr>
                        <w:t>path</w:t>
                      </w:r>
                      <w:r>
                        <w:t>: "/</w:t>
                      </w:r>
                      <w:r w:rsidRPr="004C01B4">
                        <w:rPr>
                          <w:rFonts w:ascii="Arial" w:hAnsi="Arial"/>
                        </w:rPr>
                        <w:t>var</w:t>
                      </w:r>
                      <w:r>
                        <w:t>/</w:t>
                      </w:r>
                      <w:r w:rsidRPr="004C01B4">
                        <w:rPr>
                          <w:rFonts w:ascii="Arial" w:hAnsi="Arial"/>
                        </w:rPr>
                        <w:t>lib</w:t>
                      </w:r>
                      <w:r>
                        <w:t>/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awx</w:t>
                      </w:r>
                      <w:proofErr w:type="spellEnd"/>
                      <w:r>
                        <w:t>/</w:t>
                      </w:r>
                      <w:r w:rsidRPr="004C01B4">
                        <w:rPr>
                          <w:rFonts w:ascii="Arial" w:hAnsi="Arial"/>
                        </w:rPr>
                        <w:t>projects</w:t>
                      </w:r>
                      <w:r>
                        <w:t>/</w:t>
                      </w:r>
                      <w:proofErr w:type="spellStart"/>
                      <w:r>
                        <w:rPr>
                          <w:rFonts w:ascii="Arial" w:hAnsi="Arial"/>
                        </w:rPr>
                        <w:t>ita</w:t>
                      </w:r>
                      <w:proofErr w:type="spellEnd"/>
                      <w:proofErr w:type="gramStart"/>
                      <w:r>
                        <w:t>_{</w:t>
                      </w:r>
                      <w:proofErr w:type="gramEnd"/>
                      <w:r>
                        <w:t xml:space="preserve">{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driver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name</w:t>
                      </w:r>
                      <w:proofErr w:type="spellEnd"/>
                      <w:r>
                        <w:t xml:space="preserve"> }}_</w:t>
                      </w:r>
                      <w:r w:rsidRPr="004C01B4">
                        <w:rPr>
                          <w:rFonts w:ascii="Arial" w:hAnsi="Arial"/>
                        </w:rPr>
                        <w:t>executions</w:t>
                      </w:r>
                      <w:r>
                        <w:t xml:space="preserve">_{{ </w:t>
                      </w:r>
                      <w:proofErr w:type="spellStart"/>
                      <w:r w:rsidRPr="004C01B4">
                        <w:rPr>
                          <w:rFonts w:ascii="Arial" w:hAnsi="Arial"/>
                        </w:rPr>
                        <w:t>execution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no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with</w:t>
                      </w:r>
                      <w:r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padding</w:t>
                      </w:r>
                      <w:proofErr w:type="spellEnd"/>
                      <w:r>
                        <w:t xml:space="preserve"> }}"</w:t>
                      </w:r>
                    </w:p>
                    <w:p w14:paraId="3A350E5C" w14:textId="77777777" w:rsidR="00836CA3" w:rsidRDefault="00836CA3" w:rsidP="00B903C9">
                      <w:r>
                        <w:t xml:space="preserve">    </w:t>
                      </w:r>
                      <w:r w:rsidRPr="004C01B4">
                        <w:rPr>
                          <w:rFonts w:ascii="Arial" w:hAnsi="Arial"/>
                        </w:rPr>
                        <w:t>state</w:t>
                      </w:r>
                      <w:r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absent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C79B4B" w14:textId="77777777" w:rsidR="00AA00A4" w:rsidRDefault="00AA00A4" w:rsidP="00AA00A4">
      <w:pPr>
        <w:ind w:left="426"/>
      </w:pPr>
    </w:p>
    <w:p w14:paraId="049D2CC5" w14:textId="77777777" w:rsidR="00847DC7" w:rsidRDefault="00847DC7" w:rsidP="00847DC7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hint="eastAsia"/>
        </w:rPr>
        <w:t xml:space="preserve"> settings</w:t>
      </w:r>
    </w:p>
    <w:p w14:paraId="1CCB2E9A" w14:textId="77777777"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Name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proofErr w:type="spellStart"/>
      <w:r w:rsidR="00847DC7">
        <w:rPr>
          <w:rFonts w:ascii="Arial" w:hAnsi="Arial"/>
        </w:rPr>
        <w:t>ita</w:t>
      </w:r>
      <w:r w:rsidR="00847DC7" w:rsidRPr="00BB2D3F">
        <w:t>_</w:t>
      </w:r>
      <w:r w:rsidR="00847DC7" w:rsidRPr="004C01B4">
        <w:rPr>
          <w:rFonts w:ascii="Arial" w:hAnsi="Arial"/>
        </w:rPr>
        <w:t>executions</w:t>
      </w:r>
      <w:r w:rsidR="00847DC7" w:rsidRPr="00BB2D3F">
        <w:t>_</w:t>
      </w:r>
      <w:r w:rsidR="00847DC7" w:rsidRPr="004C01B4">
        <w:rPr>
          <w:rFonts w:ascii="Arial" w:hAnsi="Arial"/>
        </w:rPr>
        <w:t>cleanup</w:t>
      </w:r>
      <w:proofErr w:type="spellEnd"/>
    </w:p>
    <w:p w14:paraId="39C78F4A" w14:textId="77777777" w:rsidR="00847DC7" w:rsidRDefault="00567101" w:rsidP="00847DC7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Organization</w:t>
      </w:r>
      <w:r w:rsidR="00847DC7">
        <w:tab/>
      </w:r>
      <w:r w:rsidR="00847DC7">
        <w:tab/>
      </w:r>
      <w:r w:rsidR="00847DC7">
        <w:tab/>
      </w:r>
      <w:r w:rsidR="00847DC7">
        <w:rPr>
          <w:rFonts w:hint="eastAsia"/>
        </w:rPr>
        <w:t xml:space="preserve">：　</w:t>
      </w:r>
      <w:r w:rsidR="00847DC7" w:rsidRPr="004C01B4">
        <w:rPr>
          <w:rFonts w:ascii="Arial" w:hAnsi="Arial" w:hint="eastAsia"/>
        </w:rPr>
        <w:t>Default</w:t>
      </w:r>
    </w:p>
    <w:p w14:paraId="37D0CD0F" w14:textId="77777777" w:rsidR="00847DC7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SCM</w:t>
      </w:r>
      <w:r w:rsidR="00567101">
        <w:rPr>
          <w:rFonts w:hint="eastAsia"/>
        </w:rPr>
        <w:t xml:space="preserve"> type</w:t>
      </w:r>
      <w:r>
        <w:tab/>
      </w:r>
      <w:r>
        <w:tab/>
      </w:r>
      <w:r>
        <w:tab/>
      </w:r>
      <w:r>
        <w:rPr>
          <w:rFonts w:hint="eastAsia"/>
        </w:rPr>
        <w:t xml:space="preserve">：　</w:t>
      </w:r>
      <w:r w:rsidR="00567101">
        <w:rPr>
          <w:rFonts w:hint="eastAsia"/>
        </w:rPr>
        <w:t>M</w:t>
      </w:r>
      <w:r w:rsidR="00567101">
        <w:t xml:space="preserve">anual </w:t>
      </w:r>
      <w:r>
        <w:rPr>
          <w:rFonts w:hint="eastAsia"/>
        </w:rPr>
        <w:t>(</w:t>
      </w:r>
      <w:r w:rsidRPr="004C01B4">
        <w:rPr>
          <w:rFonts w:ascii="Arial" w:hAnsi="Arial" w:hint="eastAsia"/>
        </w:rPr>
        <w:t>Machine</w:t>
      </w:r>
      <w:r>
        <w:rPr>
          <w:rFonts w:hint="eastAsia"/>
        </w:rPr>
        <w:t>)</w:t>
      </w:r>
    </w:p>
    <w:p w14:paraId="60577909" w14:textId="77777777" w:rsidR="00847DC7" w:rsidRPr="00A5131D" w:rsidRDefault="00847DC7" w:rsidP="00847DC7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PLAYBOOK</w:t>
      </w:r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d</w:t>
      </w:r>
      <w:r w:rsidR="00567101">
        <w:t>irectory</w:t>
      </w:r>
      <w:r>
        <w:tab/>
      </w:r>
      <w:r w:rsidR="00567101">
        <w:tab/>
      </w:r>
      <w:r>
        <w:rPr>
          <w:rFonts w:hint="eastAsia"/>
        </w:rPr>
        <w:t xml:space="preserve">：　</w:t>
      </w:r>
      <w:proofErr w:type="spellStart"/>
      <w:r>
        <w:rPr>
          <w:rFonts w:ascii="Arial" w:hAnsi="Arial"/>
        </w:rPr>
        <w:t>ita</w:t>
      </w:r>
      <w:r w:rsidRPr="00BB2D3F">
        <w:t>_</w:t>
      </w:r>
      <w:r w:rsidRPr="004C01B4">
        <w:rPr>
          <w:rFonts w:ascii="Arial" w:hAnsi="Arial"/>
        </w:rPr>
        <w:t>executions</w:t>
      </w:r>
      <w:r w:rsidRPr="00BB2D3F">
        <w:t>_</w:t>
      </w:r>
      <w:r w:rsidRPr="004C01B4">
        <w:rPr>
          <w:rFonts w:ascii="Arial" w:hAnsi="Arial"/>
        </w:rPr>
        <w:t>cleanup</w:t>
      </w:r>
      <w:proofErr w:type="spellEnd"/>
    </w:p>
    <w:p w14:paraId="16CB3E24" w14:textId="77777777" w:rsidR="00AA00A4" w:rsidRDefault="00567101" w:rsidP="00836CA3">
      <w:pPr>
        <w:pStyle w:val="3"/>
      </w:pPr>
      <w:bookmarkStart w:id="16" w:name="_Toc37942410"/>
      <w:r w:rsidRPr="00567101">
        <w:t>[Inventory] Local access</w:t>
      </w:r>
      <w:bookmarkEnd w:id="16"/>
    </w:p>
    <w:p w14:paraId="0E1BA5D3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s</w:t>
      </w:r>
      <w:r w:rsidR="00567101">
        <w:t xml:space="preserve">ettings </w:t>
      </w:r>
      <w:r>
        <w:rPr>
          <w:rFonts w:hint="eastAsia"/>
        </w:rPr>
        <w:t>(</w:t>
      </w:r>
      <w:r w:rsidR="00567101">
        <w:rPr>
          <w:rFonts w:hint="eastAsia"/>
        </w:rPr>
        <w:t>i</w:t>
      </w:r>
      <w:r w:rsidR="00567101">
        <w:t>nventory</w:t>
      </w:r>
      <w:r>
        <w:rPr>
          <w:rFonts w:hint="eastAsia"/>
        </w:rPr>
        <w:t>)</w:t>
      </w:r>
    </w:p>
    <w:p w14:paraId="55B552B6" w14:textId="77777777"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proofErr w:type="spellStart"/>
      <w:r w:rsidR="00AA00A4" w:rsidRPr="004C01B4">
        <w:rPr>
          <w:rFonts w:ascii="Arial" w:hAnsi="Arial"/>
        </w:rPr>
        <w:t>ita</w:t>
      </w:r>
      <w:r w:rsidR="00AA00A4" w:rsidRPr="004D60AF">
        <w:t>_</w:t>
      </w:r>
      <w:r w:rsidR="00AA00A4" w:rsidRPr="004C01B4">
        <w:rPr>
          <w:rFonts w:ascii="Arial" w:hAnsi="Arial"/>
        </w:rPr>
        <w:t>executions</w:t>
      </w:r>
      <w:r w:rsidR="00AA00A4" w:rsidRPr="004D60AF">
        <w:t>_</w:t>
      </w:r>
      <w:r w:rsidR="00AA00A4" w:rsidRPr="004C01B4">
        <w:rPr>
          <w:rFonts w:ascii="Arial" w:hAnsi="Arial"/>
        </w:rPr>
        <w:t>local</w:t>
      </w:r>
      <w:proofErr w:type="spellEnd"/>
    </w:p>
    <w:p w14:paraId="2832FFC3" w14:textId="77777777"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O</w:t>
      </w:r>
      <w:r>
        <w:t>rganization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 w:hint="eastAsia"/>
        </w:rPr>
        <w:t>Default</w:t>
      </w:r>
    </w:p>
    <w:p w14:paraId="478AA80B" w14:textId="77777777" w:rsidR="00AA00A4" w:rsidRDefault="00AA00A4" w:rsidP="00AA00A4">
      <w:pPr>
        <w:ind w:left="426"/>
      </w:pPr>
    </w:p>
    <w:p w14:paraId="2D5D7D6C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567101">
        <w:rPr>
          <w:rFonts w:ascii="Arial" w:hAnsi="Arial"/>
        </w:rPr>
        <w:t xml:space="preserve"> </w:t>
      </w:r>
      <w:r w:rsidR="00567101">
        <w:rPr>
          <w:rFonts w:hint="eastAsia"/>
        </w:rPr>
        <w:t>s</w:t>
      </w:r>
      <w:r w:rsidR="00567101">
        <w:t>ettings</w:t>
      </w:r>
      <w:r>
        <w:rPr>
          <w:rFonts w:hint="eastAsia"/>
        </w:rPr>
        <w:t>(</w:t>
      </w:r>
      <w:r w:rsidR="00D44C8D">
        <w:rPr>
          <w:rFonts w:hint="eastAsia"/>
        </w:rPr>
        <w:t>i</w:t>
      </w:r>
      <w:r w:rsidR="00D44C8D">
        <w:t>n inventory - host</w:t>
      </w:r>
      <w:r>
        <w:rPr>
          <w:rFonts w:hint="eastAsia"/>
        </w:rPr>
        <w:t>)</w:t>
      </w:r>
    </w:p>
    <w:p w14:paraId="76A16063" w14:textId="77777777"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H</w:t>
      </w:r>
      <w:r>
        <w:t>ost name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/>
        </w:rPr>
        <w:t>localhost</w:t>
      </w:r>
    </w:p>
    <w:p w14:paraId="27FBB319" w14:textId="77777777" w:rsidR="00AA00A4" w:rsidRDefault="00D44C8D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Variable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</w:p>
    <w:p w14:paraId="7E1286BE" w14:textId="77777777" w:rsidR="00AA00A4" w:rsidRDefault="00AA00A4" w:rsidP="00AA00A4">
      <w:pPr>
        <w:ind w:left="426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51CE6BBD" wp14:editId="77080D72">
                <wp:extent cx="3219450" cy="571500"/>
                <wp:effectExtent l="0" t="0" r="19050" b="22860"/>
                <wp:docPr id="8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193C" w14:textId="77777777" w:rsidR="00836CA3" w:rsidRDefault="00836CA3" w:rsidP="00AA00A4">
                            <w:proofErr w:type="spellStart"/>
                            <w:r w:rsidRPr="004C01B4">
                              <w:rPr>
                                <w:rFonts w:ascii="Arial" w:hAnsi="Arial"/>
                              </w:rPr>
                              <w:t>ansible</w:t>
                            </w:r>
                            <w:r w:rsidRPr="00280186"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ssh</w:t>
                            </w:r>
                            <w:r w:rsidRPr="00280186">
                              <w:t>_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host</w:t>
                            </w:r>
                            <w:proofErr w:type="spellEnd"/>
                            <w:r w:rsidRPr="00280186">
                              <w:t xml:space="preserve">: </w:t>
                            </w:r>
                            <w:r w:rsidRPr="004C01B4">
                              <w:rPr>
                                <w:rFonts w:ascii="Arial" w:hAnsi="Arial"/>
                              </w:rPr>
                              <w:t>localhost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CE6BBD" id="_x0000_s1095" type="#_x0000_t202" style="width:253.5pt;height: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">
                <v:textbox style="mso-fit-shape-to-text:t">
                  <w:txbxContent>
                    <w:p w14:paraId="3576193C" w14:textId="77777777" w:rsidR="00836CA3" w:rsidRDefault="00836CA3" w:rsidP="00AA00A4">
                      <w:proofErr w:type="spellStart"/>
                      <w:r w:rsidRPr="004C01B4">
                        <w:rPr>
                          <w:rFonts w:ascii="Arial" w:hAnsi="Arial"/>
                        </w:rPr>
                        <w:t>ansible</w:t>
                      </w:r>
                      <w:r w:rsidRPr="00280186"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ssh</w:t>
                      </w:r>
                      <w:r w:rsidRPr="00280186">
                        <w:t>_</w:t>
                      </w:r>
                      <w:r w:rsidRPr="004C01B4">
                        <w:rPr>
                          <w:rFonts w:ascii="Arial" w:hAnsi="Arial"/>
                        </w:rPr>
                        <w:t>host</w:t>
                      </w:r>
                      <w:proofErr w:type="spellEnd"/>
                      <w:r w:rsidRPr="00280186">
                        <w:t xml:space="preserve">: </w:t>
                      </w:r>
                      <w:r w:rsidRPr="004C01B4">
                        <w:rPr>
                          <w:rFonts w:ascii="Arial" w:hAnsi="Arial"/>
                        </w:rPr>
                        <w:t>localhost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C81DDD" w14:textId="77777777" w:rsidR="00AA00A4" w:rsidRDefault="00AA00A4" w:rsidP="00AA00A4"/>
    <w:p w14:paraId="432E5E0F" w14:textId="77777777" w:rsidR="00AA00A4" w:rsidRDefault="00D44C8D" w:rsidP="00836CA3">
      <w:pPr>
        <w:pStyle w:val="3"/>
      </w:pPr>
      <w:bookmarkStart w:id="17" w:name="_Toc37942411"/>
      <w:r>
        <w:t>[Credential] L</w:t>
      </w:r>
      <w:r w:rsidRPr="00D44C8D">
        <w:t>ocal access</w:t>
      </w:r>
      <w:bookmarkEnd w:id="17"/>
    </w:p>
    <w:p w14:paraId="64DB36D2" w14:textId="77777777" w:rsidR="00F1561A" w:rsidRDefault="00F1561A" w:rsidP="00F1561A">
      <w:pPr>
        <w:pStyle w:val="a7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AnsibleTower</w:t>
      </w:r>
      <w:proofErr w:type="spellEnd"/>
      <w:r w:rsidR="00D44C8D">
        <w:rPr>
          <w:rFonts w:hint="eastAsia"/>
        </w:rPr>
        <w:t xml:space="preserve"> settings</w:t>
      </w:r>
    </w:p>
    <w:p w14:paraId="48D2FA2B" w14:textId="77777777" w:rsidR="00F1561A" w:rsidRDefault="00D44C8D" w:rsidP="00F1561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F1561A">
        <w:tab/>
      </w:r>
      <w:r w:rsidR="00F1561A">
        <w:tab/>
      </w:r>
      <w:r w:rsidR="00F1561A">
        <w:tab/>
      </w:r>
      <w:r w:rsidR="00F1561A">
        <w:rPr>
          <w:rFonts w:hint="eastAsia"/>
        </w:rPr>
        <w:t xml:space="preserve">：　</w:t>
      </w:r>
      <w:proofErr w:type="spellStart"/>
      <w:r w:rsidR="00F1561A">
        <w:rPr>
          <w:rFonts w:hint="eastAsia"/>
        </w:rPr>
        <w:t>ita</w:t>
      </w:r>
      <w:r w:rsidR="00F1561A" w:rsidRPr="004D60AF">
        <w:t>_executions_local</w:t>
      </w:r>
      <w:proofErr w:type="spellEnd"/>
    </w:p>
    <w:p w14:paraId="60D42254" w14:textId="77777777" w:rsidR="00F1561A" w:rsidRDefault="00F1561A" w:rsidP="00F1561A">
      <w:pPr>
        <w:pStyle w:val="a7"/>
        <w:numPr>
          <w:ilvl w:val="0"/>
          <w:numId w:val="7"/>
        </w:numPr>
        <w:ind w:leftChars="0"/>
      </w:pPr>
      <w:r w:rsidRPr="00257E36">
        <w:t>CREDENTIAL TYPE</w:t>
      </w:r>
      <w:r>
        <w:tab/>
      </w:r>
      <w:r>
        <w:tab/>
      </w:r>
      <w:r>
        <w:rPr>
          <w:rFonts w:hint="eastAsia"/>
        </w:rPr>
        <w:t xml:space="preserve">：　</w:t>
      </w:r>
      <w:r>
        <w:rPr>
          <w:rFonts w:hint="eastAsia"/>
        </w:rPr>
        <w:t>Machine</w:t>
      </w:r>
    </w:p>
    <w:p w14:paraId="4535E122" w14:textId="77777777" w:rsidR="00F1561A" w:rsidRDefault="00D44C8D" w:rsidP="00F1561A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U</w:t>
      </w:r>
      <w:r>
        <w:t>ser name</w:t>
      </w:r>
      <w:r w:rsidR="00F1561A">
        <w:tab/>
      </w:r>
      <w:r w:rsidR="00F1561A">
        <w:tab/>
      </w:r>
      <w:r w:rsidR="00F1561A">
        <w:tab/>
      </w:r>
      <w:r w:rsidR="00F1561A">
        <w:rPr>
          <w:rFonts w:hint="eastAsia"/>
        </w:rPr>
        <w:t xml:space="preserve">：　</w:t>
      </w:r>
      <w:r w:rsidR="00F1561A">
        <w:rPr>
          <w:rFonts w:hint="eastAsia"/>
        </w:rPr>
        <w:t>Linux</w:t>
      </w:r>
      <w:r>
        <w:t xml:space="preserve"> </w:t>
      </w:r>
      <w:r>
        <w:rPr>
          <w:rFonts w:hint="eastAsia"/>
        </w:rPr>
        <w:t>u</w:t>
      </w:r>
      <w:r>
        <w:t>ser</w:t>
      </w:r>
    </w:p>
    <w:p w14:paraId="3F0AAF6A" w14:textId="77777777" w:rsidR="00F1561A" w:rsidRPr="00FB06C0" w:rsidRDefault="00D44C8D" w:rsidP="00F1561A">
      <w:pPr>
        <w:pStyle w:val="a7"/>
        <w:numPr>
          <w:ilvl w:val="0"/>
          <w:numId w:val="7"/>
        </w:numPr>
        <w:ind w:leftChars="0"/>
        <w:rPr>
          <w:i/>
        </w:rPr>
      </w:pPr>
      <w:r>
        <w:rPr>
          <w:rFonts w:hint="eastAsia"/>
        </w:rPr>
        <w:t>Password</w:t>
      </w:r>
      <w:r>
        <w:rPr>
          <w:rFonts w:hint="eastAsia"/>
        </w:rPr>
        <w:tab/>
      </w:r>
      <w:r w:rsidR="00F1561A">
        <w:tab/>
      </w:r>
      <w:r w:rsidR="00F1561A">
        <w:rPr>
          <w:rFonts w:hint="eastAsia"/>
        </w:rPr>
        <w:t xml:space="preserve">        </w:t>
      </w:r>
      <w:r w:rsidR="00F1561A">
        <w:t>：</w:t>
      </w:r>
      <w:r w:rsidR="00F1561A">
        <w:rPr>
          <w:rFonts w:hint="eastAsia"/>
        </w:rPr>
        <w:t xml:space="preserve"> </w:t>
      </w:r>
      <w:r>
        <w:rPr>
          <w:rFonts w:hint="eastAsia"/>
        </w:rPr>
        <w:t>password</w:t>
      </w:r>
    </w:p>
    <w:p w14:paraId="17F85C16" w14:textId="77777777" w:rsidR="00FB06C0" w:rsidRPr="00674CC8" w:rsidRDefault="00FB06C0" w:rsidP="00FB06C0">
      <w:pPr>
        <w:pStyle w:val="a7"/>
        <w:ind w:leftChars="0" w:left="1260"/>
        <w:rPr>
          <w:i/>
        </w:rPr>
      </w:pPr>
    </w:p>
    <w:p w14:paraId="2DF18505" w14:textId="77777777" w:rsidR="00FB06C0" w:rsidRPr="00FB06C0" w:rsidRDefault="00FB06C0" w:rsidP="00FB06C0">
      <w:pPr>
        <w:ind w:leftChars="100" w:left="210" w:firstLine="105"/>
        <w:rPr>
          <w:rFonts w:ascii="Arial" w:hAnsi="Arial" w:cs="Arial"/>
        </w:rPr>
      </w:pPr>
      <w:r w:rsidRPr="00FB06C0">
        <w:rPr>
          <w:rFonts w:ascii="Arial" w:hAnsi="Arial" w:cs="Arial"/>
        </w:rPr>
        <w:t xml:space="preserve">The user/password to execute </w:t>
      </w:r>
      <w:r w:rsidR="00D44C8D" w:rsidRPr="00FB06C0">
        <w:rPr>
          <w:rFonts w:ascii="Arial" w:hAnsi="Arial" w:cs="Arial"/>
        </w:rPr>
        <w:t>Project</w:t>
      </w:r>
      <w:r w:rsidR="00F1561A" w:rsidRPr="00FB06C0">
        <w:rPr>
          <w:rFonts w:ascii="Arial" w:hAnsi="Arial" w:cs="Arial"/>
        </w:rPr>
        <w:t>：</w:t>
      </w:r>
      <w:proofErr w:type="spellStart"/>
      <w:r w:rsidR="00F1561A" w:rsidRPr="00FB06C0">
        <w:rPr>
          <w:rFonts w:ascii="Arial" w:hAnsi="Arial" w:cs="Arial"/>
        </w:rPr>
        <w:t>ita_executions_cleanup</w:t>
      </w:r>
      <w:proofErr w:type="spellEnd"/>
      <w:r w:rsidR="00F1561A" w:rsidRPr="00FB06C0">
        <w:rPr>
          <w:rFonts w:ascii="Arial" w:hAnsi="Arial" w:cs="Arial"/>
        </w:rPr>
        <w:t xml:space="preserve"> /</w:t>
      </w:r>
      <w:proofErr w:type="spellStart"/>
      <w:r w:rsidR="00F1561A" w:rsidRPr="00FB06C0">
        <w:rPr>
          <w:rFonts w:ascii="Arial" w:hAnsi="Arial" w:cs="Arial"/>
        </w:rPr>
        <w:t>ita_executions_prepare_build</w:t>
      </w:r>
      <w:proofErr w:type="spellEnd"/>
      <w:r w:rsidRPr="00FB06C0">
        <w:rPr>
          <w:rFonts w:ascii="Arial" w:hAnsi="Arial" w:cs="Arial"/>
        </w:rPr>
        <w:t>.</w:t>
      </w:r>
    </w:p>
    <w:p w14:paraId="2588E02B" w14:textId="77777777" w:rsidR="00FB06C0" w:rsidRPr="00FB06C0" w:rsidRDefault="00FB06C0" w:rsidP="00FB06C0">
      <w:pPr>
        <w:ind w:leftChars="150" w:left="315"/>
        <w:rPr>
          <w:rFonts w:ascii="Arial" w:hAnsi="Arial" w:cs="Arial"/>
        </w:rPr>
      </w:pPr>
      <w:r w:rsidRPr="00FB06C0">
        <w:rPr>
          <w:rFonts w:ascii="Arial" w:hAnsi="Arial" w:cs="Arial"/>
          <w:szCs w:val="21"/>
        </w:rPr>
        <w:t>Please use the user that owns read/write permission of project base path</w:t>
      </w:r>
      <w:r w:rsidR="001E4DD0" w:rsidRPr="00FB06C0">
        <w:rPr>
          <w:rFonts w:ascii="Arial" w:hAnsi="Arial" w:cs="Arial"/>
          <w:szCs w:val="21"/>
        </w:rPr>
        <w:t>(/</w:t>
      </w:r>
      <w:proofErr w:type="spellStart"/>
      <w:r w:rsidR="001E4DD0" w:rsidRPr="00FB06C0">
        <w:rPr>
          <w:rFonts w:ascii="Arial" w:hAnsi="Arial" w:cs="Arial"/>
          <w:szCs w:val="21"/>
        </w:rPr>
        <w:t>var</w:t>
      </w:r>
      <w:proofErr w:type="spellEnd"/>
      <w:r w:rsidR="001E4DD0" w:rsidRPr="00FB06C0">
        <w:rPr>
          <w:rFonts w:ascii="Arial" w:hAnsi="Arial" w:cs="Arial"/>
          <w:szCs w:val="21"/>
        </w:rPr>
        <w:t>/lib/</w:t>
      </w:r>
      <w:proofErr w:type="spellStart"/>
      <w:r w:rsidR="001E4DD0" w:rsidRPr="00FB06C0">
        <w:rPr>
          <w:rFonts w:ascii="Arial" w:hAnsi="Arial" w:cs="Arial"/>
          <w:szCs w:val="21"/>
        </w:rPr>
        <w:t>awx</w:t>
      </w:r>
      <w:proofErr w:type="spellEnd"/>
      <w:r w:rsidR="001E4DD0" w:rsidRPr="00FB06C0">
        <w:rPr>
          <w:rFonts w:ascii="Arial" w:hAnsi="Arial" w:cs="Arial"/>
          <w:szCs w:val="21"/>
        </w:rPr>
        <w:t>/projects)</w:t>
      </w:r>
      <w:r w:rsidRPr="00FB06C0">
        <w:rPr>
          <w:rFonts w:ascii="Arial" w:hAnsi="Arial" w:cs="Arial"/>
          <w:szCs w:val="21"/>
        </w:rPr>
        <w:t>.</w:t>
      </w:r>
      <w:r w:rsidRPr="00FB06C0">
        <w:rPr>
          <w:rFonts w:ascii="Arial" w:hAnsi="Arial" w:cs="Arial"/>
        </w:rPr>
        <w:t xml:space="preserve"> Creating a dedicated Linux user is recommended. </w:t>
      </w:r>
    </w:p>
    <w:p w14:paraId="0F0C92D0" w14:textId="77777777" w:rsidR="000506B2" w:rsidRDefault="00D44C8D" w:rsidP="00FB06C0">
      <w:pPr>
        <w:ind w:leftChars="150" w:left="315"/>
      </w:pPr>
      <w:r w:rsidRPr="00FB06C0">
        <w:rPr>
          <w:rFonts w:ascii="Arial" w:hAnsi="Arial" w:cs="Arial"/>
        </w:rPr>
        <w:t xml:space="preserve">When constructing </w:t>
      </w:r>
      <w:proofErr w:type="spellStart"/>
      <w:r w:rsidRPr="00FB06C0">
        <w:rPr>
          <w:rFonts w:ascii="Arial" w:hAnsi="Arial" w:cs="Arial"/>
        </w:rPr>
        <w:t>AnsibleTower</w:t>
      </w:r>
      <w:proofErr w:type="spellEnd"/>
      <w:r w:rsidRPr="00FB06C0">
        <w:rPr>
          <w:rFonts w:ascii="Arial" w:hAnsi="Arial" w:cs="Arial"/>
        </w:rPr>
        <w:t xml:space="preserve"> in cluster configuration, creating Linux users / passwords that is same with each Ansible Tower server in advance is required.</w:t>
      </w:r>
    </w:p>
    <w:p w14:paraId="7068EA16" w14:textId="77777777" w:rsidR="00AA00A4" w:rsidRPr="00FB06C0" w:rsidRDefault="00AA00A4" w:rsidP="00AA00A4">
      <w:pPr>
        <w:ind w:left="426"/>
      </w:pPr>
    </w:p>
    <w:p w14:paraId="03E93480" w14:textId="77777777" w:rsidR="00AA00A4" w:rsidRDefault="00FB06C0" w:rsidP="00836CA3">
      <w:pPr>
        <w:pStyle w:val="3"/>
      </w:pPr>
      <w:bookmarkStart w:id="18" w:name="_Toc37942412"/>
      <w:r>
        <w:rPr>
          <w:rFonts w:hint="eastAsia"/>
        </w:rPr>
        <w:t>A</w:t>
      </w:r>
      <w:r>
        <w:t>pplication</w:t>
      </w:r>
      <w:bookmarkEnd w:id="18"/>
    </w:p>
    <w:p w14:paraId="248FB232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FB06C0">
        <w:rPr>
          <w:rFonts w:ascii="Arial" w:hAnsi="Arial"/>
        </w:rPr>
        <w:t xml:space="preserve"> </w:t>
      </w:r>
      <w:r w:rsidR="00FB06C0">
        <w:rPr>
          <w:rFonts w:hint="eastAsia"/>
        </w:rPr>
        <w:t>settings</w:t>
      </w:r>
    </w:p>
    <w:p w14:paraId="37B3FBA3" w14:textId="77777777" w:rsidR="00AA00A4" w:rsidRDefault="00FB06C0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N</w:t>
      </w:r>
      <w:r>
        <w:t>ame</w:t>
      </w:r>
      <w:r w:rsidR="00AA00A4">
        <w:tab/>
      </w:r>
      <w:r w:rsidR="00AA00A4">
        <w:tab/>
      </w:r>
      <w:r w:rsidR="00AA00A4">
        <w:tab/>
      </w:r>
      <w:r w:rsidR="00AA00A4">
        <w:rPr>
          <w:rFonts w:hint="eastAsia"/>
        </w:rPr>
        <w:t xml:space="preserve">：　</w:t>
      </w:r>
      <w:r w:rsidR="00AA00A4" w:rsidRPr="004C01B4">
        <w:rPr>
          <w:rFonts w:ascii="Arial" w:hAnsi="Arial"/>
        </w:rPr>
        <w:t>o</w:t>
      </w:r>
      <w:r w:rsidR="00AA00A4" w:rsidRPr="00B91F91">
        <w:t>_</w:t>
      </w:r>
      <w:r w:rsidR="00AA00A4" w:rsidRPr="004C01B4">
        <w:rPr>
          <w:rFonts w:ascii="Arial" w:hAnsi="Arial"/>
        </w:rPr>
        <w:t>auth2</w:t>
      </w:r>
      <w:r w:rsidR="00AA00A4" w:rsidRPr="00B91F91">
        <w:t>_</w:t>
      </w:r>
      <w:r w:rsidR="00AA00A4" w:rsidRPr="004C01B4">
        <w:rPr>
          <w:rFonts w:ascii="Arial" w:hAnsi="Arial"/>
        </w:rPr>
        <w:t>access</w:t>
      </w:r>
      <w:r w:rsidR="00AA00A4" w:rsidRPr="00B91F91">
        <w:t>_</w:t>
      </w:r>
      <w:r w:rsidR="00AA00A4" w:rsidRPr="004C01B4">
        <w:rPr>
          <w:rFonts w:ascii="Arial" w:hAnsi="Arial"/>
        </w:rPr>
        <w:t>token</w:t>
      </w:r>
    </w:p>
    <w:p w14:paraId="0EC95D08" w14:textId="77777777" w:rsidR="00AA00A4" w:rsidRDefault="00FB06C0" w:rsidP="00AA00A4">
      <w:pPr>
        <w:pStyle w:val="a7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rganization</w:t>
      </w:r>
      <w:r w:rsidR="00AA00A4">
        <w:tab/>
      </w:r>
      <w:r w:rsidR="00AA00A4">
        <w:tab/>
      </w:r>
      <w:r w:rsidR="00AA00A4">
        <w:rPr>
          <w:rFonts w:hint="eastAsia"/>
        </w:rPr>
        <w:t xml:space="preserve">        </w:t>
      </w:r>
      <w:r w:rsidR="00AA00A4">
        <w:rPr>
          <w:rFonts w:hint="eastAsia"/>
        </w:rPr>
        <w:t xml:space="preserve">：　</w:t>
      </w:r>
      <w:r w:rsidR="00B903C9" w:rsidRPr="004C01B4">
        <w:rPr>
          <w:rFonts w:ascii="Arial" w:hAnsi="Arial" w:hint="eastAsia"/>
        </w:rPr>
        <w:t>Default</w:t>
      </w:r>
    </w:p>
    <w:p w14:paraId="5E02B3F3" w14:textId="77777777" w:rsidR="00FB06C0" w:rsidRPr="00FB06C0" w:rsidRDefault="00FB06C0" w:rsidP="00FB06C0">
      <w:pPr>
        <w:pStyle w:val="a7"/>
        <w:numPr>
          <w:ilvl w:val="0"/>
          <w:numId w:val="7"/>
        </w:numPr>
        <w:ind w:leftChars="0"/>
        <w:rPr>
          <w:rFonts w:ascii="Arial Unicode MS" w:eastAsiaTheme="majorEastAsia" w:hAnsi="Arial Unicode MS" w:cs="Meiryo UI"/>
        </w:rPr>
      </w:pPr>
      <w:r w:rsidRPr="00FB06C0">
        <w:t>Authorization Grant Type</w:t>
      </w:r>
      <w:r w:rsidR="00AA00A4">
        <w:rPr>
          <w:rFonts w:hint="eastAsia"/>
        </w:rPr>
        <w:t xml:space="preserve">      </w:t>
      </w:r>
      <w:r w:rsidR="00AA00A4">
        <w:rPr>
          <w:rFonts w:hint="eastAsia"/>
        </w:rPr>
        <w:t xml:space="preserve">：　</w:t>
      </w:r>
      <w:r w:rsidRPr="00FB06C0">
        <w:t xml:space="preserve">Password base of resource owner </w:t>
      </w:r>
    </w:p>
    <w:p w14:paraId="0F147AA3" w14:textId="7DD70D4A" w:rsidR="00753FD3" w:rsidRPr="00753FD3" w:rsidRDefault="00FB06C0" w:rsidP="00753FD3">
      <w:pPr>
        <w:pStyle w:val="a7"/>
        <w:numPr>
          <w:ilvl w:val="0"/>
          <w:numId w:val="7"/>
        </w:numPr>
        <w:ind w:leftChars="0"/>
        <w:rPr>
          <w:rFonts w:ascii="Arial Unicode MS" w:eastAsiaTheme="majorEastAsia" w:hAnsi="Arial Unicode MS" w:cs="Meiryo UI"/>
        </w:rPr>
      </w:pPr>
      <w:r w:rsidRPr="00FB06C0">
        <w:t>Client type</w:t>
      </w:r>
      <w:r w:rsidR="00AA00A4">
        <w:tab/>
      </w:r>
      <w:r w:rsidR="00AA00A4">
        <w:tab/>
      </w:r>
      <w:r>
        <w:tab/>
      </w:r>
      <w:r w:rsidR="00AA00A4">
        <w:t>：</w:t>
      </w:r>
      <w:r w:rsidR="00AA00A4">
        <w:rPr>
          <w:rFonts w:hint="eastAsia"/>
        </w:rPr>
        <w:t xml:space="preserve"> </w:t>
      </w:r>
      <w:r w:rsidRPr="00FB06C0">
        <w:t>Secret</w:t>
      </w:r>
    </w:p>
    <w:p w14:paraId="3E25BE54" w14:textId="77777777" w:rsidR="00753FD3" w:rsidRPr="00753FD3" w:rsidRDefault="00753FD3" w:rsidP="00753FD3">
      <w:pPr>
        <w:rPr>
          <w:rFonts w:ascii="Arial Unicode MS" w:eastAsiaTheme="majorEastAsia" w:hAnsi="Arial Unicode MS" w:cs="Meiryo UI"/>
        </w:rPr>
      </w:pPr>
    </w:p>
    <w:p w14:paraId="343454E2" w14:textId="77777777" w:rsidR="00AA00A4" w:rsidRDefault="00FB06C0" w:rsidP="00836CA3">
      <w:pPr>
        <w:pStyle w:val="3"/>
      </w:pPr>
      <w:bookmarkStart w:id="19" w:name="_Toc37942413"/>
      <w:r w:rsidRPr="00FB06C0">
        <w:t>[User] Token</w:t>
      </w:r>
      <w:bookmarkEnd w:id="19"/>
    </w:p>
    <w:p w14:paraId="56A93D37" w14:textId="77777777" w:rsidR="00AA00A4" w:rsidRDefault="00AA00A4" w:rsidP="00AA00A4">
      <w:pPr>
        <w:pStyle w:val="a7"/>
        <w:numPr>
          <w:ilvl w:val="0"/>
          <w:numId w:val="8"/>
        </w:numPr>
        <w:ind w:leftChars="0"/>
      </w:pPr>
      <w:proofErr w:type="spellStart"/>
      <w:r w:rsidRPr="004C01B4">
        <w:rPr>
          <w:rFonts w:ascii="Arial" w:hAnsi="Arial" w:hint="eastAsia"/>
        </w:rPr>
        <w:t>AnsibleTower</w:t>
      </w:r>
      <w:proofErr w:type="spellEnd"/>
      <w:r w:rsidR="00FB06C0">
        <w:rPr>
          <w:rFonts w:hint="eastAsia"/>
        </w:rPr>
        <w:t xml:space="preserve"> settings</w:t>
      </w:r>
    </w:p>
    <w:p w14:paraId="359E3C06" w14:textId="77777777" w:rsidR="00AA00A4" w:rsidRDefault="00AA00A4" w:rsidP="00AA00A4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APPLICATION</w:t>
      </w:r>
      <w:r>
        <w:tab/>
        <w:t xml:space="preserve">        </w:t>
      </w:r>
      <w:r>
        <w:rPr>
          <w:rFonts w:hint="eastAsia"/>
        </w:rPr>
        <w:t xml:space="preserve">：　</w:t>
      </w:r>
      <w:r w:rsidRPr="004C01B4">
        <w:rPr>
          <w:rFonts w:ascii="Arial" w:hAnsi="Arial"/>
        </w:rPr>
        <w:t>o</w:t>
      </w:r>
      <w:r w:rsidRPr="00B91F91">
        <w:t>_</w:t>
      </w:r>
      <w:r w:rsidRPr="004C01B4">
        <w:rPr>
          <w:rFonts w:ascii="Arial" w:hAnsi="Arial"/>
        </w:rPr>
        <w:t>auth2</w:t>
      </w:r>
      <w:r w:rsidRPr="00B91F91">
        <w:t>_</w:t>
      </w:r>
      <w:r w:rsidRPr="004C01B4">
        <w:rPr>
          <w:rFonts w:ascii="Arial" w:hAnsi="Arial"/>
        </w:rPr>
        <w:t>access</w:t>
      </w:r>
      <w:r w:rsidRPr="00B91F91">
        <w:t>_</w:t>
      </w:r>
      <w:r w:rsidRPr="004C01B4">
        <w:rPr>
          <w:rFonts w:ascii="Arial" w:hAnsi="Arial"/>
        </w:rPr>
        <w:t>token</w:t>
      </w:r>
    </w:p>
    <w:p w14:paraId="1271923E" w14:textId="77777777" w:rsidR="00AA00A4" w:rsidRDefault="00AA00A4" w:rsidP="00AA00A4">
      <w:pPr>
        <w:pStyle w:val="a7"/>
        <w:numPr>
          <w:ilvl w:val="0"/>
          <w:numId w:val="7"/>
        </w:numPr>
        <w:ind w:leftChars="0"/>
      </w:pPr>
      <w:r w:rsidRPr="004C01B4">
        <w:rPr>
          <w:rFonts w:ascii="Arial" w:hAnsi="Arial" w:hint="eastAsia"/>
        </w:rPr>
        <w:t>SCOPE</w:t>
      </w:r>
      <w:r>
        <w:tab/>
      </w:r>
      <w:r>
        <w:tab/>
      </w:r>
      <w:r>
        <w:rPr>
          <w:rFonts w:hint="eastAsia"/>
        </w:rPr>
        <w:t xml:space="preserve">        </w:t>
      </w:r>
      <w:r w:rsidR="00620448">
        <w:rPr>
          <w:rFonts w:hint="eastAsia"/>
        </w:rPr>
        <w:t xml:space="preserve">：　</w:t>
      </w:r>
      <w:r w:rsidR="00620448">
        <w:rPr>
          <w:rFonts w:hint="eastAsia"/>
        </w:rPr>
        <w:t>write</w:t>
      </w:r>
    </w:p>
    <w:p w14:paraId="2A0402C2" w14:textId="77777777" w:rsidR="00620448" w:rsidRDefault="00620448" w:rsidP="00AA00A4">
      <w:pPr>
        <w:widowControl/>
        <w:ind w:leftChars="350" w:left="735"/>
        <w:jc w:val="left"/>
        <w:rPr>
          <w:rFonts w:ascii="Arial" w:hAnsi="Arial"/>
        </w:rPr>
      </w:pPr>
      <w:r>
        <w:rPr>
          <w:rFonts w:ascii="Arial" w:hAnsi="Arial" w:hint="eastAsia"/>
        </w:rPr>
        <w:t xml:space="preserve">Login with </w:t>
      </w:r>
      <w:r>
        <w:rPr>
          <w:rFonts w:ascii="Arial" w:hAnsi="Arial"/>
        </w:rPr>
        <w:t>the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user used to login </w:t>
      </w:r>
      <w:proofErr w:type="spellStart"/>
      <w:r>
        <w:rPr>
          <w:rFonts w:ascii="Arial" w:hAnsi="Arial"/>
        </w:rPr>
        <w:t>AnsibleTower</w:t>
      </w:r>
      <w:proofErr w:type="spellEnd"/>
      <w:r>
        <w:rPr>
          <w:rFonts w:ascii="Arial" w:hAnsi="Arial"/>
        </w:rPr>
        <w:t xml:space="preserve"> beforehand is required.</w:t>
      </w:r>
    </w:p>
    <w:p w14:paraId="76EA82B9" w14:textId="77777777" w:rsidR="00094BC6" w:rsidRDefault="00620448" w:rsidP="00620448">
      <w:pPr>
        <w:widowControl/>
        <w:ind w:leftChars="350" w:left="735"/>
        <w:jc w:val="left"/>
        <w:rPr>
          <w:rFonts w:ascii="Arial" w:eastAsiaTheme="majorEastAsia" w:hAnsi="Arial" w:cs="Meiryo UI"/>
        </w:rPr>
      </w:pPr>
      <w:r w:rsidRPr="00620448">
        <w:t xml:space="preserve">The generated token must be set as the connection token in the interface information of the </w:t>
      </w:r>
      <w:proofErr w:type="spellStart"/>
      <w:r w:rsidRPr="00620448">
        <w:t>AnsibleTower</w:t>
      </w:r>
      <w:proofErr w:type="spellEnd"/>
      <w:r w:rsidRPr="00620448">
        <w:t xml:space="preserve"> console.</w:t>
      </w:r>
    </w:p>
    <w:p w14:paraId="1DA5E088" w14:textId="77777777" w:rsidR="00094BC6" w:rsidRPr="00094BC6" w:rsidRDefault="00094BC6" w:rsidP="00746634">
      <w:pPr>
        <w:widowControl/>
        <w:ind w:leftChars="201" w:left="424" w:hanging="2"/>
        <w:jc w:val="left"/>
        <w:rPr>
          <w:rFonts w:ascii="Arial" w:eastAsiaTheme="majorEastAsia" w:hAnsi="Arial" w:cs="Meiryo UI"/>
        </w:rPr>
      </w:pPr>
    </w:p>
    <w:sectPr w:rsidR="00094BC6" w:rsidRPr="00094BC6" w:rsidSect="00477515">
      <w:headerReference w:type="default" r:id="rId13"/>
      <w:footerReference w:type="default" r:id="rId14"/>
      <w:headerReference w:type="first" r:id="rId15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BC67E9" w14:textId="77777777" w:rsidR="00CB5427" w:rsidRDefault="00CB5427" w:rsidP="00DC6829">
      <w:r>
        <w:separator/>
      </w:r>
    </w:p>
  </w:endnote>
  <w:endnote w:type="continuationSeparator" w:id="0">
    <w:p w14:paraId="65608D90" w14:textId="77777777" w:rsidR="00CB5427" w:rsidRDefault="00CB5427" w:rsidP="00DC6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メイリオ">
    <w:altName w:val="Meiryo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A39FB" w14:textId="77777777" w:rsidR="00836CA3" w:rsidRDefault="00836CA3">
    <w:pPr>
      <w:pStyle w:val="a5"/>
      <w:jc w:val="center"/>
    </w:pPr>
  </w:p>
  <w:p w14:paraId="15FF3B50" w14:textId="38CAA558" w:rsidR="00836CA3" w:rsidRDefault="00836CA3">
    <w:pPr>
      <w:pStyle w:val="a5"/>
      <w:jc w:val="center"/>
    </w:pPr>
    <w:proofErr w:type="spellStart"/>
    <w:r w:rsidRPr="001949D8">
      <w:rPr>
        <w:rFonts w:ascii="Arial" w:hAnsi="Arial"/>
      </w:rPr>
      <w:t>Exastro-ITA_System</w:t>
    </w:r>
    <w:proofErr w:type="spellEnd"/>
    <w:r w:rsidRPr="001949D8">
      <w:rPr>
        <w:rFonts w:ascii="Arial" w:hAnsi="Arial"/>
      </w:rPr>
      <w:t xml:space="preserve"> Configuration/Environment Construction Guide - Ansible-driver</w:t>
    </w:r>
    <w:r>
      <w:rPr>
        <w:rFonts w:hint="eastAsia"/>
      </w:rPr>
      <w:t xml:space="preserve">　　</w:t>
    </w:r>
    <w:r>
      <w:rPr>
        <w:rFonts w:hint="eastAsia"/>
      </w:rPr>
      <w:t xml:space="preserve"> </w:t>
    </w:r>
    <w:sdt>
      <w:sdtPr>
        <w:id w:val="541409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C6574B" w:rsidRPr="00C6574B">
          <w:rPr>
            <w:rFonts w:ascii="Arial" w:hAnsi="Arial"/>
            <w:noProof/>
          </w:rPr>
          <w:t>12</w:t>
        </w:r>
        <w:r>
          <w:fldChar w:fldCharType="end"/>
        </w:r>
        <w:r>
          <w:rPr>
            <w:rFonts w:hint="eastAsia"/>
          </w:rPr>
          <w:t xml:space="preserve"> /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\* Arabic  \* MERGEFORMAT </w:instrText>
        </w:r>
        <w:r>
          <w:rPr>
            <w:noProof/>
          </w:rPr>
          <w:fldChar w:fldCharType="separate"/>
        </w:r>
        <w:r w:rsidR="00C6574B" w:rsidRPr="00C6574B">
          <w:rPr>
            <w:rFonts w:ascii="Arial" w:hAnsi="Arial"/>
            <w:noProof/>
          </w:rPr>
          <w:t>12</w:t>
        </w:r>
        <w:r>
          <w:rPr>
            <w:noProof/>
          </w:rPr>
          <w:fldChar w:fldCharType="end"/>
        </w:r>
      </w:sdtContent>
    </w:sdt>
  </w:p>
  <w:p w14:paraId="7B931977" w14:textId="77777777" w:rsidR="00836CA3" w:rsidRDefault="00836CA3">
    <w:pPr>
      <w:pStyle w:val="a5"/>
    </w:pPr>
    <w:r>
      <w:rPr>
        <w:noProof/>
      </w:rPr>
      <w:drawing>
        <wp:anchor distT="0" distB="0" distL="114300" distR="114300" simplePos="0" relativeHeight="251665408" behindDoc="1" locked="0" layoutInCell="1" allowOverlap="1" wp14:anchorId="4B2DE5DC" wp14:editId="3AD814BF">
          <wp:simplePos x="0" y="0"/>
          <wp:positionH relativeFrom="column">
            <wp:posOffset>-1555115</wp:posOffset>
          </wp:positionH>
          <wp:positionV relativeFrom="paragraph">
            <wp:posOffset>480267</wp:posOffset>
          </wp:positionV>
          <wp:extent cx="8395491" cy="288290"/>
          <wp:effectExtent l="0" t="0" r="5715" b="0"/>
          <wp:wrapNone/>
          <wp:docPr id="23" name="図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5491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13D368" w14:textId="77777777" w:rsidR="00CB5427" w:rsidRDefault="00CB5427" w:rsidP="00DC6829">
      <w:r>
        <w:separator/>
      </w:r>
    </w:p>
  </w:footnote>
  <w:footnote w:type="continuationSeparator" w:id="0">
    <w:p w14:paraId="46B275CC" w14:textId="77777777" w:rsidR="00CB5427" w:rsidRDefault="00CB5427" w:rsidP="00DC68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4FCD1" w14:textId="77777777" w:rsidR="00836CA3" w:rsidRDefault="00836CA3">
    <w:pPr>
      <w:pStyle w:val="a3"/>
    </w:pPr>
    <w:r>
      <w:rPr>
        <w:noProof/>
      </w:rPr>
      <w:drawing>
        <wp:anchor distT="0" distB="0" distL="114300" distR="114300" simplePos="0" relativeHeight="251648000" behindDoc="1" locked="0" layoutInCell="1" allowOverlap="1" wp14:anchorId="6476A48B" wp14:editId="36934795">
          <wp:simplePos x="0" y="0"/>
          <wp:positionH relativeFrom="column">
            <wp:posOffset>-1316066</wp:posOffset>
          </wp:positionH>
          <wp:positionV relativeFrom="paragraph">
            <wp:posOffset>-528510</wp:posOffset>
          </wp:positionV>
          <wp:extent cx="8395491" cy="288290"/>
          <wp:effectExtent l="0" t="0" r="5715" b="0"/>
          <wp:wrapNone/>
          <wp:docPr id="22" name="図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98655" cy="288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FB128" w14:textId="77777777" w:rsidR="00836CA3" w:rsidRDefault="00836CA3">
    <w:pPr>
      <w:pStyle w:val="a3"/>
    </w:pPr>
    <w:r>
      <w:rPr>
        <w:noProof/>
      </w:rPr>
      <w:drawing>
        <wp:anchor distT="0" distB="0" distL="114300" distR="114300" simplePos="0" relativeHeight="251641856" behindDoc="0" locked="0" layoutInCell="1" allowOverlap="1" wp14:anchorId="0EA0A57A" wp14:editId="43F8F4BD">
          <wp:simplePos x="0" y="0"/>
          <wp:positionH relativeFrom="column">
            <wp:posOffset>-888555</wp:posOffset>
          </wp:positionH>
          <wp:positionV relativeFrom="paragraph">
            <wp:posOffset>-540386</wp:posOffset>
          </wp:positionV>
          <wp:extent cx="7540831" cy="10671563"/>
          <wp:effectExtent l="0" t="0" r="3175" b="0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226" cy="106820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4E750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BC08E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E3873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86A84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6007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87661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7D2C7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60DF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A28A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9AD9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C5CA2"/>
    <w:multiLevelType w:val="multilevel"/>
    <w:tmpl w:val="0686A8BE"/>
    <w:lvl w:ilvl="0">
      <w:start w:val="1"/>
      <w:numFmt w:val="decimal"/>
      <w:pStyle w:val="1"/>
      <w:lvlText w:val="%1"/>
      <w:lvlJc w:val="left"/>
      <w:pPr>
        <w:ind w:left="4253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0C0434DB"/>
    <w:multiLevelType w:val="multilevel"/>
    <w:tmpl w:val="005063E8"/>
    <w:lvl w:ilvl="0">
      <w:start w:val="1"/>
      <w:numFmt w:val="decimal"/>
      <w:pStyle w:val="3"/>
      <w:lvlText w:val="5.3.%1"/>
      <w:lvlJc w:val="left"/>
      <w:pPr>
        <w:ind w:left="11684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aiueoFullWidth"/>
      <w:lvlText w:val="(%2)"/>
      <w:lvlJc w:val="left"/>
      <w:pPr>
        <w:ind w:left="12813" w:hanging="42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3233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3653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14073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14493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4913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15333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15753" w:hanging="420"/>
      </w:pPr>
      <w:rPr>
        <w:rFonts w:hint="eastAsia"/>
      </w:rPr>
    </w:lvl>
  </w:abstractNum>
  <w:abstractNum w:abstractNumId="12" w15:restartNumberingAfterBreak="0">
    <w:nsid w:val="24561EB3"/>
    <w:multiLevelType w:val="hybridMultilevel"/>
    <w:tmpl w:val="C8389F5A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 w15:restartNumberingAfterBreak="0">
    <w:nsid w:val="29D04628"/>
    <w:multiLevelType w:val="hybridMultilevel"/>
    <w:tmpl w:val="A220556C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91B5466"/>
    <w:multiLevelType w:val="multilevel"/>
    <w:tmpl w:val="32B842C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CFB7187"/>
    <w:multiLevelType w:val="hybridMultilevel"/>
    <w:tmpl w:val="7BD89BF0"/>
    <w:lvl w:ilvl="0" w:tplc="38D80AF2">
      <w:start w:val="1"/>
      <w:numFmt w:val="bullet"/>
      <w:lvlText w:val="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6ADF3167"/>
    <w:multiLevelType w:val="hybridMultilevel"/>
    <w:tmpl w:val="2730AC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BC3A70E4">
      <w:numFmt w:val="bullet"/>
      <w:lvlText w:val="※"/>
      <w:lvlJc w:val="left"/>
      <w:pPr>
        <w:ind w:left="1206" w:hanging="360"/>
      </w:pPr>
      <w:rPr>
        <w:rFonts w:ascii="ＭＳ Ｐゴシック" w:eastAsia="ＭＳ Ｐゴシック" w:hAnsi="ＭＳ Ｐゴシック" w:cs="Meiryo UI" w:hint="eastAsia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 w15:restartNumberingAfterBreak="0">
    <w:nsid w:val="74856A3F"/>
    <w:multiLevelType w:val="multilevel"/>
    <w:tmpl w:val="8D2C73EC"/>
    <w:styleLink w:val="10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7"/>
  </w:num>
  <w:num w:numId="2">
    <w:abstractNumId w:val="10"/>
  </w:num>
  <w:num w:numId="3">
    <w:abstractNumId w:val="13"/>
  </w:num>
  <w:num w:numId="4">
    <w:abstractNumId w:val="14"/>
  </w:num>
  <w:num w:numId="5">
    <w:abstractNumId w:val="14"/>
  </w:num>
  <w:num w:numId="6">
    <w:abstractNumId w:val="14"/>
  </w:num>
  <w:num w:numId="7">
    <w:abstractNumId w:val="15"/>
  </w:num>
  <w:num w:numId="8">
    <w:abstractNumId w:val="16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31"/>
    <w:rsid w:val="00003C10"/>
    <w:rsid w:val="000108B3"/>
    <w:rsid w:val="00010DA5"/>
    <w:rsid w:val="00012CC0"/>
    <w:rsid w:val="00021FE0"/>
    <w:rsid w:val="000224AA"/>
    <w:rsid w:val="000231F6"/>
    <w:rsid w:val="00024334"/>
    <w:rsid w:val="00030CCF"/>
    <w:rsid w:val="000319D8"/>
    <w:rsid w:val="00040EBC"/>
    <w:rsid w:val="00043572"/>
    <w:rsid w:val="00046CA5"/>
    <w:rsid w:val="000506B2"/>
    <w:rsid w:val="00054DC7"/>
    <w:rsid w:val="00092706"/>
    <w:rsid w:val="000945D5"/>
    <w:rsid w:val="00094BC6"/>
    <w:rsid w:val="00097E3D"/>
    <w:rsid w:val="000A0DCD"/>
    <w:rsid w:val="000A2171"/>
    <w:rsid w:val="000A422F"/>
    <w:rsid w:val="000A4500"/>
    <w:rsid w:val="000A52F3"/>
    <w:rsid w:val="000B2C90"/>
    <w:rsid w:val="000B78FF"/>
    <w:rsid w:val="000C0480"/>
    <w:rsid w:val="000C069A"/>
    <w:rsid w:val="000C0B17"/>
    <w:rsid w:val="000C159D"/>
    <w:rsid w:val="000C637A"/>
    <w:rsid w:val="000D2AC2"/>
    <w:rsid w:val="000D406D"/>
    <w:rsid w:val="000D6550"/>
    <w:rsid w:val="000F165E"/>
    <w:rsid w:val="000F37D1"/>
    <w:rsid w:val="000F396C"/>
    <w:rsid w:val="000F5074"/>
    <w:rsid w:val="0010084C"/>
    <w:rsid w:val="00104B77"/>
    <w:rsid w:val="00106001"/>
    <w:rsid w:val="00113193"/>
    <w:rsid w:val="001136BD"/>
    <w:rsid w:val="00117B01"/>
    <w:rsid w:val="00117F28"/>
    <w:rsid w:val="00122369"/>
    <w:rsid w:val="001235BF"/>
    <w:rsid w:val="00126785"/>
    <w:rsid w:val="0013224F"/>
    <w:rsid w:val="00133252"/>
    <w:rsid w:val="00144798"/>
    <w:rsid w:val="00145F6E"/>
    <w:rsid w:val="001474FB"/>
    <w:rsid w:val="001520B5"/>
    <w:rsid w:val="001551A6"/>
    <w:rsid w:val="00156080"/>
    <w:rsid w:val="00157FEA"/>
    <w:rsid w:val="00162C84"/>
    <w:rsid w:val="00167926"/>
    <w:rsid w:val="00170F9C"/>
    <w:rsid w:val="00172546"/>
    <w:rsid w:val="00172B3B"/>
    <w:rsid w:val="0017352D"/>
    <w:rsid w:val="00173733"/>
    <w:rsid w:val="00175A75"/>
    <w:rsid w:val="00176923"/>
    <w:rsid w:val="00181292"/>
    <w:rsid w:val="00185CBF"/>
    <w:rsid w:val="001917D0"/>
    <w:rsid w:val="001920C7"/>
    <w:rsid w:val="001920F6"/>
    <w:rsid w:val="001949D8"/>
    <w:rsid w:val="001B1583"/>
    <w:rsid w:val="001B18FE"/>
    <w:rsid w:val="001B5A3B"/>
    <w:rsid w:val="001D10C6"/>
    <w:rsid w:val="001D5149"/>
    <w:rsid w:val="001D790A"/>
    <w:rsid w:val="001E0FF5"/>
    <w:rsid w:val="001E202F"/>
    <w:rsid w:val="001E4DD0"/>
    <w:rsid w:val="001E5A97"/>
    <w:rsid w:val="001F4268"/>
    <w:rsid w:val="001F44AB"/>
    <w:rsid w:val="001F601F"/>
    <w:rsid w:val="00205F9F"/>
    <w:rsid w:val="002131ED"/>
    <w:rsid w:val="00213A43"/>
    <w:rsid w:val="0021622D"/>
    <w:rsid w:val="00220213"/>
    <w:rsid w:val="00220A1D"/>
    <w:rsid w:val="00221CEB"/>
    <w:rsid w:val="0022759F"/>
    <w:rsid w:val="00240959"/>
    <w:rsid w:val="002452C5"/>
    <w:rsid w:val="00245EEE"/>
    <w:rsid w:val="002465AD"/>
    <w:rsid w:val="00250B28"/>
    <w:rsid w:val="0025141E"/>
    <w:rsid w:val="00251724"/>
    <w:rsid w:val="00260BEB"/>
    <w:rsid w:val="00274CBD"/>
    <w:rsid w:val="0028049E"/>
    <w:rsid w:val="002855E0"/>
    <w:rsid w:val="002A020E"/>
    <w:rsid w:val="002A445D"/>
    <w:rsid w:val="002A7CC7"/>
    <w:rsid w:val="002B19D1"/>
    <w:rsid w:val="002B5220"/>
    <w:rsid w:val="002C2D22"/>
    <w:rsid w:val="002D2DDB"/>
    <w:rsid w:val="002D78AE"/>
    <w:rsid w:val="002E291A"/>
    <w:rsid w:val="002E2A33"/>
    <w:rsid w:val="002E488E"/>
    <w:rsid w:val="00301706"/>
    <w:rsid w:val="00301BD3"/>
    <w:rsid w:val="003064BD"/>
    <w:rsid w:val="00315827"/>
    <w:rsid w:val="003218CA"/>
    <w:rsid w:val="0032263D"/>
    <w:rsid w:val="003256AE"/>
    <w:rsid w:val="00337D29"/>
    <w:rsid w:val="00342F9C"/>
    <w:rsid w:val="0035173E"/>
    <w:rsid w:val="00352E32"/>
    <w:rsid w:val="003561C1"/>
    <w:rsid w:val="0036248D"/>
    <w:rsid w:val="00376362"/>
    <w:rsid w:val="00385ED0"/>
    <w:rsid w:val="00387A92"/>
    <w:rsid w:val="00387AFC"/>
    <w:rsid w:val="003908EE"/>
    <w:rsid w:val="003931B5"/>
    <w:rsid w:val="00395BEC"/>
    <w:rsid w:val="00397481"/>
    <w:rsid w:val="00397530"/>
    <w:rsid w:val="003A7FA3"/>
    <w:rsid w:val="003C196C"/>
    <w:rsid w:val="003C3F40"/>
    <w:rsid w:val="003C7087"/>
    <w:rsid w:val="003C7D4B"/>
    <w:rsid w:val="003D201B"/>
    <w:rsid w:val="003D695E"/>
    <w:rsid w:val="003E797E"/>
    <w:rsid w:val="00401B0E"/>
    <w:rsid w:val="00402F58"/>
    <w:rsid w:val="0040385A"/>
    <w:rsid w:val="00405FF6"/>
    <w:rsid w:val="004067A2"/>
    <w:rsid w:val="00414F75"/>
    <w:rsid w:val="00416EE7"/>
    <w:rsid w:val="00426107"/>
    <w:rsid w:val="00430AAB"/>
    <w:rsid w:val="00440786"/>
    <w:rsid w:val="004434FD"/>
    <w:rsid w:val="00446A6E"/>
    <w:rsid w:val="00453999"/>
    <w:rsid w:val="00476E15"/>
    <w:rsid w:val="00477430"/>
    <w:rsid w:val="00477515"/>
    <w:rsid w:val="00481F6F"/>
    <w:rsid w:val="00484FB9"/>
    <w:rsid w:val="0049447C"/>
    <w:rsid w:val="004952A8"/>
    <w:rsid w:val="00496BC0"/>
    <w:rsid w:val="00497C0B"/>
    <w:rsid w:val="004A2A6D"/>
    <w:rsid w:val="004A72D1"/>
    <w:rsid w:val="004C01B4"/>
    <w:rsid w:val="004D6816"/>
    <w:rsid w:val="004E0789"/>
    <w:rsid w:val="004E6B52"/>
    <w:rsid w:val="004E6E63"/>
    <w:rsid w:val="004F0401"/>
    <w:rsid w:val="004F7FF7"/>
    <w:rsid w:val="0050519F"/>
    <w:rsid w:val="0051052F"/>
    <w:rsid w:val="00510759"/>
    <w:rsid w:val="005161A1"/>
    <w:rsid w:val="00517DC8"/>
    <w:rsid w:val="00521A0D"/>
    <w:rsid w:val="005233AE"/>
    <w:rsid w:val="00527E9D"/>
    <w:rsid w:val="00530302"/>
    <w:rsid w:val="00537036"/>
    <w:rsid w:val="005472A6"/>
    <w:rsid w:val="00550362"/>
    <w:rsid w:val="00555EDF"/>
    <w:rsid w:val="00561661"/>
    <w:rsid w:val="00563A48"/>
    <w:rsid w:val="00563BAF"/>
    <w:rsid w:val="005644CE"/>
    <w:rsid w:val="00567101"/>
    <w:rsid w:val="00592F49"/>
    <w:rsid w:val="005A3A56"/>
    <w:rsid w:val="005A4A46"/>
    <w:rsid w:val="005A51C0"/>
    <w:rsid w:val="005A5477"/>
    <w:rsid w:val="005B52D3"/>
    <w:rsid w:val="005C3DA7"/>
    <w:rsid w:val="005D0AB7"/>
    <w:rsid w:val="005D25FF"/>
    <w:rsid w:val="005E3D8B"/>
    <w:rsid w:val="005E6D39"/>
    <w:rsid w:val="005F2D39"/>
    <w:rsid w:val="005F3D31"/>
    <w:rsid w:val="005F73BD"/>
    <w:rsid w:val="005F764F"/>
    <w:rsid w:val="00601DE8"/>
    <w:rsid w:val="00610BF7"/>
    <w:rsid w:val="00612A8F"/>
    <w:rsid w:val="006162D7"/>
    <w:rsid w:val="00620448"/>
    <w:rsid w:val="00621871"/>
    <w:rsid w:val="00621DA5"/>
    <w:rsid w:val="00627070"/>
    <w:rsid w:val="00632D53"/>
    <w:rsid w:val="00641071"/>
    <w:rsid w:val="006436A4"/>
    <w:rsid w:val="00644334"/>
    <w:rsid w:val="00645192"/>
    <w:rsid w:val="00647BE3"/>
    <w:rsid w:val="006531E0"/>
    <w:rsid w:val="006532E3"/>
    <w:rsid w:val="006539AD"/>
    <w:rsid w:val="006557B9"/>
    <w:rsid w:val="00656E61"/>
    <w:rsid w:val="00661BA3"/>
    <w:rsid w:val="00663CFB"/>
    <w:rsid w:val="00667606"/>
    <w:rsid w:val="006723B5"/>
    <w:rsid w:val="006766FD"/>
    <w:rsid w:val="00694AB3"/>
    <w:rsid w:val="006A317E"/>
    <w:rsid w:val="006B285D"/>
    <w:rsid w:val="006B426C"/>
    <w:rsid w:val="006B7FD1"/>
    <w:rsid w:val="006C1573"/>
    <w:rsid w:val="006D2717"/>
    <w:rsid w:val="006E216A"/>
    <w:rsid w:val="006E3340"/>
    <w:rsid w:val="006E779D"/>
    <w:rsid w:val="006F6D59"/>
    <w:rsid w:val="007011CD"/>
    <w:rsid w:val="00702DB8"/>
    <w:rsid w:val="0070395A"/>
    <w:rsid w:val="00704671"/>
    <w:rsid w:val="00704C19"/>
    <w:rsid w:val="0071039E"/>
    <w:rsid w:val="00711BCA"/>
    <w:rsid w:val="00712334"/>
    <w:rsid w:val="00712C0C"/>
    <w:rsid w:val="00714DAC"/>
    <w:rsid w:val="007213D8"/>
    <w:rsid w:val="00722CB6"/>
    <w:rsid w:val="00724BB0"/>
    <w:rsid w:val="00732343"/>
    <w:rsid w:val="0073424B"/>
    <w:rsid w:val="00740A46"/>
    <w:rsid w:val="0074213C"/>
    <w:rsid w:val="00743FF1"/>
    <w:rsid w:val="00746634"/>
    <w:rsid w:val="00751F44"/>
    <w:rsid w:val="00753FD3"/>
    <w:rsid w:val="00757BE5"/>
    <w:rsid w:val="0076111B"/>
    <w:rsid w:val="00763BA5"/>
    <w:rsid w:val="00764666"/>
    <w:rsid w:val="00767C63"/>
    <w:rsid w:val="00773764"/>
    <w:rsid w:val="00773D2E"/>
    <w:rsid w:val="00774F7E"/>
    <w:rsid w:val="00775780"/>
    <w:rsid w:val="00776ACE"/>
    <w:rsid w:val="007853D1"/>
    <w:rsid w:val="00786D33"/>
    <w:rsid w:val="007907A3"/>
    <w:rsid w:val="00791609"/>
    <w:rsid w:val="00794752"/>
    <w:rsid w:val="00795467"/>
    <w:rsid w:val="007B027C"/>
    <w:rsid w:val="007B1878"/>
    <w:rsid w:val="007B3170"/>
    <w:rsid w:val="007B5FE3"/>
    <w:rsid w:val="007C48C6"/>
    <w:rsid w:val="007D1F90"/>
    <w:rsid w:val="007D2BB2"/>
    <w:rsid w:val="007D51E1"/>
    <w:rsid w:val="007D6C96"/>
    <w:rsid w:val="007D73CC"/>
    <w:rsid w:val="007D7FB7"/>
    <w:rsid w:val="007E172F"/>
    <w:rsid w:val="007E1A2C"/>
    <w:rsid w:val="007E56BF"/>
    <w:rsid w:val="007E61E8"/>
    <w:rsid w:val="007E6CBC"/>
    <w:rsid w:val="007F4DC1"/>
    <w:rsid w:val="007F71ED"/>
    <w:rsid w:val="0080341D"/>
    <w:rsid w:val="00807510"/>
    <w:rsid w:val="00812A11"/>
    <w:rsid w:val="0081353D"/>
    <w:rsid w:val="00815B2A"/>
    <w:rsid w:val="00815F2D"/>
    <w:rsid w:val="008202B6"/>
    <w:rsid w:val="00825FED"/>
    <w:rsid w:val="00830E6E"/>
    <w:rsid w:val="00832634"/>
    <w:rsid w:val="008326EB"/>
    <w:rsid w:val="00833CD7"/>
    <w:rsid w:val="0083410B"/>
    <w:rsid w:val="00836CA3"/>
    <w:rsid w:val="00840E73"/>
    <w:rsid w:val="0084482C"/>
    <w:rsid w:val="00847DC7"/>
    <w:rsid w:val="008503DA"/>
    <w:rsid w:val="00864A33"/>
    <w:rsid w:val="00873EB2"/>
    <w:rsid w:val="0089372E"/>
    <w:rsid w:val="00896C68"/>
    <w:rsid w:val="008B5E53"/>
    <w:rsid w:val="008B65FE"/>
    <w:rsid w:val="008C61E5"/>
    <w:rsid w:val="008D1E4F"/>
    <w:rsid w:val="008D3954"/>
    <w:rsid w:val="008E1204"/>
    <w:rsid w:val="008E58B1"/>
    <w:rsid w:val="008E5E88"/>
    <w:rsid w:val="008E71D6"/>
    <w:rsid w:val="008F1426"/>
    <w:rsid w:val="008F2F6B"/>
    <w:rsid w:val="008F6FAC"/>
    <w:rsid w:val="0091703B"/>
    <w:rsid w:val="00921CE2"/>
    <w:rsid w:val="009248F2"/>
    <w:rsid w:val="00925A11"/>
    <w:rsid w:val="00931F0D"/>
    <w:rsid w:val="0093303A"/>
    <w:rsid w:val="00935A78"/>
    <w:rsid w:val="009409AB"/>
    <w:rsid w:val="00941133"/>
    <w:rsid w:val="00942A49"/>
    <w:rsid w:val="00943CEB"/>
    <w:rsid w:val="00952CCF"/>
    <w:rsid w:val="009532CC"/>
    <w:rsid w:val="00954DCC"/>
    <w:rsid w:val="00961AE7"/>
    <w:rsid w:val="0096263C"/>
    <w:rsid w:val="00963FF5"/>
    <w:rsid w:val="0096775D"/>
    <w:rsid w:val="0097107F"/>
    <w:rsid w:val="009719B2"/>
    <w:rsid w:val="00977009"/>
    <w:rsid w:val="00977228"/>
    <w:rsid w:val="00977B89"/>
    <w:rsid w:val="0099084A"/>
    <w:rsid w:val="009909BC"/>
    <w:rsid w:val="009928F4"/>
    <w:rsid w:val="0099377A"/>
    <w:rsid w:val="009A7363"/>
    <w:rsid w:val="009B381C"/>
    <w:rsid w:val="009B3CB9"/>
    <w:rsid w:val="009B68DB"/>
    <w:rsid w:val="009B69BC"/>
    <w:rsid w:val="009B76C1"/>
    <w:rsid w:val="009C0B70"/>
    <w:rsid w:val="009C1E16"/>
    <w:rsid w:val="009C458F"/>
    <w:rsid w:val="009D643B"/>
    <w:rsid w:val="009E4979"/>
    <w:rsid w:val="009E4CC4"/>
    <w:rsid w:val="009F1442"/>
    <w:rsid w:val="009F22D9"/>
    <w:rsid w:val="009F528B"/>
    <w:rsid w:val="009F673C"/>
    <w:rsid w:val="00A051EE"/>
    <w:rsid w:val="00A05F0E"/>
    <w:rsid w:val="00A214CD"/>
    <w:rsid w:val="00A2289E"/>
    <w:rsid w:val="00A24E15"/>
    <w:rsid w:val="00A25F5B"/>
    <w:rsid w:val="00A26AED"/>
    <w:rsid w:val="00A271CA"/>
    <w:rsid w:val="00A30E80"/>
    <w:rsid w:val="00A3173F"/>
    <w:rsid w:val="00A33302"/>
    <w:rsid w:val="00A33D1F"/>
    <w:rsid w:val="00A35A2D"/>
    <w:rsid w:val="00A3621C"/>
    <w:rsid w:val="00A3750A"/>
    <w:rsid w:val="00A460B7"/>
    <w:rsid w:val="00A4711B"/>
    <w:rsid w:val="00A5131D"/>
    <w:rsid w:val="00A57536"/>
    <w:rsid w:val="00A60140"/>
    <w:rsid w:val="00A60D09"/>
    <w:rsid w:val="00A61EB6"/>
    <w:rsid w:val="00A7328E"/>
    <w:rsid w:val="00A73F29"/>
    <w:rsid w:val="00A77336"/>
    <w:rsid w:val="00A77F66"/>
    <w:rsid w:val="00A8044E"/>
    <w:rsid w:val="00A810F9"/>
    <w:rsid w:val="00AA00A4"/>
    <w:rsid w:val="00AA3623"/>
    <w:rsid w:val="00AA7E40"/>
    <w:rsid w:val="00AB142D"/>
    <w:rsid w:val="00AB4F60"/>
    <w:rsid w:val="00AB67B9"/>
    <w:rsid w:val="00AC5341"/>
    <w:rsid w:val="00AD0911"/>
    <w:rsid w:val="00AD1155"/>
    <w:rsid w:val="00AE0779"/>
    <w:rsid w:val="00AE3214"/>
    <w:rsid w:val="00AE5D71"/>
    <w:rsid w:val="00AE622E"/>
    <w:rsid w:val="00AE69EA"/>
    <w:rsid w:val="00AE6D04"/>
    <w:rsid w:val="00AF01E4"/>
    <w:rsid w:val="00AF2835"/>
    <w:rsid w:val="00AF285B"/>
    <w:rsid w:val="00AF772A"/>
    <w:rsid w:val="00AF7C61"/>
    <w:rsid w:val="00B005FD"/>
    <w:rsid w:val="00B05AA8"/>
    <w:rsid w:val="00B11E23"/>
    <w:rsid w:val="00B23689"/>
    <w:rsid w:val="00B256CF"/>
    <w:rsid w:val="00B27D9E"/>
    <w:rsid w:val="00B306A5"/>
    <w:rsid w:val="00B30A1D"/>
    <w:rsid w:val="00B31DF0"/>
    <w:rsid w:val="00B4632C"/>
    <w:rsid w:val="00B47E2A"/>
    <w:rsid w:val="00B61D84"/>
    <w:rsid w:val="00B6303F"/>
    <w:rsid w:val="00B67E8A"/>
    <w:rsid w:val="00B71652"/>
    <w:rsid w:val="00B76837"/>
    <w:rsid w:val="00B76AE7"/>
    <w:rsid w:val="00B8064B"/>
    <w:rsid w:val="00B8082E"/>
    <w:rsid w:val="00B903C9"/>
    <w:rsid w:val="00B90D6B"/>
    <w:rsid w:val="00B9206C"/>
    <w:rsid w:val="00B92C4B"/>
    <w:rsid w:val="00B947BC"/>
    <w:rsid w:val="00B94ED5"/>
    <w:rsid w:val="00BA0425"/>
    <w:rsid w:val="00BA048B"/>
    <w:rsid w:val="00BA4173"/>
    <w:rsid w:val="00BA4C27"/>
    <w:rsid w:val="00BB0370"/>
    <w:rsid w:val="00BB0F17"/>
    <w:rsid w:val="00BB591B"/>
    <w:rsid w:val="00BB6771"/>
    <w:rsid w:val="00BC02DB"/>
    <w:rsid w:val="00BC1729"/>
    <w:rsid w:val="00BC2BCF"/>
    <w:rsid w:val="00BC69B3"/>
    <w:rsid w:val="00BD12B8"/>
    <w:rsid w:val="00BE2207"/>
    <w:rsid w:val="00BE3331"/>
    <w:rsid w:val="00BE729C"/>
    <w:rsid w:val="00C00183"/>
    <w:rsid w:val="00C003FB"/>
    <w:rsid w:val="00C0186C"/>
    <w:rsid w:val="00C01D1E"/>
    <w:rsid w:val="00C02A4C"/>
    <w:rsid w:val="00C05D16"/>
    <w:rsid w:val="00C0655C"/>
    <w:rsid w:val="00C26E06"/>
    <w:rsid w:val="00C43F4D"/>
    <w:rsid w:val="00C510FF"/>
    <w:rsid w:val="00C611DD"/>
    <w:rsid w:val="00C6574B"/>
    <w:rsid w:val="00C66C8B"/>
    <w:rsid w:val="00C7040E"/>
    <w:rsid w:val="00C81E80"/>
    <w:rsid w:val="00C8238C"/>
    <w:rsid w:val="00C82496"/>
    <w:rsid w:val="00C83482"/>
    <w:rsid w:val="00C8607E"/>
    <w:rsid w:val="00C86FCF"/>
    <w:rsid w:val="00C91B44"/>
    <w:rsid w:val="00CA01AE"/>
    <w:rsid w:val="00CB0F38"/>
    <w:rsid w:val="00CB5427"/>
    <w:rsid w:val="00CC2AF3"/>
    <w:rsid w:val="00CC62AE"/>
    <w:rsid w:val="00CC7C95"/>
    <w:rsid w:val="00CD6968"/>
    <w:rsid w:val="00CF0F8D"/>
    <w:rsid w:val="00CF439B"/>
    <w:rsid w:val="00CF6FC7"/>
    <w:rsid w:val="00CF7EDE"/>
    <w:rsid w:val="00D00AF5"/>
    <w:rsid w:val="00D13784"/>
    <w:rsid w:val="00D13E42"/>
    <w:rsid w:val="00D145BB"/>
    <w:rsid w:val="00D17F30"/>
    <w:rsid w:val="00D23BFD"/>
    <w:rsid w:val="00D24A4B"/>
    <w:rsid w:val="00D31884"/>
    <w:rsid w:val="00D31D93"/>
    <w:rsid w:val="00D31F9B"/>
    <w:rsid w:val="00D33332"/>
    <w:rsid w:val="00D3710D"/>
    <w:rsid w:val="00D37BBE"/>
    <w:rsid w:val="00D44C8D"/>
    <w:rsid w:val="00D64431"/>
    <w:rsid w:val="00D87A16"/>
    <w:rsid w:val="00D920F8"/>
    <w:rsid w:val="00D9260C"/>
    <w:rsid w:val="00D93AFC"/>
    <w:rsid w:val="00DA06E6"/>
    <w:rsid w:val="00DA219C"/>
    <w:rsid w:val="00DA36B9"/>
    <w:rsid w:val="00DA5D72"/>
    <w:rsid w:val="00DB1949"/>
    <w:rsid w:val="00DB293E"/>
    <w:rsid w:val="00DB6278"/>
    <w:rsid w:val="00DB69F6"/>
    <w:rsid w:val="00DC1731"/>
    <w:rsid w:val="00DC205A"/>
    <w:rsid w:val="00DC612F"/>
    <w:rsid w:val="00DC6829"/>
    <w:rsid w:val="00DD02E0"/>
    <w:rsid w:val="00DD6B84"/>
    <w:rsid w:val="00DD6E92"/>
    <w:rsid w:val="00DE19B2"/>
    <w:rsid w:val="00DF3BB5"/>
    <w:rsid w:val="00DF6BDC"/>
    <w:rsid w:val="00E009BA"/>
    <w:rsid w:val="00E15F88"/>
    <w:rsid w:val="00E22596"/>
    <w:rsid w:val="00E22F65"/>
    <w:rsid w:val="00E2425E"/>
    <w:rsid w:val="00E25CFC"/>
    <w:rsid w:val="00E27EDD"/>
    <w:rsid w:val="00E3647F"/>
    <w:rsid w:val="00E44A4B"/>
    <w:rsid w:val="00E52E5C"/>
    <w:rsid w:val="00E52E6A"/>
    <w:rsid w:val="00E67E79"/>
    <w:rsid w:val="00E8331B"/>
    <w:rsid w:val="00E91C7A"/>
    <w:rsid w:val="00E966BC"/>
    <w:rsid w:val="00EA1208"/>
    <w:rsid w:val="00EB6588"/>
    <w:rsid w:val="00EC042D"/>
    <w:rsid w:val="00ED41C1"/>
    <w:rsid w:val="00ED4BB2"/>
    <w:rsid w:val="00ED7678"/>
    <w:rsid w:val="00ED7C07"/>
    <w:rsid w:val="00EE509F"/>
    <w:rsid w:val="00EE5332"/>
    <w:rsid w:val="00F020E5"/>
    <w:rsid w:val="00F039F1"/>
    <w:rsid w:val="00F04AD0"/>
    <w:rsid w:val="00F125EE"/>
    <w:rsid w:val="00F15034"/>
    <w:rsid w:val="00F151A6"/>
    <w:rsid w:val="00F1561A"/>
    <w:rsid w:val="00F27853"/>
    <w:rsid w:val="00F31199"/>
    <w:rsid w:val="00F42260"/>
    <w:rsid w:val="00F423E9"/>
    <w:rsid w:val="00F4536E"/>
    <w:rsid w:val="00F65C53"/>
    <w:rsid w:val="00F71C22"/>
    <w:rsid w:val="00F76CB1"/>
    <w:rsid w:val="00F8214C"/>
    <w:rsid w:val="00F831FC"/>
    <w:rsid w:val="00F8337D"/>
    <w:rsid w:val="00F84B74"/>
    <w:rsid w:val="00F95854"/>
    <w:rsid w:val="00FA2831"/>
    <w:rsid w:val="00FA3ABB"/>
    <w:rsid w:val="00FB06C0"/>
    <w:rsid w:val="00FC0FE8"/>
    <w:rsid w:val="00FC3E70"/>
    <w:rsid w:val="00FC6B31"/>
    <w:rsid w:val="00FE702C"/>
    <w:rsid w:val="00FE7D09"/>
    <w:rsid w:val="00FF591A"/>
    <w:rsid w:val="00F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BC76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2"/>
    <w:link w:val="11"/>
    <w:autoRedefine/>
    <w:uiPriority w:val="9"/>
    <w:qFormat/>
    <w:rsid w:val="007853D1"/>
    <w:pPr>
      <w:keepNext/>
      <w:pageBreakBefore/>
      <w:numPr>
        <w:numId w:val="2"/>
      </w:numPr>
      <w:pBdr>
        <w:bottom w:val="single" w:sz="4" w:space="1" w:color="auto"/>
      </w:pBdr>
      <w:spacing w:line="276" w:lineRule="auto"/>
      <w:ind w:left="425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6CA3"/>
    <w:pPr>
      <w:keepNext/>
      <w:numPr>
        <w:ilvl w:val="1"/>
        <w:numId w:val="2"/>
      </w:numPr>
      <w:pBdr>
        <w:left w:val="single" w:sz="48" w:space="0" w:color="E36C0A" w:themeColor="accent6" w:themeShade="BF"/>
      </w:pBdr>
      <w:shd w:val="clear" w:color="002B62" w:fill="002B62"/>
      <w:spacing w:beforeLines="100" w:before="286" w:afterLines="100" w:after="286" w:line="480" w:lineRule="auto"/>
      <w:jc w:val="left"/>
      <w:outlineLvl w:val="1"/>
    </w:pPr>
    <w:rPr>
      <w:rFonts w:ascii="Arial" w:eastAsia="メイリオ" w:hAnsi="Arial" w:cs="Arial"/>
      <w:b/>
      <w:color w:val="FFFFFF" w:themeColor="background1"/>
      <w:sz w:val="24"/>
      <w:szCs w:val="21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836CA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FA283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1">
    <w:name w:val="見出し 1 (文字)"/>
    <w:basedOn w:val="a0"/>
    <w:link w:val="1"/>
    <w:uiPriority w:val="9"/>
    <w:rsid w:val="007853D1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0"/>
    <w:link w:val="2"/>
    <w:uiPriority w:val="9"/>
    <w:rsid w:val="00836CA3"/>
    <w:rPr>
      <w:rFonts w:ascii="Arial" w:eastAsia="メイリオ" w:hAnsi="Arial" w:cs="Arial"/>
      <w:b/>
      <w:color w:val="FFFFFF" w:themeColor="background1"/>
      <w:sz w:val="24"/>
      <w:szCs w:val="21"/>
      <w:shd w:val="clear" w:color="002B62" w:fill="002B62"/>
    </w:rPr>
  </w:style>
  <w:style w:type="paragraph" w:styleId="a3">
    <w:name w:val="header"/>
    <w:basedOn w:val="a"/>
    <w:link w:val="a4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C6829"/>
  </w:style>
  <w:style w:type="paragraph" w:styleId="a5">
    <w:name w:val="footer"/>
    <w:basedOn w:val="a"/>
    <w:link w:val="a6"/>
    <w:uiPriority w:val="99"/>
    <w:unhideWhenUsed/>
    <w:rsid w:val="00DC682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DC6829"/>
  </w:style>
  <w:style w:type="paragraph" w:styleId="a7">
    <w:name w:val="List Paragraph"/>
    <w:basedOn w:val="a"/>
    <w:uiPriority w:val="34"/>
    <w:qFormat/>
    <w:rsid w:val="00106001"/>
    <w:pPr>
      <w:ind w:leftChars="400" w:left="840"/>
    </w:pPr>
  </w:style>
  <w:style w:type="table" w:styleId="a8">
    <w:name w:val="Table Grid"/>
    <w:basedOn w:val="a1"/>
    <w:uiPriority w:val="59"/>
    <w:rsid w:val="00E96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9">
    <w:name w:val="Medium Grid 2 Accent 1"/>
    <w:basedOn w:val="a1"/>
    <w:uiPriority w:val="68"/>
    <w:rsid w:val="00E966B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9">
    <w:name w:val="Title"/>
    <w:basedOn w:val="a"/>
    <w:next w:val="a"/>
    <w:link w:val="aa"/>
    <w:uiPriority w:val="10"/>
    <w:qFormat/>
    <w:rsid w:val="008202B6"/>
    <w:pPr>
      <w:widowControl/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表題 (文字)"/>
    <w:basedOn w:val="a0"/>
    <w:link w:val="a9"/>
    <w:uiPriority w:val="10"/>
    <w:rsid w:val="008202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b">
    <w:name w:val="Subtitle"/>
    <w:basedOn w:val="a"/>
    <w:next w:val="a"/>
    <w:link w:val="ac"/>
    <w:uiPriority w:val="11"/>
    <w:qFormat/>
    <w:rsid w:val="008202B6"/>
    <w:pPr>
      <w:widowControl/>
      <w:numPr>
        <w:ilvl w:val="1"/>
      </w:numPr>
      <w:spacing w:after="200" w:line="276" w:lineRule="auto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character" w:customStyle="1" w:styleId="ac">
    <w:name w:val="副題 (文字)"/>
    <w:basedOn w:val="a0"/>
    <w:link w:val="ab"/>
    <w:uiPriority w:val="11"/>
    <w:rsid w:val="008202B6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8202B6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8202B6"/>
    <w:rPr>
      <w:rFonts w:asciiTheme="majorHAnsi" w:eastAsiaTheme="majorEastAsia" w:hAnsiTheme="majorHAnsi" w:cstheme="majorBidi"/>
      <w:sz w:val="18"/>
      <w:szCs w:val="18"/>
    </w:rPr>
  </w:style>
  <w:style w:type="table" w:styleId="12">
    <w:name w:val="Light Shading Accent 1"/>
    <w:basedOn w:val="a1"/>
    <w:uiPriority w:val="60"/>
    <w:rsid w:val="00A810F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2">
    <w:name w:val="Light Grid Accent 1"/>
    <w:basedOn w:val="a1"/>
    <w:uiPriority w:val="62"/>
    <w:rsid w:val="00F125E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numbering" w:customStyle="1" w:styleId="10">
    <w:name w:val="スタイル1"/>
    <w:uiPriority w:val="99"/>
    <w:rsid w:val="006C1573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F673C"/>
    <w:pPr>
      <w:jc w:val="center"/>
    </w:pPr>
    <w:rPr>
      <w:b/>
      <w:bCs/>
      <w:szCs w:val="21"/>
    </w:rPr>
  </w:style>
  <w:style w:type="table" w:styleId="13">
    <w:name w:val="Light Shading"/>
    <w:basedOn w:val="a1"/>
    <w:uiPriority w:val="60"/>
    <w:rsid w:val="0047751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21">
    <w:name w:val="スタイル2"/>
    <w:basedOn w:val="a1"/>
    <w:uiPriority w:val="99"/>
    <w:rsid w:val="0047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7A9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styleId="af0">
    <w:name w:val="TOC Heading"/>
    <w:basedOn w:val="1"/>
    <w:next w:val="a"/>
    <w:uiPriority w:val="39"/>
    <w:unhideWhenUsed/>
    <w:qFormat/>
    <w:rsid w:val="004E6E63"/>
    <w:pPr>
      <w:keepLines/>
      <w:widowControl/>
      <w:spacing w:before="480"/>
      <w:jc w:val="left"/>
      <w:outlineLvl w:val="9"/>
    </w:pPr>
    <w:rPr>
      <w:b w:val="0"/>
      <w:bCs/>
      <w:color w:val="365F91" w:themeColor="accent1" w:themeShade="BF"/>
      <w:kern w:val="0"/>
      <w:szCs w:val="28"/>
    </w:rPr>
  </w:style>
  <w:style w:type="paragraph" w:styleId="14">
    <w:name w:val="toc 1"/>
    <w:basedOn w:val="a"/>
    <w:next w:val="a"/>
    <w:autoRedefine/>
    <w:uiPriority w:val="39"/>
    <w:unhideWhenUsed/>
    <w:rsid w:val="004E6E63"/>
  </w:style>
  <w:style w:type="character" w:styleId="af1">
    <w:name w:val="Hyperlink"/>
    <w:basedOn w:val="a0"/>
    <w:uiPriority w:val="99"/>
    <w:unhideWhenUsed/>
    <w:rsid w:val="004E6E63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7352D"/>
    <w:pPr>
      <w:ind w:leftChars="100" w:left="210"/>
    </w:pPr>
  </w:style>
  <w:style w:type="paragraph" w:customStyle="1" w:styleId="3">
    <w:name w:val="見出し3"/>
    <w:basedOn w:val="30"/>
    <w:next w:val="30"/>
    <w:link w:val="33"/>
    <w:qFormat/>
    <w:rsid w:val="00836CA3"/>
    <w:pPr>
      <w:keepLines w:val="0"/>
      <w:numPr>
        <w:numId w:val="23"/>
      </w:numPr>
      <w:spacing w:before="0"/>
      <w:ind w:left="420"/>
    </w:pPr>
    <w:rPr>
      <w:color w:val="auto"/>
      <w:szCs w:val="22"/>
    </w:rPr>
  </w:style>
  <w:style w:type="character" w:customStyle="1" w:styleId="33">
    <w:name w:val="見出し3 (文字)"/>
    <w:basedOn w:val="a0"/>
    <w:link w:val="3"/>
    <w:rsid w:val="00836CA3"/>
    <w:rPr>
      <w:rFonts w:asciiTheme="majorHAnsi" w:eastAsiaTheme="majorEastAsia" w:hAnsiTheme="majorHAnsi" w:cstheme="majorBidi"/>
      <w:sz w:val="24"/>
    </w:rPr>
  </w:style>
  <w:style w:type="character" w:customStyle="1" w:styleId="31">
    <w:name w:val="見出し 3 (文字)"/>
    <w:basedOn w:val="a0"/>
    <w:link w:val="30"/>
    <w:uiPriority w:val="9"/>
    <w:semiHidden/>
    <w:rsid w:val="00836CA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34">
    <w:name w:val="toc 3"/>
    <w:basedOn w:val="a"/>
    <w:next w:val="a"/>
    <w:autoRedefine/>
    <w:uiPriority w:val="39"/>
    <w:unhideWhenUsed/>
    <w:rsid w:val="007B5FE3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https://docs.ansible.com/ansible-tower/3.6.3/html/administration/_images/configure-tower-jobs.pn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https://docs.ansible.com/ansible-tower/3.6.3/html/administration/_images/configure-tower-jobs.p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クラシック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223B-3212-4C9F-9C8C-EE9221906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1636</Words>
  <Characters>9328</Characters>
  <Application>Microsoft Office Word</Application>
  <DocSecurity>0</DocSecurity>
  <Lines>77</Lines>
  <Paragraphs>21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2019-07-11T06:27:00Z</dcterms:created>
  <dcterms:modified xsi:type="dcterms:W3CDTF">2020-04-28T04:47:00Z</dcterms:modified>
</cp:coreProperties>
</file>