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14" w:rsidRDefault="00716614" w:rsidP="002D2FC0">
      <w:pPr>
        <w:pStyle w:val="Default"/>
        <w:jc w:val="both"/>
        <w:rPr>
          <w:rFonts w:asciiTheme="majorHAnsi" w:eastAsiaTheme="majorEastAsia" w:hAnsiTheme="majorHAnsi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 w:cstheme="majorBidi"/>
          <w:color w:val="auto"/>
          <w:kern w:val="2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Pr="00551329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716614" w:rsidRDefault="00716614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2169D8" w:rsidP="00716614">
      <w:pPr>
        <w:pStyle w:val="Default"/>
        <w:rPr>
          <w:rFonts w:asciiTheme="minorEastAsia" w:hAnsiTheme="minorEastAsia"/>
          <w:sz w:val="20"/>
          <w:szCs w:val="20"/>
        </w:rPr>
      </w:pPr>
      <w:r>
        <w:rPr>
          <w:rFonts w:ascii="Meiryo UI" w:eastAsia="Meiryo UI" w:hAnsi="Meiryo UI" w:cs="Meiryo UI"/>
          <w:noProof/>
        </w:rPr>
        <w:drawing>
          <wp:anchor distT="0" distB="0" distL="114300" distR="114300" simplePos="0" relativeHeight="251763712" behindDoc="0" locked="0" layoutInCell="1" allowOverlap="1" wp14:anchorId="799113E2" wp14:editId="4DB4C35B">
            <wp:simplePos x="0" y="0"/>
            <wp:positionH relativeFrom="page">
              <wp:posOffset>2373630</wp:posOffset>
            </wp:positionH>
            <wp:positionV relativeFrom="paragraph">
              <wp:posOffset>160186</wp:posOffset>
            </wp:positionV>
            <wp:extent cx="3063960" cy="718345"/>
            <wp:effectExtent l="0" t="0" r="0" b="5715"/>
            <wp:wrapNone/>
            <wp:docPr id="33" name="図 33" descr="C:\Users\000001A00AKC2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001A00AKC2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60" cy="7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B41FE2" w:rsidRPr="00551329" w:rsidRDefault="00B41FE2" w:rsidP="00716614">
      <w:pPr>
        <w:pStyle w:val="Default"/>
        <w:rPr>
          <w:rFonts w:asciiTheme="minorEastAsia" w:hAnsiTheme="minorEastAsia"/>
          <w:sz w:val="20"/>
          <w:szCs w:val="20"/>
        </w:rPr>
      </w:pPr>
    </w:p>
    <w:p w:rsidR="00A714A2" w:rsidRPr="00B27F7B" w:rsidRDefault="002169D8" w:rsidP="00A714A2">
      <w:pPr>
        <w:pStyle w:val="Default"/>
        <w:jc w:val="center"/>
        <w:rPr>
          <w:rFonts w:eastAsiaTheme="majorEastAsia"/>
          <w:color w:val="auto"/>
          <w:sz w:val="52"/>
          <w:szCs w:val="52"/>
        </w:rPr>
      </w:pPr>
      <w:proofErr w:type="spellStart"/>
      <w:r>
        <w:rPr>
          <w:rFonts w:ascii="ＭＳ Ｐゴシック" w:eastAsia="ＭＳ Ｐゴシック" w:hAnsi="ＭＳ Ｐゴシック" w:cs="Meiryo UI" w:hint="eastAsia"/>
          <w:sz w:val="52"/>
          <w:szCs w:val="52"/>
        </w:rPr>
        <w:t>I</w:t>
      </w:r>
      <w:r>
        <w:rPr>
          <w:rFonts w:ascii="ＭＳ Ｐゴシック" w:eastAsia="ＭＳ Ｐゴシック" w:hAnsi="ＭＳ Ｐゴシック" w:cs="Meiryo UI"/>
          <w:sz w:val="52"/>
          <w:szCs w:val="52"/>
        </w:rPr>
        <w:t>TA_</w:t>
      </w:r>
      <w:r w:rsidR="00925477">
        <w:rPr>
          <w:rFonts w:ascii="ＭＳ Ｐゴシック" w:eastAsia="ＭＳ Ｐゴシック" w:hAnsi="ＭＳ Ｐゴシック" w:cs="Meiryo UI" w:hint="eastAsia"/>
          <w:sz w:val="52"/>
          <w:szCs w:val="52"/>
        </w:rPr>
        <w:t>User</w:t>
      </w:r>
      <w:proofErr w:type="spellEnd"/>
      <w:r w:rsidR="00925477">
        <w:rPr>
          <w:rFonts w:ascii="ＭＳ Ｐゴシック" w:eastAsia="ＭＳ Ｐゴシック" w:hAnsi="ＭＳ Ｐゴシック" w:cs="Meiryo UI" w:hint="eastAsia"/>
          <w:sz w:val="52"/>
          <w:szCs w:val="52"/>
        </w:rPr>
        <w:t xml:space="preserve"> Instruction Manual</w:t>
      </w:r>
    </w:p>
    <w:p w:rsidR="00A714A2" w:rsidRPr="00B27F7B" w:rsidRDefault="00A46316" w:rsidP="00A714A2">
      <w:pPr>
        <w:pStyle w:val="Default"/>
        <w:jc w:val="center"/>
        <w:rPr>
          <w:rFonts w:eastAsiaTheme="majorEastAsia" w:cstheme="majorHAnsi"/>
          <w:color w:val="auto"/>
          <w:sz w:val="20"/>
          <w:szCs w:val="20"/>
        </w:rPr>
      </w:pPr>
      <w:proofErr w:type="spellStart"/>
      <w:r>
        <w:rPr>
          <w:rFonts w:eastAsiaTheme="majorEastAsia" w:cstheme="majorHAnsi" w:hint="eastAsia"/>
          <w:color w:val="auto"/>
          <w:sz w:val="36"/>
          <w:szCs w:val="36"/>
        </w:rPr>
        <w:t>RestAPI</w:t>
      </w:r>
      <w:proofErr w:type="spellEnd"/>
    </w:p>
    <w:p w:rsidR="00716614" w:rsidRPr="00CB055E" w:rsidRDefault="00716614" w:rsidP="00716614">
      <w:pPr>
        <w:pStyle w:val="Default"/>
        <w:rPr>
          <w:rFonts w:asciiTheme="minorEastAsia" w:hAnsiTheme="minorEastAsia"/>
          <w:color w:val="auto"/>
          <w:sz w:val="20"/>
          <w:szCs w:val="20"/>
        </w:rPr>
      </w:pP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i/>
          <w:sz w:val="36"/>
          <w:szCs w:val="36"/>
        </w:rPr>
      </w:sdtEndPr>
      <w:sdtContent>
        <w:p w:rsidR="00716614" w:rsidRPr="00CB055E" w:rsidRDefault="00716614" w:rsidP="00716614">
          <w:pPr>
            <w:pStyle w:val="Default"/>
            <w:jc w:val="center"/>
            <w:rPr>
              <w:rFonts w:asciiTheme="majorEastAsia" w:eastAsiaTheme="majorEastAsia" w:hAnsiTheme="majorEastAsia" w:cs="Meiryo UI"/>
              <w:i/>
              <w:color w:val="auto"/>
              <w:sz w:val="36"/>
              <w:szCs w:val="36"/>
            </w:rPr>
          </w:pP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  <w:r w:rsidR="00792759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 xml:space="preserve"> Version </w:t>
          </w:r>
          <w:r w:rsidR="0086076A" w:rsidRPr="008A2B0D">
            <w:rPr>
              <w:rFonts w:eastAsiaTheme="majorEastAsia" w:cs="Meiryo UI" w:hint="eastAsia"/>
              <w:color w:val="auto"/>
              <w:sz w:val="36"/>
              <w:szCs w:val="36"/>
            </w:rPr>
            <w:t>1</w:t>
          </w:r>
          <w:r w:rsidR="003E0741" w:rsidRPr="00A841D6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.</w:t>
          </w:r>
          <w:r w:rsidR="00836F0C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3</w:t>
          </w: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</w:p>
      </w:sdtContent>
    </w:sdt>
    <w:p w:rsidR="00716614" w:rsidRPr="00CB055E" w:rsidRDefault="00716614" w:rsidP="00716614">
      <w:pPr>
        <w:pStyle w:val="Default"/>
        <w:rPr>
          <w:rFonts w:asciiTheme="majorEastAsia" w:eastAsiaTheme="majorEastAsia" w:hAnsiTheme="majorEastAsia"/>
          <w:color w:val="auto"/>
          <w:sz w:val="20"/>
          <w:szCs w:val="20"/>
        </w:rPr>
      </w:pPr>
    </w:p>
    <w:p w:rsidR="0091158D" w:rsidRPr="00CB055E" w:rsidRDefault="0091158D">
      <w:r w:rsidRPr="00CB055E">
        <w:br w:type="page"/>
      </w:r>
    </w:p>
    <w:sdt>
      <w:sdtPr>
        <w:rPr>
          <w:rFonts w:asciiTheme="minorHAnsi" w:eastAsia="メイリオ" w:hAnsiTheme="minorHAnsi" w:cstheme="minorBidi"/>
          <w:b/>
          <w:color w:val="auto"/>
          <w:kern w:val="2"/>
          <w:sz w:val="21"/>
          <w:szCs w:val="22"/>
        </w:rPr>
        <w:id w:val="-1954313387"/>
        <w:docPartObj>
          <w:docPartGallery w:val="Cover Pages"/>
          <w:docPartUnique/>
        </w:docPartObj>
      </w:sdtPr>
      <w:sdtEndPr>
        <w:rPr>
          <w:rFonts w:ascii="Arial" w:hAnsi="Arial" w:cs="Arial"/>
          <w:color w:val="002B62"/>
          <w:sz w:val="22"/>
          <w:szCs w:val="24"/>
        </w:rPr>
      </w:sdtEndPr>
      <w:sdtContent>
        <w:p w:rsidR="001A6088" w:rsidRPr="00CB055E" w:rsidRDefault="00982827" w:rsidP="001A6088">
          <w:pPr>
            <w:pStyle w:val="Default"/>
            <w:rPr>
              <w:rFonts w:eastAsia="Meiryo UI"/>
              <w:sz w:val="20"/>
              <w:szCs w:val="20"/>
            </w:rPr>
          </w:pPr>
          <w:r w:rsidRPr="008A2B0D">
            <w:rPr>
              <w:rFonts w:eastAsia="Meiryo UI"/>
              <w:sz w:val="20"/>
              <w:szCs w:val="20"/>
            </w:rPr>
            <w:t>Copyright</w:t>
          </w:r>
          <w:r w:rsidRPr="00CB055E">
            <w:rPr>
              <w:rFonts w:eastAsia="Meiryo UI"/>
              <w:sz w:val="20"/>
              <w:szCs w:val="20"/>
            </w:rPr>
            <w:t xml:space="preserve"> © </w:t>
          </w:r>
          <w:r w:rsidRPr="008A2B0D">
            <w:rPr>
              <w:rFonts w:eastAsia="Meiryo UI"/>
              <w:sz w:val="20"/>
              <w:szCs w:val="20"/>
            </w:rPr>
            <w:t>NEC</w:t>
          </w:r>
          <w:r w:rsidRPr="00CB055E">
            <w:rPr>
              <w:rFonts w:eastAsia="Meiryo UI"/>
              <w:sz w:val="20"/>
              <w:szCs w:val="20"/>
            </w:rPr>
            <w:t xml:space="preserve"> </w:t>
          </w:r>
          <w:r w:rsidRPr="008A2B0D">
            <w:rPr>
              <w:rFonts w:eastAsia="Meiryo UI"/>
              <w:sz w:val="20"/>
              <w:szCs w:val="20"/>
            </w:rPr>
            <w:t>Corporation</w:t>
          </w:r>
          <w:r w:rsidRPr="00CB055E">
            <w:rPr>
              <w:rFonts w:eastAsia="Meiryo UI"/>
              <w:sz w:val="20"/>
              <w:szCs w:val="20"/>
            </w:rPr>
            <w:t xml:space="preserve"> </w:t>
          </w:r>
          <w:r w:rsidR="001A6088" w:rsidRPr="008A2B0D">
            <w:rPr>
              <w:rFonts w:eastAsia="Meiryo UI"/>
              <w:sz w:val="20"/>
              <w:szCs w:val="20"/>
            </w:rPr>
            <w:t>201</w:t>
          </w:r>
          <w:r w:rsidR="0086076A" w:rsidRPr="008A2B0D">
            <w:rPr>
              <w:rFonts w:eastAsia="Meiryo UI" w:hint="eastAsia"/>
              <w:sz w:val="20"/>
              <w:szCs w:val="20"/>
            </w:rPr>
            <w:t>9</w:t>
          </w:r>
          <w:r w:rsidR="003D50EC" w:rsidRPr="00CB055E">
            <w:rPr>
              <w:rFonts w:eastAsia="Meiryo UI"/>
              <w:sz w:val="20"/>
              <w:szCs w:val="20"/>
            </w:rPr>
            <w:t xml:space="preserve">. </w:t>
          </w:r>
          <w:r w:rsidR="003D50EC" w:rsidRPr="008A2B0D">
            <w:rPr>
              <w:rFonts w:eastAsia="Meiryo UI"/>
              <w:sz w:val="20"/>
              <w:szCs w:val="20"/>
            </w:rPr>
            <w:t>All</w:t>
          </w:r>
          <w:r w:rsidR="003D50EC" w:rsidRPr="00CB055E">
            <w:rPr>
              <w:rFonts w:eastAsia="Meiryo UI"/>
              <w:sz w:val="20"/>
              <w:szCs w:val="20"/>
            </w:rPr>
            <w:t xml:space="preserve"> </w:t>
          </w:r>
          <w:r w:rsidR="003D50EC" w:rsidRPr="008A2B0D">
            <w:rPr>
              <w:rFonts w:eastAsia="Meiryo UI"/>
              <w:sz w:val="20"/>
              <w:szCs w:val="20"/>
            </w:rPr>
            <w:t>rights</w:t>
          </w:r>
          <w:r w:rsidR="003D50EC" w:rsidRPr="00CB055E">
            <w:rPr>
              <w:rFonts w:eastAsia="Meiryo UI"/>
              <w:sz w:val="20"/>
              <w:szCs w:val="20"/>
            </w:rPr>
            <w:t xml:space="preserve"> </w:t>
          </w:r>
          <w:r w:rsidR="003D50EC" w:rsidRPr="008A2B0D">
            <w:rPr>
              <w:rFonts w:eastAsia="Meiryo UI"/>
              <w:sz w:val="20"/>
              <w:szCs w:val="20"/>
            </w:rPr>
            <w:t>reserved</w:t>
          </w:r>
          <w:r w:rsidR="003D50EC" w:rsidRPr="00CB055E">
            <w:rPr>
              <w:rFonts w:eastAsia="Meiryo UI"/>
              <w:sz w:val="20"/>
              <w:szCs w:val="20"/>
            </w:rPr>
            <w:t>.</w:t>
          </w:r>
        </w:p>
        <w:p w:rsidR="001A6088" w:rsidRPr="00CB055E" w:rsidRDefault="001A6088" w:rsidP="001A6088">
          <w:pPr>
            <w:autoSpaceDE w:val="0"/>
            <w:autoSpaceDN w:val="0"/>
            <w:adjustRightInd w:val="0"/>
            <w:jc w:val="left"/>
            <w:rPr>
              <w:rFonts w:ascii="Arial" w:eastAsia="Meiryo UI" w:hAnsi="Arial" w:cs="Arial"/>
              <w:color w:val="000000"/>
              <w:kern w:val="0"/>
              <w:sz w:val="20"/>
              <w:szCs w:val="20"/>
            </w:rPr>
          </w:pP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44"/>
              <w:szCs w:val="44"/>
            </w:rPr>
          </w:pPr>
          <w:r>
            <w:rPr>
              <w:rFonts w:eastAsia="Meiryo UI" w:cs="Meiryo UI" w:hint="eastAsia"/>
              <w:sz w:val="44"/>
              <w:szCs w:val="44"/>
            </w:rPr>
            <w:t>D</w:t>
          </w:r>
          <w:r>
            <w:rPr>
              <w:rFonts w:eastAsia="Meiryo UI" w:cs="Meiryo UI"/>
              <w:sz w:val="44"/>
              <w:szCs w:val="44"/>
            </w:rPr>
            <w:t>isclaimer</w:t>
          </w:r>
          <w:r w:rsidRPr="00B27F7B">
            <w:rPr>
              <w:rFonts w:eastAsia="Meiryo UI" w:cs="Meiryo UI"/>
              <w:sz w:val="44"/>
              <w:szCs w:val="44"/>
            </w:rPr>
            <w:t xml:space="preserve">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All the contents of this document are protected by copyright owned by NEC Corporation.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Unauthorized reproduction or copying of all or part of the contents of this document is prohibited.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>The contents of this document are subject to change without prior notice in the future.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 xml:space="preserve">NEC Corporation is not responsible for any technical or editorial errors or omissions in this document.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0"/>
              <w:szCs w:val="20"/>
            </w:rPr>
          </w:pPr>
          <w:r w:rsidRPr="001660BC">
            <w:rPr>
              <w:rFonts w:eastAsia="Meiryo UI" w:cs="Meiryo UI"/>
              <w:sz w:val="21"/>
              <w:szCs w:val="20"/>
            </w:rPr>
            <w:t xml:space="preserve">NEC Corporation do not guarantee accuracy, usability, certainty of the content in this document. </w:t>
          </w: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20"/>
              <w:szCs w:val="20"/>
            </w:rPr>
          </w:pPr>
        </w:p>
        <w:p w:rsidR="00925477" w:rsidRPr="00B27F7B" w:rsidRDefault="00925477" w:rsidP="00925477">
          <w:pPr>
            <w:pStyle w:val="Default"/>
            <w:rPr>
              <w:rFonts w:eastAsia="Meiryo UI" w:cs="Meiryo UI"/>
              <w:sz w:val="44"/>
              <w:szCs w:val="44"/>
            </w:rPr>
          </w:pPr>
          <w:r>
            <w:rPr>
              <w:rFonts w:eastAsia="Meiryo UI" w:cs="Meiryo UI" w:hint="eastAsia"/>
              <w:sz w:val="44"/>
              <w:szCs w:val="44"/>
            </w:rPr>
            <w:t>T</w:t>
          </w:r>
          <w:r>
            <w:rPr>
              <w:rFonts w:eastAsia="Meiryo UI" w:cs="Meiryo UI"/>
              <w:sz w:val="44"/>
              <w:szCs w:val="44"/>
            </w:rPr>
            <w:t>rademark</w:t>
          </w:r>
          <w:r w:rsidRPr="00B27F7B">
            <w:rPr>
              <w:rFonts w:eastAsia="Meiryo UI" w:cs="Meiryo UI"/>
              <w:sz w:val="44"/>
              <w:szCs w:val="44"/>
            </w:rPr>
            <w:t xml:space="preserve">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1660BC">
            <w:rPr>
              <w:rFonts w:eastAsia="ＭＳ Ｐゴシック" w:cs="Meiryo UI"/>
              <w:sz w:val="21"/>
              <w:szCs w:val="20"/>
            </w:rPr>
            <w:t xml:space="preserve">Linux is registered trademark or trademark of Linus Torvalds, registered in the U.S. and other countries.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1660BC">
            <w:rPr>
              <w:rFonts w:eastAsia="ＭＳ Ｐゴシック" w:cs="Meiryo UI"/>
              <w:sz w:val="21"/>
              <w:szCs w:val="20"/>
            </w:rPr>
            <w:t xml:space="preserve">Red Hat is registered trademark or trademark of Red Hat, Inc., registered in the U.S. and other countries. 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asciiTheme="minorEastAsia" w:hAnsiTheme="minorEastAsia" w:cstheme="minorHAnsi"/>
              <w:sz w:val="21"/>
              <w:szCs w:val="20"/>
            </w:rPr>
          </w:pPr>
          <w:r w:rsidRPr="001660BC">
            <w:rPr>
              <w:rFonts w:hint="eastAsia"/>
              <w:sz w:val="21"/>
              <w:szCs w:val="20"/>
            </w:rPr>
            <w:t>Apache, Apache Tomcat, Tomcat are registered trademarks or trademarks of Apache Software Foundation.</w:t>
          </w:r>
        </w:p>
        <w:p w:rsidR="00925477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proofErr w:type="spellStart"/>
          <w:r w:rsidRPr="001660BC">
            <w:rPr>
              <w:rFonts w:eastAsia="ＭＳ Ｐゴシック" w:cs="Meiryo UI"/>
              <w:sz w:val="21"/>
              <w:szCs w:val="20"/>
            </w:rPr>
            <w:t>Ansible</w:t>
          </w:r>
          <w:proofErr w:type="spellEnd"/>
          <w:r w:rsidRPr="001660BC">
            <w:rPr>
              <w:rFonts w:eastAsia="ＭＳ Ｐゴシック" w:cs="Meiryo UI"/>
              <w:sz w:val="21"/>
              <w:szCs w:val="20"/>
            </w:rPr>
            <w:t xml:space="preserve"> is a registered trademark or trademark of the Red Hat, Inc.</w:t>
          </w:r>
        </w:p>
        <w:p w:rsidR="00925477" w:rsidRPr="001660BC" w:rsidRDefault="00925477" w:rsidP="00925477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eastAsia="ＭＳ Ｐゴシック" w:cs="Meiryo UI"/>
              <w:sz w:val="21"/>
              <w:szCs w:val="20"/>
            </w:rPr>
          </w:pPr>
          <w:r w:rsidRPr="00925477">
            <w:rPr>
              <w:rFonts w:eastAsia="ＭＳ Ｐゴシック" w:cs="Meiryo UI" w:hint="eastAsia"/>
              <w:sz w:val="21"/>
              <w:szCs w:val="20"/>
            </w:rPr>
            <w:t xml:space="preserve">Active Directory is a registered trademark or trademark </w:t>
          </w:r>
          <w:r w:rsidRPr="00925477">
            <w:rPr>
              <w:rFonts w:eastAsia="ＭＳ Ｐゴシック" w:cs="Meiryo UI"/>
              <w:sz w:val="21"/>
              <w:szCs w:val="20"/>
            </w:rPr>
            <w:t xml:space="preserve">of </w:t>
          </w:r>
          <w:r w:rsidRPr="00925477">
            <w:rPr>
              <w:rFonts w:eastAsia="ＭＳ Ｐゴシック" w:cs="Meiryo UI" w:hint="eastAsia"/>
              <w:sz w:val="21"/>
              <w:szCs w:val="20"/>
            </w:rPr>
            <w:t>Microsoft Corporation in the U.S. and other countries.</w:t>
          </w:r>
        </w:p>
        <w:p w:rsidR="00925477" w:rsidRPr="001660BC" w:rsidRDefault="00925477" w:rsidP="00925477">
          <w:pPr>
            <w:pStyle w:val="Default"/>
            <w:rPr>
              <w:rFonts w:eastAsia="Meiryo UI" w:cs="Meiryo UI"/>
              <w:sz w:val="20"/>
              <w:szCs w:val="20"/>
            </w:rPr>
          </w:pP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1"/>
            </w:rPr>
          </w:pPr>
          <w:r w:rsidRPr="001660BC">
            <w:rPr>
              <w:rFonts w:eastAsia="Meiryo UI" w:cs="Meiryo UI"/>
              <w:sz w:val="21"/>
              <w:szCs w:val="21"/>
            </w:rPr>
            <w:t xml:space="preserve">The names of other systems, company name and products mentioned in this document are registered trademarks or trademarks of their respective companies. </w:t>
          </w:r>
        </w:p>
        <w:p w:rsidR="00925477" w:rsidRPr="001660BC" w:rsidRDefault="00925477" w:rsidP="00925477">
          <w:pPr>
            <w:pStyle w:val="Default"/>
            <w:spacing w:line="320" w:lineRule="exact"/>
            <w:rPr>
              <w:rFonts w:eastAsia="Meiryo UI" w:cs="Meiryo UI"/>
              <w:sz w:val="21"/>
              <w:szCs w:val="21"/>
            </w:rPr>
          </w:pPr>
          <w:r w:rsidRPr="001660BC">
            <w:rPr>
              <w:rFonts w:eastAsia="Meiryo UI" w:cs="Meiryo UI"/>
              <w:sz w:val="21"/>
              <w:szCs w:val="21"/>
            </w:rPr>
            <w:t xml:space="preserve">The </w:t>
          </w:r>
          <w:r w:rsidRPr="001660BC">
            <w:rPr>
              <w:sz w:val="21"/>
              <w:szCs w:val="21"/>
            </w:rPr>
            <w:t xml:space="preserve">® </w:t>
          </w:r>
          <w:r w:rsidRPr="001660BC">
            <w:rPr>
              <w:rFonts w:eastAsia="Meiryo UI" w:cs="Meiryo UI"/>
              <w:sz w:val="21"/>
              <w:szCs w:val="21"/>
            </w:rPr>
            <w:t>mark and TM mark is not specified in this document.</w:t>
          </w:r>
        </w:p>
        <w:p w:rsidR="00925477" w:rsidRPr="001660BC" w:rsidRDefault="00925477" w:rsidP="00925477">
          <w:r w:rsidRPr="00F4537D">
            <w:rPr>
              <w:rFonts w:hint="eastAsia"/>
            </w:rPr>
            <w:t>※</w:t>
          </w:r>
          <w:r w:rsidRPr="001660BC">
            <w:rPr>
              <w:rFonts w:hint="eastAsia"/>
            </w:rPr>
            <w:t>「</w:t>
          </w:r>
          <w:proofErr w:type="spellStart"/>
          <w:r w:rsidRPr="001660BC">
            <w:rPr>
              <w:rFonts w:hint="eastAsia"/>
            </w:rPr>
            <w:t>Exastro</w:t>
          </w:r>
          <w:proofErr w:type="spellEnd"/>
          <w:r w:rsidRPr="001660BC">
            <w:rPr>
              <w:rFonts w:hint="eastAsia"/>
            </w:rPr>
            <w:t xml:space="preserve"> IT Automation</w:t>
          </w:r>
          <w:r w:rsidRPr="001660BC">
            <w:rPr>
              <w:rFonts w:hint="eastAsia"/>
            </w:rPr>
            <w:t>」</w:t>
          </w:r>
          <w:r w:rsidRPr="001660BC">
            <w:rPr>
              <w:rFonts w:hint="eastAsia"/>
            </w:rPr>
            <w:t>is written as</w:t>
          </w:r>
          <w:r>
            <w:t xml:space="preserve"> </w:t>
          </w:r>
          <w:r w:rsidRPr="001660BC">
            <w:rPr>
              <w:rFonts w:hint="eastAsia"/>
            </w:rPr>
            <w:t>「</w:t>
          </w:r>
          <w:r w:rsidRPr="001660BC">
            <w:rPr>
              <w:rFonts w:hint="eastAsia"/>
            </w:rPr>
            <w:t>ITA</w:t>
          </w:r>
          <w:r w:rsidRPr="001660BC">
            <w:rPr>
              <w:rFonts w:hint="eastAsia"/>
            </w:rPr>
            <w:t>」</w:t>
          </w:r>
          <w:r>
            <w:rPr>
              <w:rFonts w:hint="eastAsia"/>
            </w:rPr>
            <w:t xml:space="preserve"> </w:t>
          </w:r>
          <w:r w:rsidRPr="001660BC">
            <w:rPr>
              <w:rFonts w:hint="eastAsia"/>
            </w:rPr>
            <w:t>in this document.</w:t>
          </w:r>
        </w:p>
        <w:p w:rsidR="00A072E9" w:rsidRPr="00925477" w:rsidRDefault="00A072E9" w:rsidP="0086755C"/>
        <w:p w:rsidR="0091158D" w:rsidRPr="00CB055E" w:rsidRDefault="0091158D" w:rsidP="0086755C">
          <w:r w:rsidRPr="00CB055E">
            <w:br w:type="page"/>
          </w:r>
        </w:p>
        <w:p w:rsidR="0091158D" w:rsidRPr="00CB055E" w:rsidRDefault="00A16F52" w:rsidP="0071419F">
          <w:pPr>
            <w:pStyle w:val="1"/>
          </w:pPr>
          <w:bookmarkStart w:id="0" w:name="_Ref20735862"/>
          <w:bookmarkStart w:id="1" w:name="_Toc33542954"/>
          <w:r>
            <w:rPr>
              <w:rFonts w:hint="eastAsia"/>
            </w:rPr>
            <w:lastRenderedPageBreak/>
            <w:t>Table of</w:t>
          </w:r>
          <w:bookmarkStart w:id="2" w:name="_GoBack"/>
          <w:bookmarkEnd w:id="2"/>
          <w:r>
            <w:rPr>
              <w:rFonts w:hint="eastAsia"/>
            </w:rPr>
            <w:t xml:space="preserve"> contents</w:t>
          </w:r>
        </w:p>
      </w:sdtContent>
    </w:sdt>
    <w:bookmarkEnd w:id="1" w:displacedByCustomXml="prev"/>
    <w:bookmarkEnd w:id="0" w:displacedByCustomXml="prev"/>
    <w:p w:rsidR="00BA7BA3" w:rsidRDefault="00352205">
      <w:pPr>
        <w:pStyle w:val="13"/>
        <w:rPr>
          <w:noProof/>
        </w:rPr>
      </w:pPr>
      <w:r w:rsidRPr="00CB055E">
        <w:rPr>
          <w:rStyle w:val="af4"/>
          <w:noProof/>
        </w:rPr>
        <w:fldChar w:fldCharType="begin"/>
      </w:r>
      <w:r w:rsidRPr="00CB055E">
        <w:rPr>
          <w:rStyle w:val="af4"/>
          <w:noProof/>
        </w:rPr>
        <w:instrText xml:space="preserve"> </w:instrText>
      </w:r>
      <w:r w:rsidRPr="00CB055E">
        <w:rPr>
          <w:rStyle w:val="af4"/>
          <w:rFonts w:hint="eastAsia"/>
          <w:noProof/>
        </w:rPr>
        <w:instrText>TOC \o "1-4" \h \z \u</w:instrText>
      </w:r>
      <w:r w:rsidRPr="00CB055E">
        <w:rPr>
          <w:rStyle w:val="af4"/>
          <w:noProof/>
        </w:rPr>
        <w:instrText xml:space="preserve"> </w:instrText>
      </w:r>
      <w:r w:rsidRPr="00CB055E">
        <w:rPr>
          <w:rStyle w:val="af4"/>
          <w:noProof/>
        </w:rPr>
        <w:fldChar w:fldCharType="separate"/>
      </w:r>
      <w:hyperlink w:anchor="_Toc33542954" w:history="1">
        <w:r w:rsidR="00BA7BA3" w:rsidRPr="00D742C9">
          <w:rPr>
            <w:rStyle w:val="af4"/>
            <w:noProof/>
          </w:rPr>
          <w:t>1</w:t>
        </w:r>
        <w:r w:rsidR="00BA7BA3">
          <w:rPr>
            <w:noProof/>
          </w:rPr>
          <w:tab/>
        </w:r>
        <w:r w:rsidR="00BA7BA3" w:rsidRPr="00D742C9">
          <w:rPr>
            <w:rStyle w:val="af4"/>
            <w:noProof/>
          </w:rPr>
          <w:t>Table of contents</w:t>
        </w:r>
        <w:r w:rsidR="00BA7BA3">
          <w:rPr>
            <w:noProof/>
            <w:webHidden/>
          </w:rPr>
          <w:tab/>
        </w:r>
        <w:r w:rsidR="00BA7BA3">
          <w:rPr>
            <w:noProof/>
            <w:webHidden/>
          </w:rPr>
          <w:fldChar w:fldCharType="begin"/>
        </w:r>
        <w:r w:rsidR="00BA7BA3">
          <w:rPr>
            <w:noProof/>
            <w:webHidden/>
          </w:rPr>
          <w:instrText xml:space="preserve"> PAGEREF _Toc33542954 \h </w:instrText>
        </w:r>
        <w:r w:rsidR="00BA7BA3">
          <w:rPr>
            <w:noProof/>
            <w:webHidden/>
          </w:rPr>
        </w:r>
        <w:r w:rsidR="00BA7BA3"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</w:t>
        </w:r>
        <w:r w:rsidR="00BA7BA3">
          <w:rPr>
            <w:noProof/>
            <w:webHidden/>
          </w:rPr>
          <w:fldChar w:fldCharType="end"/>
        </w:r>
      </w:hyperlink>
    </w:p>
    <w:p w:rsidR="00BA7BA3" w:rsidRDefault="00BA7BA3">
      <w:pPr>
        <w:pStyle w:val="13"/>
        <w:rPr>
          <w:noProof/>
        </w:rPr>
      </w:pPr>
      <w:hyperlink w:anchor="_Toc33542955" w:history="1">
        <w:r w:rsidRPr="00D742C9">
          <w:rPr>
            <w:rStyle w:val="af4"/>
            <w:noProof/>
          </w:rPr>
          <w:t>2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13"/>
        <w:rPr>
          <w:noProof/>
        </w:rPr>
      </w:pPr>
      <w:hyperlink w:anchor="_Toc33542956" w:history="1">
        <w:r w:rsidRPr="00D742C9">
          <w:rPr>
            <w:rStyle w:val="af4"/>
            <w:noProof/>
          </w:rPr>
          <w:t>1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ITA system</w:t>
        </w:r>
        <w:r w:rsidRPr="00D742C9">
          <w:rPr>
            <w:rStyle w:val="af4"/>
            <w:noProof/>
          </w:rPr>
          <w:t xml:space="preserve">　</w:t>
        </w:r>
        <w:r w:rsidRPr="00D742C9">
          <w:rPr>
            <w:rStyle w:val="af4"/>
            <w:noProof/>
          </w:rPr>
          <w:t>Overview of REST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57" w:history="1">
        <w:r w:rsidRPr="00D742C9">
          <w:rPr>
            <w:rStyle w:val="af4"/>
            <w:noProof/>
          </w:rPr>
          <w:t>1.1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About REST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13"/>
        <w:rPr>
          <w:noProof/>
        </w:rPr>
      </w:pPr>
      <w:hyperlink w:anchor="_Toc33542958" w:history="1">
        <w:r w:rsidRPr="00D742C9">
          <w:rPr>
            <w:rStyle w:val="af4"/>
            <w:noProof/>
          </w:rPr>
          <w:t>2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Standard REST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59" w:history="1">
        <w:r w:rsidRPr="00D742C9">
          <w:rPr>
            <w:rStyle w:val="af4"/>
            <w:noProof/>
          </w:rPr>
          <w:t>2.1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Format of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60" w:history="1">
        <w:r w:rsidRPr="00D742C9">
          <w:rPr>
            <w:rStyle w:val="af4"/>
            <w:noProof/>
          </w:rPr>
          <w:t>2.2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Available Method and 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33542961" w:history="1">
        <w:r w:rsidRPr="00D742C9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(1)</w:t>
        </w:r>
        <w:r>
          <w:rPr>
            <w:noProof/>
          </w:rPr>
          <w:tab/>
        </w:r>
        <w:r w:rsidRPr="00D742C9">
          <w:rPr>
            <w:rStyle w:val="af4"/>
            <w:rFonts w:asciiTheme="majorHAnsi" w:hAnsiTheme="majorHAnsi" w:cstheme="majorHAnsi"/>
            <w:noProof/>
          </w:rPr>
          <w:t>GET (Method)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33542962" w:history="1">
        <w:r w:rsidRPr="00D742C9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(2)</w:t>
        </w:r>
        <w:r>
          <w:rPr>
            <w:noProof/>
          </w:rPr>
          <w:tab/>
        </w:r>
        <w:r w:rsidRPr="00D742C9">
          <w:rPr>
            <w:rStyle w:val="af4"/>
            <w:rFonts w:asciiTheme="majorHAnsi" w:hAnsiTheme="majorHAnsi" w:cstheme="majorHAnsi"/>
            <w:noProof/>
          </w:rPr>
          <w:t>INFO(X-Command)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33542963" w:history="1">
        <w:r w:rsidRPr="00D742C9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(3)</w:t>
        </w:r>
        <w:r>
          <w:rPr>
            <w:noProof/>
          </w:rPr>
          <w:tab/>
        </w:r>
        <w:r w:rsidRPr="00D742C9">
          <w:rPr>
            <w:rStyle w:val="af4"/>
            <w:rFonts w:asciiTheme="majorHAnsi" w:hAnsiTheme="majorHAnsi" w:cstheme="majorHAnsi"/>
            <w:noProof/>
          </w:rPr>
          <w:t>FILTER(X-Command)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42"/>
        <w:tabs>
          <w:tab w:val="left" w:pos="1260"/>
          <w:tab w:val="right" w:leader="dot" w:pos="9627"/>
        </w:tabs>
        <w:rPr>
          <w:noProof/>
        </w:rPr>
      </w:pPr>
      <w:hyperlink w:anchor="_Toc33542964" w:history="1">
        <w:r w:rsidRPr="00D742C9">
          <w:rPr>
            <w:rStyle w:val="af4"/>
            <w:rFonts w:asciiTheme="majorHAnsi" w:hAnsiTheme="majorHAnsi"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(4)</w:t>
        </w:r>
        <w:r>
          <w:rPr>
            <w:noProof/>
          </w:rPr>
          <w:tab/>
        </w:r>
        <w:r w:rsidRPr="00D742C9">
          <w:rPr>
            <w:rStyle w:val="af4"/>
            <w:rFonts w:asciiTheme="majorHAnsi" w:hAnsiTheme="majorHAnsi" w:cstheme="majorHAnsi"/>
            <w:noProof/>
          </w:rPr>
          <w:t>EDIT(X-Command)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13"/>
        <w:rPr>
          <w:noProof/>
        </w:rPr>
      </w:pPr>
      <w:hyperlink w:anchor="_Toc33542965" w:history="1">
        <w:r w:rsidRPr="00D742C9">
          <w:rPr>
            <w:rStyle w:val="af4"/>
            <w:noProof/>
          </w:rPr>
          <w:t>3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Menu export / import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66" w:history="1">
        <w:r w:rsidRPr="00D742C9">
          <w:rPr>
            <w:rStyle w:val="af4"/>
            <w:noProof/>
          </w:rPr>
          <w:t>3.1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RestAPI for menu 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67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Request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68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69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EXECUTE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70" w:history="1">
        <w:r w:rsidRPr="00D742C9">
          <w:rPr>
            <w:rStyle w:val="af4"/>
            <w:noProof/>
          </w:rPr>
          <w:t>3.2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RestAPI for Import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71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Request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72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UPLOAD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73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EXECUTE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13"/>
        <w:rPr>
          <w:noProof/>
        </w:rPr>
      </w:pPr>
      <w:hyperlink w:anchor="_Toc33542974" w:history="1">
        <w:r w:rsidRPr="00D742C9">
          <w:rPr>
            <w:rStyle w:val="af4"/>
            <w:noProof/>
          </w:rPr>
          <w:t>4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Export</w:t>
        </w:r>
        <w:r w:rsidRPr="00D742C9">
          <w:rPr>
            <w:rStyle w:val="af4"/>
            <w:noProof/>
          </w:rPr>
          <w:t>・</w:t>
        </w:r>
        <w:r w:rsidRPr="00D742C9">
          <w:rPr>
            <w:rStyle w:val="af4"/>
            <w:noProof/>
          </w:rPr>
          <w:t>Import Symphony/Operation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75" w:history="1">
        <w:r w:rsidRPr="00D742C9">
          <w:rPr>
            <w:rStyle w:val="af4"/>
            <w:noProof/>
          </w:rPr>
          <w:t>4.1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RestAPI for Symphony/Operation 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76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Request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77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78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EXECUTE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79" w:history="1">
        <w:r w:rsidRPr="00D742C9">
          <w:rPr>
            <w:rStyle w:val="af4"/>
            <w:noProof/>
          </w:rPr>
          <w:t>4.2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Rest API for Import Symphony/Operation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80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Request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81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UPLOAD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82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4.2.3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EXECUTE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13"/>
        <w:rPr>
          <w:noProof/>
        </w:rPr>
      </w:pPr>
      <w:hyperlink w:anchor="_Toc33542983" w:history="1">
        <w:r w:rsidRPr="00D742C9">
          <w:rPr>
            <w:rStyle w:val="af4"/>
            <w:noProof/>
          </w:rPr>
          <w:t>5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Symphony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84" w:history="1">
        <w:r w:rsidRPr="00D742C9">
          <w:rPr>
            <w:rStyle w:val="af4"/>
            <w:noProof/>
          </w:rPr>
          <w:t>5.1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RestAPI for Symphony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85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Request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86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87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88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5.1.4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EDIT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89" w:history="1">
        <w:r w:rsidRPr="00D742C9">
          <w:rPr>
            <w:rStyle w:val="af4"/>
            <w:noProof/>
          </w:rPr>
          <w:t>5.2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RestAPI for Symphony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90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5.2.1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Request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91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5.2.2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Response 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92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5.2.3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EXECUTE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93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5.2.4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CANCEL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94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5.2.5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SCRAM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95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5.2.6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2996" w:history="1">
        <w:r w:rsidRPr="00D742C9">
          <w:rPr>
            <w:rStyle w:val="af4"/>
            <w:noProof/>
          </w:rPr>
          <w:t>5.3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RestAPI for Symphony execution checking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97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5.3.1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Request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98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5.3.2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Response 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2999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5.3.3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13"/>
        <w:rPr>
          <w:noProof/>
        </w:rPr>
      </w:pPr>
      <w:hyperlink w:anchor="_Toc33543000" w:history="1">
        <w:r w:rsidRPr="00D742C9">
          <w:rPr>
            <w:rStyle w:val="af4"/>
            <w:noProof/>
          </w:rPr>
          <w:t>6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Movement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22"/>
        <w:tabs>
          <w:tab w:val="left" w:pos="840"/>
          <w:tab w:val="right" w:leader="dot" w:pos="9627"/>
        </w:tabs>
        <w:rPr>
          <w:noProof/>
        </w:rPr>
      </w:pPr>
      <w:hyperlink w:anchor="_Toc33543001" w:history="1">
        <w:r w:rsidRPr="00D742C9">
          <w:rPr>
            <w:rStyle w:val="af4"/>
            <w:noProof/>
          </w:rPr>
          <w:t>6.1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RestAPI for Movement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3002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6.1.1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Request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3003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6.1.2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Response 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3004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6.1.3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EXECUTE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3005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6.1.4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CANCEL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A7BA3" w:rsidRDefault="00BA7BA3">
      <w:pPr>
        <w:pStyle w:val="33"/>
        <w:rPr>
          <w:noProof/>
        </w:rPr>
      </w:pPr>
      <w:hyperlink w:anchor="_Toc33543006" w:history="1">
        <w:r w:rsidRPr="00D742C9">
          <w:rPr>
            <w:rStyle w:val="af4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6.1.5</w:t>
        </w:r>
        <w:r>
          <w:rPr>
            <w:noProof/>
          </w:rPr>
          <w:tab/>
        </w:r>
        <w:r w:rsidRPr="00D742C9">
          <w:rPr>
            <w:rStyle w:val="af4"/>
            <w:noProof/>
          </w:rPr>
          <w:t>SCRAM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_Toc33543006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9F5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D02A0" w:rsidRPr="00CB055E" w:rsidRDefault="00352205" w:rsidP="000E7AC2">
      <w:pPr>
        <w:pStyle w:val="13"/>
        <w:rPr>
          <w:rStyle w:val="af4"/>
          <w:noProof/>
        </w:rPr>
      </w:pPr>
      <w:r w:rsidRPr="00CB055E">
        <w:rPr>
          <w:rStyle w:val="af4"/>
          <w:noProof/>
        </w:rPr>
        <w:fldChar w:fldCharType="end"/>
      </w:r>
    </w:p>
    <w:p w:rsidR="00856EFA" w:rsidRPr="00A16F52" w:rsidRDefault="00192114" w:rsidP="0071419F">
      <w:pPr>
        <w:pStyle w:val="1"/>
      </w:pPr>
      <w:bookmarkStart w:id="3" w:name="_Toc33542955"/>
      <w:r w:rsidRPr="00A16F52">
        <w:lastRenderedPageBreak/>
        <w:t>Introduction</w:t>
      </w:r>
      <w:bookmarkEnd w:id="3"/>
    </w:p>
    <w:p w:rsidR="00856EFA" w:rsidRPr="00CB055E" w:rsidRDefault="00856EFA" w:rsidP="00856EFA">
      <w:pPr>
        <w:widowControl/>
        <w:jc w:val="left"/>
        <w:rPr>
          <w:rStyle w:val="af4"/>
          <w:noProof/>
        </w:rPr>
      </w:pPr>
    </w:p>
    <w:p w:rsidR="00856EFA" w:rsidRPr="00CB055E" w:rsidRDefault="00192114" w:rsidP="00E138A9">
      <w:pPr>
        <w:rPr>
          <w:rFonts w:cstheme="minorHAnsi"/>
        </w:rPr>
      </w:pPr>
      <w:r w:rsidRPr="00A16F52">
        <w:t xml:space="preserve">This document explains the function and the operation method of </w:t>
      </w:r>
      <w:r w:rsidRPr="00A16F52">
        <w:rPr>
          <w:rFonts w:hint="eastAsia"/>
        </w:rPr>
        <w:t>R</w:t>
      </w:r>
      <w:r w:rsidR="00A16F52" w:rsidRPr="00A16F52">
        <w:rPr>
          <w:rFonts w:hint="eastAsia"/>
        </w:rPr>
        <w:t xml:space="preserve">EST </w:t>
      </w:r>
      <w:r w:rsidRPr="00A16F52">
        <w:rPr>
          <w:rFonts w:hint="eastAsia"/>
        </w:rPr>
        <w:t>API</w:t>
      </w:r>
      <w:r w:rsidRPr="00A16F52">
        <w:t xml:space="preserve"> in ITA system.</w:t>
      </w:r>
    </w:p>
    <w:p w:rsidR="005800C9" w:rsidRPr="00D61B3D" w:rsidRDefault="005800C9"/>
    <w:p w:rsidR="00167D81" w:rsidRPr="00105FCC" w:rsidRDefault="00FF0E0D" w:rsidP="0071419F">
      <w:pPr>
        <w:pStyle w:val="1"/>
        <w:numPr>
          <w:ilvl w:val="0"/>
          <w:numId w:val="25"/>
        </w:numPr>
      </w:pPr>
      <w:bookmarkStart w:id="4" w:name="_Toc33542956"/>
      <w:r w:rsidRPr="00105FCC">
        <w:lastRenderedPageBreak/>
        <w:t>ITA</w:t>
      </w:r>
      <w:r w:rsidR="00A16F52">
        <w:t xml:space="preserve"> system</w:t>
      </w:r>
      <w:r w:rsidR="00A46316" w:rsidRPr="00105FCC">
        <w:t xml:space="preserve">　</w:t>
      </w:r>
      <w:r w:rsidR="00A16F52">
        <w:rPr>
          <w:rFonts w:hint="eastAsia"/>
        </w:rPr>
        <w:t xml:space="preserve">Overview of </w:t>
      </w:r>
      <w:r w:rsidR="00AC018C" w:rsidRPr="00105FCC">
        <w:t xml:space="preserve">REST </w:t>
      </w:r>
      <w:r w:rsidR="00A46316" w:rsidRPr="00105FCC">
        <w:t>API</w:t>
      </w:r>
      <w:bookmarkEnd w:id="4"/>
    </w:p>
    <w:p w:rsidR="00856EFA" w:rsidRPr="00105FCC" w:rsidRDefault="00856EFA" w:rsidP="00856EFA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</w:p>
    <w:p w:rsidR="00856EFA" w:rsidRPr="00105FCC" w:rsidRDefault="00A16F52" w:rsidP="009B3F01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 w:hint="eastAsia"/>
        </w:rPr>
        <w:t>This chapter explains the standard REST</w:t>
      </w:r>
      <w:r>
        <w:rPr>
          <w:rFonts w:asciiTheme="majorHAnsi" w:eastAsiaTheme="majorEastAsia" w:hAnsiTheme="majorHAnsi" w:cstheme="majorHAnsi"/>
        </w:rPr>
        <w:t xml:space="preserve"> </w:t>
      </w:r>
      <w:r>
        <w:rPr>
          <w:rFonts w:asciiTheme="majorHAnsi" w:eastAsiaTheme="majorEastAsia" w:hAnsiTheme="majorHAnsi" w:cstheme="majorHAnsi" w:hint="eastAsia"/>
        </w:rPr>
        <w:t>API</w:t>
      </w:r>
      <w:r>
        <w:rPr>
          <w:rFonts w:asciiTheme="majorHAnsi" w:eastAsiaTheme="majorEastAsia" w:hAnsiTheme="majorHAnsi" w:cstheme="majorHAnsi"/>
        </w:rPr>
        <w:t xml:space="preserve"> for operating ITA.</w:t>
      </w:r>
    </w:p>
    <w:p w:rsidR="00856EFA" w:rsidRPr="00105FCC" w:rsidRDefault="00856EFA" w:rsidP="00856EFA">
      <w:pPr>
        <w:widowControl/>
        <w:snapToGrid w:val="0"/>
        <w:spacing w:line="240" w:lineRule="atLeast"/>
        <w:jc w:val="left"/>
        <w:rPr>
          <w:rFonts w:asciiTheme="majorHAnsi" w:eastAsiaTheme="majorEastAsia" w:hAnsiTheme="majorHAnsi" w:cstheme="majorHAnsi"/>
        </w:rPr>
      </w:pPr>
    </w:p>
    <w:p w:rsidR="00856EFA" w:rsidRPr="00A16F52" w:rsidRDefault="00A16F52" w:rsidP="0071419F">
      <w:pPr>
        <w:pStyle w:val="20"/>
      </w:pPr>
      <w:bookmarkStart w:id="5" w:name="_Toc492911464"/>
      <w:bookmarkStart w:id="6" w:name="_Toc33542957"/>
      <w:r w:rsidRPr="00A16F52">
        <w:t xml:space="preserve">About </w:t>
      </w:r>
      <w:r w:rsidR="00AC018C" w:rsidRPr="00A16F52">
        <w:t xml:space="preserve">REST </w:t>
      </w:r>
      <w:r w:rsidR="00A46316" w:rsidRPr="00A16F52">
        <w:t>API</w:t>
      </w:r>
      <w:bookmarkEnd w:id="5"/>
      <w:bookmarkEnd w:id="6"/>
    </w:p>
    <w:p w:rsidR="0071419F" w:rsidRDefault="0071419F" w:rsidP="00647CF0">
      <w:pPr>
        <w:pStyle w:val="2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ITA provides REST API </w:t>
      </w:r>
      <w:r>
        <w:rPr>
          <w:rFonts w:asciiTheme="majorHAnsi" w:hAnsiTheme="majorHAnsi" w:cstheme="majorHAnsi"/>
        </w:rPr>
        <w:t>that can perform various operations to resources that are managed in ITA from external programs.</w:t>
      </w:r>
    </w:p>
    <w:p w:rsidR="00B424A7" w:rsidRPr="00105FCC" w:rsidRDefault="00B424A7" w:rsidP="00647CF0">
      <w:pPr>
        <w:pStyle w:val="27"/>
        <w:rPr>
          <w:rFonts w:asciiTheme="majorHAnsi" w:hAnsiTheme="majorHAnsi" w:cstheme="majorHAnsi"/>
        </w:rPr>
      </w:pPr>
    </w:p>
    <w:p w:rsidR="005D34A3" w:rsidRDefault="0071419F" w:rsidP="005D34A3">
      <w:pPr>
        <w:pStyle w:val="27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Standard RESTAPI can be used in the menu other than the menu described in the following table.</w:t>
      </w:r>
    </w:p>
    <w:p w:rsidR="0071419F" w:rsidRPr="005D34A3" w:rsidRDefault="0071419F" w:rsidP="0071419F">
      <w:pPr>
        <w:pStyle w:val="27"/>
        <w:ind w:left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refer to “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REF _Ref32846626 \r \h </w:instrTex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REF _Ref32846626 \h </w:instrTex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  <w:fldChar w:fldCharType="separate"/>
      </w:r>
      <w:r w:rsidR="000B19F5">
        <w:t>Standard REST function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” for the details of standard REST API.</w:t>
      </w:r>
    </w:p>
    <w:p w:rsidR="00CF123B" w:rsidRPr="00105FCC" w:rsidRDefault="00CF123B" w:rsidP="00CF123B">
      <w:pPr>
        <w:pStyle w:val="27"/>
        <w:rPr>
          <w:rFonts w:asciiTheme="majorHAnsi" w:hAnsiTheme="majorHAnsi" w:cstheme="majorHAnsi"/>
        </w:rPr>
      </w:pPr>
    </w:p>
    <w:p w:rsidR="00B608A3" w:rsidRPr="00105FCC" w:rsidRDefault="0071419F" w:rsidP="00B608A3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B608A3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List of </w:t>
      </w:r>
      <w:r>
        <w:rPr>
          <w:rFonts w:asciiTheme="majorHAnsi" w:hAnsiTheme="majorHAnsi" w:cstheme="majorHAnsi" w:hint="eastAsia"/>
        </w:rPr>
        <w:t>Individual REST API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119"/>
        <w:gridCol w:w="1417"/>
        <w:gridCol w:w="2828"/>
      </w:tblGrid>
      <w:tr w:rsidR="00E73780" w:rsidRPr="00105FCC" w:rsidTr="00BC3FDC">
        <w:trPr>
          <w:jc w:val="center"/>
        </w:trPr>
        <w:tc>
          <w:tcPr>
            <w:tcW w:w="2263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119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417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  <w:tc>
          <w:tcPr>
            <w:tcW w:w="2828" w:type="dxa"/>
            <w:shd w:val="clear" w:color="auto" w:fill="002B62"/>
          </w:tcPr>
          <w:p w:rsidR="00E73780" w:rsidRPr="00105FCC" w:rsidRDefault="00BC3FDC" w:rsidP="00BC3FD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eference</w:t>
            </w:r>
          </w:p>
        </w:tc>
      </w:tr>
      <w:tr w:rsidR="008C4867" w:rsidRPr="00105FCC" w:rsidTr="00BC3FDC">
        <w:trPr>
          <w:jc w:val="center"/>
        </w:trPr>
        <w:tc>
          <w:tcPr>
            <w:tcW w:w="2263" w:type="dxa"/>
            <w:vMerge w:val="restart"/>
          </w:tcPr>
          <w:p w:rsidR="008C4867" w:rsidRPr="00105FCC" w:rsidRDefault="00BC3FDC" w:rsidP="00E737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anagement console</w:t>
            </w:r>
          </w:p>
        </w:tc>
        <w:tc>
          <w:tcPr>
            <w:tcW w:w="3119" w:type="dxa"/>
          </w:tcPr>
          <w:p w:rsidR="008C4867" w:rsidRPr="00105FCC" w:rsidRDefault="00BC3FDC" w:rsidP="00E737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Export menu</w:t>
            </w:r>
          </w:p>
        </w:tc>
        <w:tc>
          <w:tcPr>
            <w:tcW w:w="1417" w:type="dxa"/>
          </w:tcPr>
          <w:p w:rsidR="008C4867" w:rsidRPr="00105FCC" w:rsidRDefault="008C4867" w:rsidP="00E7378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  <w:tc>
          <w:tcPr>
            <w:tcW w:w="2828" w:type="dxa"/>
            <w:vMerge w:val="restart"/>
          </w:tcPr>
          <w:p w:rsidR="005D34A3" w:rsidRPr="00203053" w:rsidRDefault="00203053" w:rsidP="00E73780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_Ref28165568 \r \h </w:instrText>
            </w:r>
            <w:r w:rsidRPr="00203053">
              <w:rPr>
                <w:rFonts w:ascii="Arial" w:hAnsi="Arial" w:cs="Arial"/>
                <w:u w:val="single"/>
              </w:rPr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0B19F5">
              <w:rPr>
                <w:rFonts w:ascii="Arial" w:hAnsi="Arial" w:cs="Arial"/>
                <w:u w:val="single"/>
              </w:rPr>
              <w:t>3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_Ref28165568 \h </w:instrText>
            </w:r>
            <w:r w:rsidRPr="00203053">
              <w:rPr>
                <w:rFonts w:ascii="Arial" w:hAnsi="Arial" w:cs="Arial"/>
                <w:u w:val="single"/>
              </w:rPr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0B19F5" w:rsidRPr="000B19F5">
              <w:rPr>
                <w:rFonts w:ascii="Arial" w:hAnsi="Arial" w:cs="Arial"/>
                <w:u w:val="single"/>
              </w:rPr>
              <w:t>Menu export / import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8C4867" w:rsidRPr="00105FCC" w:rsidTr="00BC3FDC">
        <w:trPr>
          <w:jc w:val="center"/>
        </w:trPr>
        <w:tc>
          <w:tcPr>
            <w:tcW w:w="2263" w:type="dxa"/>
            <w:vMerge/>
          </w:tcPr>
          <w:p w:rsidR="008C4867" w:rsidRPr="00105FCC" w:rsidRDefault="008C4867" w:rsidP="007503C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8C4867" w:rsidRPr="00105FCC" w:rsidRDefault="00BC3FDC" w:rsidP="00E7378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Import menu</w:t>
            </w:r>
          </w:p>
        </w:tc>
        <w:tc>
          <w:tcPr>
            <w:tcW w:w="1417" w:type="dxa"/>
          </w:tcPr>
          <w:p w:rsidR="008C4867" w:rsidRPr="00105FCC" w:rsidRDefault="008C4867" w:rsidP="00E7378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  <w:tc>
          <w:tcPr>
            <w:tcW w:w="2828" w:type="dxa"/>
            <w:vMerge/>
          </w:tcPr>
          <w:p w:rsidR="008C4867" w:rsidRPr="00203053" w:rsidRDefault="008C4867" w:rsidP="00E73780">
            <w:pPr>
              <w:rPr>
                <w:rFonts w:ascii="Arial" w:hAnsi="Arial" w:cs="Arial"/>
                <w:u w:val="single"/>
              </w:rPr>
            </w:pPr>
          </w:p>
        </w:tc>
      </w:tr>
      <w:tr w:rsidR="00A12A30" w:rsidRPr="00105FCC" w:rsidTr="00BC3FDC">
        <w:trPr>
          <w:jc w:val="center"/>
        </w:trPr>
        <w:tc>
          <w:tcPr>
            <w:tcW w:w="2263" w:type="dxa"/>
            <w:vMerge w:val="restart"/>
          </w:tcPr>
          <w:p w:rsidR="00A12A30" w:rsidRPr="00105FCC" w:rsidRDefault="00BC3FDC" w:rsidP="00A12A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B</w:t>
            </w:r>
            <w:r>
              <w:rPr>
                <w:rFonts w:asciiTheme="majorHAnsi" w:hAnsiTheme="majorHAnsi" w:cstheme="majorHAnsi"/>
              </w:rPr>
              <w:t>asic console</w:t>
            </w:r>
          </w:p>
        </w:tc>
        <w:tc>
          <w:tcPr>
            <w:tcW w:w="3119" w:type="dxa"/>
          </w:tcPr>
          <w:p w:rsidR="00A12A30" w:rsidRPr="00105FCC" w:rsidRDefault="00BC3FDC" w:rsidP="00BC3F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Export </w:t>
            </w:r>
            <w:r w:rsidR="00A12A30" w:rsidRPr="00FD3EB2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7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</w:t>
            </w:r>
            <w:r>
              <w:rPr>
                <w:rFonts w:asciiTheme="majorHAnsi" w:hAnsiTheme="majorHAnsi" w:cstheme="majorHAnsi" w:hint="eastAsia"/>
              </w:rPr>
              <w:t>1</w:t>
            </w:r>
          </w:p>
        </w:tc>
        <w:tc>
          <w:tcPr>
            <w:tcW w:w="2828" w:type="dxa"/>
            <w:vMerge w:val="restart"/>
          </w:tcPr>
          <w:p w:rsidR="00A12A30" w:rsidRPr="00203053" w:rsidRDefault="00203053" w:rsidP="00203053">
            <w:pPr>
              <w:jc w:val="left"/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_Ref33541720 \r \h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0B19F5">
              <w:rPr>
                <w:rFonts w:ascii="Arial" w:hAnsi="Arial" w:cs="Arial"/>
                <w:u w:val="single"/>
              </w:rPr>
              <w:t>4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_Ref33541720 \h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0B19F5" w:rsidRPr="000B19F5">
              <w:rPr>
                <w:rFonts w:ascii="Arial" w:hAnsi="Arial" w:cs="Arial"/>
                <w:u w:val="single"/>
              </w:rPr>
              <w:t>Export</w:t>
            </w:r>
            <w:r w:rsidR="000B19F5" w:rsidRPr="000B19F5">
              <w:rPr>
                <w:rFonts w:ascii="Arial" w:hAnsi="Arial" w:cs="Arial" w:hint="eastAsia"/>
                <w:u w:val="single"/>
              </w:rPr>
              <w:t>・</w:t>
            </w:r>
            <w:r w:rsidR="000B19F5" w:rsidRPr="000B19F5">
              <w:rPr>
                <w:rFonts w:ascii="Arial" w:hAnsi="Arial" w:cs="Arial"/>
                <w:u w:val="single"/>
              </w:rPr>
              <w:t>Import</w:t>
            </w:r>
            <w:r w:rsidR="000B19F5" w:rsidRPr="000B19F5">
              <w:rPr>
                <w:rFonts w:ascii="Arial" w:hAnsi="Arial" w:cs="Arial" w:hint="eastAsia"/>
                <w:u w:val="single"/>
              </w:rPr>
              <w:t xml:space="preserve"> Symphony/O</w:t>
            </w:r>
            <w:r w:rsidR="000B19F5" w:rsidRPr="000B19F5">
              <w:rPr>
                <w:rFonts w:ascii="Arial" w:hAnsi="Arial" w:cs="Arial"/>
                <w:u w:val="single"/>
              </w:rPr>
              <w:t>peration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A12A30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A12A30" w:rsidRPr="00105FCC" w:rsidRDefault="00BC3FDC" w:rsidP="00BC3F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Import </w:t>
            </w:r>
            <w:r w:rsidR="00A12A30" w:rsidRPr="00FD3EB2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7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2100000402</w:t>
            </w:r>
          </w:p>
        </w:tc>
        <w:tc>
          <w:tcPr>
            <w:tcW w:w="2828" w:type="dxa"/>
            <w:vMerge/>
          </w:tcPr>
          <w:p w:rsidR="00A12A30" w:rsidRPr="00203053" w:rsidRDefault="00A12A30" w:rsidP="00A12A30">
            <w:pPr>
              <w:rPr>
                <w:rFonts w:ascii="Arial" w:hAnsi="Arial" w:cs="Arial"/>
                <w:u w:val="single"/>
              </w:rPr>
            </w:pPr>
          </w:p>
        </w:tc>
      </w:tr>
      <w:tr w:rsidR="00A12A30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C3FDC"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  <w:tc>
          <w:tcPr>
            <w:tcW w:w="2828" w:type="dxa"/>
            <w:vMerge w:val="restart"/>
          </w:tcPr>
          <w:p w:rsidR="00A12A30" w:rsidRPr="00203053" w:rsidRDefault="00203053" w:rsidP="00A12A30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_Ref33541731 \r \h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0B19F5">
              <w:rPr>
                <w:rFonts w:ascii="Arial" w:hAnsi="Arial" w:cs="Arial"/>
                <w:u w:val="single"/>
              </w:rPr>
              <w:t>5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_Ref33541735 \h </w:instrText>
            </w:r>
            <w:r w:rsidRPr="00203053">
              <w:rPr>
                <w:rFonts w:ascii="Arial" w:hAnsi="Arial" w:cs="Arial"/>
                <w:u w:val="single"/>
              </w:rPr>
            </w:r>
            <w:r w:rsidRPr="00203053"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0B19F5" w:rsidRPr="000B19F5">
              <w:rPr>
                <w:rFonts w:ascii="Arial" w:hAnsi="Arial" w:cs="Arial"/>
                <w:u w:val="single"/>
              </w:rPr>
              <w:t>Symphony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A12A30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C3FDC"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1417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2100000308</w:t>
            </w:r>
          </w:p>
        </w:tc>
        <w:tc>
          <w:tcPr>
            <w:tcW w:w="2828" w:type="dxa"/>
            <w:vMerge/>
          </w:tcPr>
          <w:p w:rsidR="00A12A30" w:rsidRPr="00203053" w:rsidRDefault="00A12A30" w:rsidP="00A12A30">
            <w:pPr>
              <w:rPr>
                <w:rFonts w:ascii="Arial" w:hAnsi="Arial" w:cs="Arial"/>
                <w:u w:val="single"/>
              </w:rPr>
            </w:pPr>
          </w:p>
        </w:tc>
      </w:tr>
      <w:tr w:rsidR="00A12A30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C3FDC"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  <w:tc>
          <w:tcPr>
            <w:tcW w:w="2828" w:type="dxa"/>
            <w:vMerge/>
          </w:tcPr>
          <w:p w:rsidR="00A12A30" w:rsidRPr="00203053" w:rsidRDefault="00A12A30" w:rsidP="00A12A30">
            <w:pPr>
              <w:rPr>
                <w:rFonts w:ascii="Arial" w:hAnsi="Arial" w:cs="Arial"/>
                <w:u w:val="single"/>
              </w:rPr>
            </w:pPr>
          </w:p>
        </w:tc>
      </w:tr>
      <w:tr w:rsidR="00A12A30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</w:t>
            </w:r>
            <w:proofErr w:type="spellEnd"/>
            <w:r w:rsidRPr="00105FCC">
              <w:rPr>
                <w:rFonts w:asciiTheme="majorHAnsi" w:hAnsiTheme="majorHAnsi" w:cstheme="majorHAnsi"/>
              </w:rPr>
              <w:t>-Legacy</w:t>
            </w:r>
          </w:p>
        </w:tc>
        <w:tc>
          <w:tcPr>
            <w:tcW w:w="3119" w:type="dxa"/>
          </w:tcPr>
          <w:p w:rsidR="00A12A30" w:rsidRPr="00105FCC" w:rsidRDefault="00BC3FDC" w:rsidP="00A12A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</w:tc>
        <w:tc>
          <w:tcPr>
            <w:tcW w:w="2828" w:type="dxa"/>
            <w:vMerge w:val="restart"/>
          </w:tcPr>
          <w:p w:rsidR="00A12A30" w:rsidRPr="00203053" w:rsidRDefault="00203053" w:rsidP="00A12A30">
            <w:pPr>
              <w:rPr>
                <w:rFonts w:ascii="Arial" w:hAnsi="Arial" w:cs="Arial"/>
                <w:u w:val="single"/>
              </w:rPr>
            </w:pP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_Ref29993456 \r \h </w:instrText>
            </w:r>
            <w:r w:rsidRPr="00203053">
              <w:rPr>
                <w:rFonts w:ascii="Arial" w:hAnsi="Arial" w:cs="Arial"/>
                <w:u w:val="single"/>
              </w:rPr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0B19F5">
              <w:rPr>
                <w:rFonts w:ascii="Arial" w:hAnsi="Arial" w:cs="Arial"/>
                <w:u w:val="single"/>
              </w:rPr>
              <w:t>6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  <w:r w:rsidRPr="00203053">
              <w:rPr>
                <w:rFonts w:ascii="Arial" w:hAnsi="Arial" w:cs="Arial"/>
                <w:u w:val="single"/>
              </w:rPr>
              <w:t xml:space="preserve"> </w:t>
            </w:r>
            <w:r w:rsidRPr="00203053">
              <w:rPr>
                <w:rFonts w:ascii="Arial" w:hAnsi="Arial" w:cs="Arial"/>
                <w:u w:val="single"/>
              </w:rPr>
              <w:fldChar w:fldCharType="begin"/>
            </w:r>
            <w:r w:rsidRPr="00203053">
              <w:rPr>
                <w:rFonts w:ascii="Arial" w:hAnsi="Arial" w:cs="Arial"/>
                <w:u w:val="single"/>
              </w:rPr>
              <w:instrText xml:space="preserve"> REF _Ref29993456 \h </w:instrText>
            </w:r>
            <w:r w:rsidRPr="00203053">
              <w:rPr>
                <w:rFonts w:ascii="Arial" w:hAnsi="Arial" w:cs="Arial"/>
                <w:u w:val="single"/>
              </w:rPr>
            </w:r>
            <w:r>
              <w:rPr>
                <w:rFonts w:ascii="Arial" w:hAnsi="Arial" w:cs="Arial"/>
                <w:u w:val="single"/>
              </w:rPr>
              <w:instrText xml:space="preserve"> \* MERGEFORMAT </w:instrText>
            </w:r>
            <w:r w:rsidRPr="00203053">
              <w:rPr>
                <w:rFonts w:ascii="Arial" w:hAnsi="Arial" w:cs="Arial"/>
                <w:u w:val="single"/>
              </w:rPr>
              <w:fldChar w:fldCharType="separate"/>
            </w:r>
            <w:r w:rsidR="000B19F5" w:rsidRPr="000B19F5">
              <w:rPr>
                <w:rFonts w:ascii="Arial" w:hAnsi="Arial" w:cs="Arial"/>
                <w:u w:val="single"/>
              </w:rPr>
              <w:t>Movement</w:t>
            </w:r>
            <w:r w:rsidRPr="00203053">
              <w:rPr>
                <w:rFonts w:ascii="Arial" w:hAnsi="Arial" w:cs="Arial"/>
                <w:u w:val="single"/>
              </w:rPr>
              <w:fldChar w:fldCharType="end"/>
            </w:r>
          </w:p>
        </w:tc>
      </w:tr>
      <w:tr w:rsidR="00A12A30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A12A30" w:rsidRPr="00105FCC" w:rsidRDefault="00BC3FDC" w:rsidP="00A12A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</w:tc>
        <w:tc>
          <w:tcPr>
            <w:tcW w:w="2828" w:type="dxa"/>
            <w:vMerge/>
          </w:tcPr>
          <w:p w:rsidR="00A12A30" w:rsidRPr="00105FCC" w:rsidRDefault="00A12A30" w:rsidP="00A12A30">
            <w:pPr>
              <w:rPr>
                <w:rFonts w:asciiTheme="majorHAnsi" w:hAnsiTheme="majorHAnsi" w:cstheme="majorHAnsi"/>
              </w:rPr>
            </w:pPr>
          </w:p>
        </w:tc>
      </w:tr>
      <w:tr w:rsidR="00BC3FDC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</w:t>
            </w:r>
            <w:proofErr w:type="spellEnd"/>
            <w:r w:rsidRPr="00105FCC">
              <w:rPr>
                <w:rFonts w:asciiTheme="majorHAnsi" w:hAnsiTheme="majorHAnsi" w:cstheme="majorHAnsi"/>
              </w:rPr>
              <w:t>-Pioneer</w:t>
            </w:r>
          </w:p>
        </w:tc>
        <w:tc>
          <w:tcPr>
            <w:tcW w:w="3119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</w:tc>
        <w:tc>
          <w:tcPr>
            <w:tcW w:w="2828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</w:tr>
      <w:tr w:rsidR="00BC3FDC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</w:tc>
        <w:tc>
          <w:tcPr>
            <w:tcW w:w="2828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</w:tr>
      <w:tr w:rsidR="00BC3FDC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Ansible-LegacyRole</w:t>
            </w:r>
            <w:proofErr w:type="spellEnd"/>
          </w:p>
        </w:tc>
        <w:tc>
          <w:tcPr>
            <w:tcW w:w="3119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</w:tc>
        <w:tc>
          <w:tcPr>
            <w:tcW w:w="2828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</w:tr>
      <w:tr w:rsidR="00BC3FDC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</w:tc>
        <w:tc>
          <w:tcPr>
            <w:tcW w:w="2828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</w:tr>
      <w:tr w:rsidR="00BC3FDC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DSC</w:t>
            </w:r>
          </w:p>
        </w:tc>
        <w:tc>
          <w:tcPr>
            <w:tcW w:w="3119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2100060009</w:t>
            </w:r>
          </w:p>
        </w:tc>
        <w:tc>
          <w:tcPr>
            <w:tcW w:w="2828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</w:tr>
      <w:tr w:rsidR="00BC3FDC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2100060010</w:t>
            </w:r>
          </w:p>
        </w:tc>
        <w:tc>
          <w:tcPr>
            <w:tcW w:w="2828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</w:tr>
      <w:tr w:rsidR="00BC3FDC" w:rsidRPr="00105FCC" w:rsidTr="00BC3FDC">
        <w:trPr>
          <w:trHeight w:val="58"/>
          <w:jc w:val="center"/>
        </w:trPr>
        <w:tc>
          <w:tcPr>
            <w:tcW w:w="2263" w:type="dxa"/>
            <w:vMerge w:val="restart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OpenStack</w:t>
            </w:r>
          </w:p>
        </w:tc>
        <w:tc>
          <w:tcPr>
            <w:tcW w:w="3119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Execution</w:t>
            </w:r>
          </w:p>
        </w:tc>
        <w:tc>
          <w:tcPr>
            <w:tcW w:w="1417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2100070004</w:t>
            </w:r>
          </w:p>
        </w:tc>
        <w:tc>
          <w:tcPr>
            <w:tcW w:w="2828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</w:tr>
      <w:tr w:rsidR="00BC3FDC" w:rsidRPr="00105FCC" w:rsidTr="00BC3FDC">
        <w:trPr>
          <w:trHeight w:val="58"/>
          <w:jc w:val="center"/>
        </w:trPr>
        <w:tc>
          <w:tcPr>
            <w:tcW w:w="2263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417" w:type="dxa"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2100070005</w:t>
            </w:r>
          </w:p>
        </w:tc>
        <w:tc>
          <w:tcPr>
            <w:tcW w:w="2828" w:type="dxa"/>
            <w:vMerge/>
          </w:tcPr>
          <w:p w:rsidR="00BC3FDC" w:rsidRPr="00105FCC" w:rsidRDefault="00BC3FDC" w:rsidP="00BC3FDC">
            <w:pPr>
              <w:rPr>
                <w:rFonts w:asciiTheme="majorHAnsi" w:hAnsiTheme="majorHAnsi" w:cstheme="majorHAnsi"/>
              </w:rPr>
            </w:pPr>
          </w:p>
        </w:tc>
      </w:tr>
    </w:tbl>
    <w:p w:rsidR="000163D9" w:rsidRPr="00105FCC" w:rsidRDefault="000163D9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296800" w:rsidP="0071419F">
      <w:pPr>
        <w:pStyle w:val="1"/>
      </w:pPr>
      <w:bookmarkStart w:id="7" w:name="_Ref32846626"/>
      <w:bookmarkStart w:id="8" w:name="_Toc33542958"/>
      <w:r>
        <w:lastRenderedPageBreak/>
        <w:t>S</w:t>
      </w:r>
      <w:r w:rsidR="0071419F">
        <w:t>tandard REST function</w:t>
      </w:r>
      <w:bookmarkEnd w:id="7"/>
      <w:bookmarkEnd w:id="8"/>
    </w:p>
    <w:p w:rsidR="00E13BC7" w:rsidRDefault="00E13BC7" w:rsidP="007503CC">
      <w:pPr>
        <w:pStyle w:val="2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Using REST API f</w:t>
      </w:r>
      <w:r>
        <w:rPr>
          <w:rFonts w:asciiTheme="majorHAnsi" w:hAnsiTheme="majorHAnsi" w:cstheme="majorHAnsi"/>
        </w:rPr>
        <w:t>rom external programs to operate the resources managed in ITA is possible.</w:t>
      </w:r>
    </w:p>
    <w:p w:rsidR="00A46316" w:rsidRPr="00105FCC" w:rsidRDefault="004345D2" w:rsidP="007503CC">
      <w:pPr>
        <w:pStyle w:val="2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following shows the calling convention.</w:t>
      </w:r>
    </w:p>
    <w:p w:rsidR="00A46316" w:rsidRPr="00105FCC" w:rsidRDefault="004345D2" w:rsidP="0071419F">
      <w:pPr>
        <w:pStyle w:val="20"/>
      </w:pPr>
      <w:bookmarkStart w:id="9" w:name="_Toc33542959"/>
      <w:r>
        <w:rPr>
          <w:rFonts w:hint="eastAsia"/>
        </w:rPr>
        <w:t>F</w:t>
      </w:r>
      <w:r>
        <w:t>ormat of request</w:t>
      </w:r>
      <w:bookmarkEnd w:id="9"/>
    </w:p>
    <w:p w:rsidR="00A46316" w:rsidRPr="00105FCC" w:rsidRDefault="004345D2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TA REST API sends HTTP request to the path of each menu on ITA.</w:t>
      </w:r>
    </w:p>
    <w:p w:rsidR="00A46316" w:rsidRPr="00105FCC" w:rsidRDefault="00A46316" w:rsidP="007503CC">
      <w:pPr>
        <w:pStyle w:val="34"/>
        <w:rPr>
          <w:rFonts w:asciiTheme="majorHAnsi" w:hAnsiTheme="majorHAnsi" w:cstheme="majorHAnsi"/>
        </w:rPr>
      </w:pPr>
    </w:p>
    <w:p w:rsidR="00A46316" w:rsidRPr="00105FCC" w:rsidRDefault="004345D2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ath</w:t>
      </w:r>
    </w:p>
    <w:p w:rsidR="00A46316" w:rsidRPr="00105FCC" w:rsidRDefault="004345D2" w:rsidP="007503CC">
      <w:pPr>
        <w:pStyle w:val="34"/>
        <w:ind w:leftChars="270" w:left="567"/>
        <w:rPr>
          <w:rFonts w:asciiTheme="majorHAnsi" w:hAnsiTheme="majorHAnsi" w:cstheme="majorHAnsi"/>
        </w:rPr>
      </w:pPr>
      <w:proofErr w:type="gramStart"/>
      <w:r w:rsidRPr="004345D2">
        <w:rPr>
          <w:rFonts w:asciiTheme="majorHAnsi" w:hAnsiTheme="majorHAnsi" w:cstheme="majorHAnsi"/>
        </w:rPr>
        <w:t>https:</w:t>
      </w:r>
      <w:proofErr w:type="gramEnd"/>
      <w:r w:rsidRPr="004345D2">
        <w:rPr>
          <w:rFonts w:asciiTheme="majorHAnsi" w:hAnsiTheme="majorHAnsi" w:cstheme="majorHAnsi"/>
        </w:rPr>
        <w:t>//&lt;HostName&gt;:&lt;Port&gt;/default/menu/07_rest_api_ver1.php?no=</w:t>
      </w:r>
      <w:r w:rsidRPr="004345D2">
        <w:rPr>
          <w:rFonts w:asciiTheme="majorHAnsi" w:hAnsiTheme="majorHAnsi" w:cstheme="majorHAnsi" w:hint="eastAsia"/>
        </w:rPr>
        <w:t>(</w:t>
      </w:r>
      <w:r w:rsidRPr="004345D2">
        <w:rPr>
          <w:rFonts w:asciiTheme="majorHAnsi" w:hAnsiTheme="majorHAnsi" w:cstheme="majorHAnsi"/>
        </w:rPr>
        <w:t>Menu</w:t>
      </w:r>
      <w:r>
        <w:rPr>
          <w:rFonts w:asciiTheme="majorHAnsi" w:hAnsiTheme="majorHAnsi" w:cstheme="majorHAnsi"/>
        </w:rPr>
        <w:t xml:space="preserve"> ID of each menu</w:t>
      </w:r>
      <w:r w:rsidR="00A46316" w:rsidRPr="00105FCC">
        <w:rPr>
          <w:rFonts w:asciiTheme="majorHAnsi" w:hAnsiTheme="majorHAnsi" w:cstheme="majorHAnsi"/>
        </w:rPr>
        <w:t>）</w:t>
      </w:r>
    </w:p>
    <w:p w:rsidR="005D34A3" w:rsidRDefault="004345D2" w:rsidP="007503CC">
      <w:pPr>
        <w:pStyle w:val="34"/>
        <w:ind w:leftChars="337" w:left="708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e</w:t>
      </w:r>
      <w:r>
        <w:rPr>
          <w:rFonts w:asciiTheme="majorHAnsi" w:hAnsiTheme="majorHAnsi" w:cstheme="majorHAnsi"/>
        </w:rPr>
        <w:t>.g.) In the case of “Management console” – “system settings” menu (Menu ID</w:t>
      </w:r>
      <w:proofErr w:type="gramStart"/>
      <w:r>
        <w:rPr>
          <w:rFonts w:asciiTheme="majorHAnsi" w:hAnsiTheme="majorHAnsi" w:cstheme="majorHAnsi"/>
        </w:rPr>
        <w:t>:2100000202</w:t>
      </w:r>
      <w:proofErr w:type="gramEnd"/>
      <w:r>
        <w:rPr>
          <w:rFonts w:asciiTheme="majorHAnsi" w:hAnsiTheme="majorHAnsi" w:cstheme="majorHAnsi"/>
        </w:rPr>
        <w:t>)</w:t>
      </w:r>
    </w:p>
    <w:p w:rsidR="00A46316" w:rsidRDefault="00A46316" w:rsidP="007503CC">
      <w:pPr>
        <w:pStyle w:val="34"/>
        <w:ind w:leftChars="337" w:left="708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https:// </w:t>
      </w:r>
      <w:r w:rsidR="00161931" w:rsidRPr="00161931">
        <w:rPr>
          <w:rFonts w:asciiTheme="majorHAnsi" w:hAnsiTheme="majorHAnsi" w:cstheme="majorHAnsi"/>
        </w:rPr>
        <w:t>exastro-it-automation</w:t>
      </w:r>
      <w:r w:rsidRPr="00105FCC">
        <w:rPr>
          <w:rFonts w:asciiTheme="majorHAnsi" w:hAnsiTheme="majorHAnsi" w:cstheme="majorHAnsi"/>
        </w:rPr>
        <w:t>:443/default/menu/07_rest_api_ver1.php?no=2100000202</w:t>
      </w:r>
    </w:p>
    <w:p w:rsidR="004345D2" w:rsidRPr="00105FCC" w:rsidRDefault="004345D2" w:rsidP="007503CC">
      <w:pPr>
        <w:pStyle w:val="34"/>
        <w:ind w:leftChars="337" w:left="708" w:firstLineChars="200" w:firstLine="420"/>
        <w:rPr>
          <w:rFonts w:asciiTheme="majorHAnsi" w:hAnsiTheme="majorHAnsi" w:cstheme="majorHAnsi"/>
        </w:rPr>
      </w:pPr>
    </w:p>
    <w:p w:rsidR="005D34A3" w:rsidRPr="00105FCC" w:rsidRDefault="005D34A3" w:rsidP="005D34A3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161931">
        <w:rPr>
          <w:rFonts w:asciiTheme="majorHAnsi" w:hAnsiTheme="majorHAnsi" w:cstheme="majorHAnsi"/>
        </w:rPr>
        <w:t xml:space="preserve">   </w:t>
      </w:r>
      <w:r w:rsidR="00161931">
        <w:rPr>
          <w:rFonts w:asciiTheme="majorHAnsi" w:hAnsiTheme="majorHAnsi" w:cstheme="majorHAnsi" w:hint="eastAsia"/>
        </w:rPr>
        <w:t>※</w:t>
      </w:r>
      <w:r w:rsidR="00161931" w:rsidRPr="00105FCC">
        <w:rPr>
          <w:rFonts w:asciiTheme="majorHAnsi" w:hAnsiTheme="majorHAnsi" w:cstheme="majorHAnsi"/>
        </w:rPr>
        <w:t>&lt;</w:t>
      </w:r>
      <w:proofErr w:type="spellStart"/>
      <w:r w:rsidR="00161931" w:rsidRPr="00105FCC">
        <w:rPr>
          <w:rFonts w:asciiTheme="majorHAnsi" w:hAnsiTheme="majorHAnsi" w:cstheme="majorHAnsi"/>
        </w:rPr>
        <w:t>HostName</w:t>
      </w:r>
      <w:proofErr w:type="spellEnd"/>
      <w:r w:rsidR="00161931" w:rsidRPr="00105FCC">
        <w:rPr>
          <w:rFonts w:asciiTheme="majorHAnsi" w:hAnsiTheme="majorHAnsi" w:cstheme="majorHAnsi"/>
        </w:rPr>
        <w:t>&gt;:</w:t>
      </w:r>
      <w:r w:rsidR="004345D2">
        <w:rPr>
          <w:rFonts w:asciiTheme="majorHAnsi" w:hAnsiTheme="majorHAnsi" w:cstheme="majorHAnsi" w:hint="eastAsia"/>
        </w:rPr>
        <w:t xml:space="preserve"> </w:t>
      </w:r>
      <w:r w:rsidR="004345D2">
        <w:rPr>
          <w:rFonts w:asciiTheme="majorHAnsi" w:hAnsiTheme="majorHAnsi" w:cstheme="majorHAnsi"/>
        </w:rPr>
        <w:t>The host name “</w:t>
      </w:r>
      <w:proofErr w:type="spellStart"/>
      <w:r w:rsidR="004345D2" w:rsidRPr="005D34A3">
        <w:rPr>
          <w:rFonts w:asciiTheme="majorHAnsi" w:hAnsiTheme="majorHAnsi" w:cstheme="majorHAnsi" w:hint="eastAsia"/>
        </w:rPr>
        <w:t>exastro</w:t>
      </w:r>
      <w:proofErr w:type="spellEnd"/>
      <w:r w:rsidR="004345D2" w:rsidRPr="005D34A3">
        <w:rPr>
          <w:rFonts w:asciiTheme="majorHAnsi" w:hAnsiTheme="majorHAnsi" w:cstheme="majorHAnsi" w:hint="eastAsia"/>
        </w:rPr>
        <w:t>-it-automation</w:t>
      </w:r>
      <w:r w:rsidR="004345D2">
        <w:rPr>
          <w:rFonts w:asciiTheme="majorHAnsi" w:hAnsiTheme="majorHAnsi" w:cstheme="majorHAnsi"/>
        </w:rPr>
        <w:t>“ when installing ITA with ITA installer.</w:t>
      </w:r>
    </w:p>
    <w:p w:rsidR="00161931" w:rsidRDefault="00161931" w:rsidP="007503CC">
      <w:pPr>
        <w:pStyle w:val="34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3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</w:t>
      </w:r>
      <w:r w:rsidR="004345D2">
        <w:rPr>
          <w:rFonts w:asciiTheme="majorHAnsi" w:hAnsiTheme="majorHAnsi" w:cstheme="majorHAnsi"/>
        </w:rPr>
        <w:t xml:space="preserve"> Header</w:t>
      </w:r>
      <w:r w:rsidRPr="00105FCC">
        <w:rPr>
          <w:rFonts w:asciiTheme="majorHAnsi" w:hAnsiTheme="majorHAnsi" w:cstheme="majorHAnsi"/>
        </w:rPr>
        <w:t>：</w:t>
      </w:r>
    </w:p>
    <w:p w:rsidR="00A46316" w:rsidRPr="00105FCC" w:rsidRDefault="004345D2" w:rsidP="007503CC">
      <w:pPr>
        <w:pStyle w:val="34"/>
        <w:ind w:leftChars="270"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he items in the following table can be used.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DA5B7E" w:rsidP="007503C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1D5E3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1555"/>
        <w:gridCol w:w="7680"/>
      </w:tblGrid>
      <w:tr w:rsidR="00A46316" w:rsidRPr="00105FCC" w:rsidTr="00A46316">
        <w:trPr>
          <w:tblHeader/>
        </w:trPr>
        <w:tc>
          <w:tcPr>
            <w:tcW w:w="1559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C0622E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884" w:type="dxa"/>
            <w:shd w:val="clear" w:color="auto" w:fill="002B62"/>
          </w:tcPr>
          <w:p w:rsidR="00A46316" w:rsidRPr="00105FCC" w:rsidRDefault="00C0622E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Host</w:t>
            </w:r>
          </w:p>
        </w:tc>
        <w:tc>
          <w:tcPr>
            <w:tcW w:w="7884" w:type="dxa"/>
          </w:tcPr>
          <w:p w:rsidR="00A46316" w:rsidRPr="00105FCC" w:rsidRDefault="009B13E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Specify </w:t>
            </w:r>
            <w:r>
              <w:rPr>
                <w:rFonts w:asciiTheme="majorHAnsi" w:hAnsiTheme="majorHAnsi" w:cstheme="majorHAnsi"/>
              </w:rPr>
              <w:t xml:space="preserve">the host name of ITA </w:t>
            </w:r>
            <w:proofErr w:type="spellStart"/>
            <w:r>
              <w:rPr>
                <w:rFonts w:asciiTheme="majorHAnsi" w:hAnsiTheme="majorHAnsi" w:cstheme="majorHAnsi"/>
              </w:rPr>
              <w:t>RestAPI</w:t>
            </w:r>
            <w:proofErr w:type="spellEnd"/>
            <w:r>
              <w:rPr>
                <w:rFonts w:asciiTheme="majorHAnsi" w:hAnsiTheme="majorHAnsi" w:cstheme="majorHAnsi"/>
              </w:rPr>
              <w:t xml:space="preserve"> server or the IP address and port separated with colon</w:t>
            </w:r>
            <w:r w:rsidR="00B60A4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(:)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884" w:type="dxa"/>
          </w:tcPr>
          <w:p w:rsidR="00A46316" w:rsidRPr="00105FCC" w:rsidRDefault="009B13E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n principle</w:t>
            </w:r>
            <w:r w:rsidR="00A46316"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Specify POST</w:t>
            </w:r>
          </w:p>
          <w:p w:rsidR="00A46316" w:rsidRPr="00105FCC" w:rsidRDefault="009B13E2" w:rsidP="009B13E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xception</w:t>
            </w:r>
            <w:r w:rsidR="00A46316"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 xml:space="preserve"> GET </w:t>
            </w:r>
            <w:r>
              <w:rPr>
                <w:rFonts w:asciiTheme="majorHAnsi" w:hAnsiTheme="majorHAnsi" w:cstheme="majorHAnsi"/>
              </w:rPr>
              <w:t>is able to be specified when accessing the menu that doesn’t need authentication on ITA.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884" w:type="dxa"/>
          </w:tcPr>
          <w:p w:rsidR="00A46316" w:rsidRPr="00105FCC" w:rsidRDefault="00B15627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A46316" w:rsidRPr="00105FCC">
              <w:rPr>
                <w:rFonts w:asciiTheme="majorHAnsi" w:hAnsiTheme="majorHAnsi" w:cstheme="majorHAnsi"/>
              </w:rPr>
              <w:t>“application/</w:t>
            </w:r>
            <w:proofErr w:type="spellStart"/>
            <w:r w:rsidR="00A46316" w:rsidRPr="00105FCC">
              <w:rPr>
                <w:rFonts w:asciiTheme="majorHAnsi" w:hAnsiTheme="majorHAnsi" w:cstheme="majorHAnsi"/>
              </w:rPr>
              <w:t>json</w:t>
            </w:r>
            <w:proofErr w:type="spellEnd"/>
            <w:r w:rsidR="00A46316" w:rsidRPr="00105FCC">
              <w:rPr>
                <w:rFonts w:asciiTheme="majorHAnsi" w:hAnsiTheme="majorHAnsi" w:cstheme="majorHAnsi"/>
              </w:rPr>
              <w:t>”</w:t>
            </w:r>
          </w:p>
          <w:p w:rsidR="00A46316" w:rsidRPr="00105FCC" w:rsidRDefault="00B15627" w:rsidP="00B156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It’s optional if the Method is GET.</w:t>
            </w:r>
          </w:p>
        </w:tc>
      </w:tr>
      <w:tr w:rsidR="00A46316" w:rsidRPr="00105FCC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884" w:type="dxa"/>
          </w:tcPr>
          <w:p w:rsidR="00A46316" w:rsidRPr="00B60A44" w:rsidRDefault="00B60A44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 w:rsidR="00942341"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  <w:p w:rsidR="00A46316" w:rsidRPr="00B60A44" w:rsidRDefault="00B60A44" w:rsidP="007503CC">
            <w:pPr>
              <w:rPr>
                <w:rFonts w:asciiTheme="majorHAnsi" w:hAnsiTheme="majorHAnsi" w:cstheme="majorHAnsi"/>
              </w:rPr>
            </w:pPr>
            <w:r w:rsidRPr="00B60A44">
              <w:rPr>
                <w:rFonts w:asciiTheme="majorHAnsi" w:hAnsiTheme="majorHAnsi" w:cstheme="majorHAnsi"/>
              </w:rPr>
              <w:t>It’s optional if the Method is GET.</w:t>
            </w:r>
          </w:p>
        </w:tc>
      </w:tr>
      <w:tr w:rsidR="00A46316" w:rsidRPr="003927A0" w:rsidTr="00A46316">
        <w:tc>
          <w:tcPr>
            <w:tcW w:w="1559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884" w:type="dxa"/>
          </w:tcPr>
          <w:p w:rsidR="00A46316" w:rsidRPr="00105FCC" w:rsidRDefault="00B60A44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 be set only when Method is POST.</w:t>
            </w:r>
          </w:p>
          <w:p w:rsidR="00A46316" w:rsidRPr="00105FCC" w:rsidRDefault="003927A0" w:rsidP="003927A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One of </w:t>
            </w:r>
            <w:r w:rsidR="00A46316" w:rsidRPr="00105FCC">
              <w:rPr>
                <w:rFonts w:asciiTheme="majorHAnsi" w:hAnsiTheme="majorHAnsi" w:cstheme="majorHAnsi"/>
              </w:rPr>
              <w:t>【</w:t>
            </w:r>
            <w:r w:rsidR="00A46316" w:rsidRPr="00105FCC">
              <w:rPr>
                <w:rFonts w:asciiTheme="majorHAnsi" w:hAnsiTheme="majorHAnsi" w:cstheme="majorHAnsi"/>
              </w:rPr>
              <w:t>INFO</w:t>
            </w:r>
            <w:r w:rsidR="00A46316" w:rsidRPr="00105FCC">
              <w:rPr>
                <w:rFonts w:asciiTheme="majorHAnsi" w:hAnsiTheme="majorHAnsi" w:cstheme="majorHAnsi"/>
              </w:rPr>
              <w:t>】、【</w:t>
            </w:r>
            <w:r w:rsidR="00A46316" w:rsidRPr="00105FCC">
              <w:rPr>
                <w:rFonts w:asciiTheme="majorHAnsi" w:hAnsiTheme="majorHAnsi" w:cstheme="majorHAnsi"/>
              </w:rPr>
              <w:t>FILTER</w:t>
            </w:r>
            <w:r w:rsidR="00A46316" w:rsidRPr="00105FCC">
              <w:rPr>
                <w:rFonts w:asciiTheme="majorHAnsi" w:hAnsiTheme="majorHAnsi" w:cstheme="majorHAnsi"/>
              </w:rPr>
              <w:t>】、【</w:t>
            </w:r>
            <w:r w:rsidR="00A46316" w:rsidRPr="00105FCC">
              <w:rPr>
                <w:rFonts w:asciiTheme="majorHAnsi" w:hAnsiTheme="majorHAnsi" w:cstheme="majorHAnsi"/>
              </w:rPr>
              <w:t>EDIT</w:t>
            </w:r>
            <w:r w:rsidR="00A46316" w:rsidRPr="00105FCC">
              <w:rPr>
                <w:rFonts w:asciiTheme="majorHAnsi" w:hAnsiTheme="majorHAnsi" w:cstheme="majorHAnsi"/>
              </w:rPr>
              <w:t>】</w:t>
            </w:r>
            <w:r>
              <w:rPr>
                <w:rFonts w:asciiTheme="majorHAnsi" w:hAnsiTheme="majorHAnsi" w:cstheme="majorHAnsi" w:hint="eastAsia"/>
              </w:rPr>
              <w:t xml:space="preserve"> can be set.</w:t>
            </w:r>
          </w:p>
        </w:tc>
      </w:tr>
    </w:tbl>
    <w:p w:rsidR="00A46316" w:rsidRPr="00105FCC" w:rsidRDefault="003927A0" w:rsidP="007503CC">
      <w:pPr>
        <w:pStyle w:val="34"/>
        <w:ind w:firstLineChars="250" w:firstLine="5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Whether the </w:t>
      </w:r>
      <w:r w:rsidR="00A46316" w:rsidRPr="00105FCC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/>
        </w:rPr>
        <w:t xml:space="preserve"> request is </w:t>
      </w:r>
      <w:r w:rsidR="003749D4">
        <w:rPr>
          <w:rFonts w:asciiTheme="majorHAnsi" w:hAnsiTheme="majorHAnsi" w:cstheme="majorHAnsi"/>
        </w:rPr>
        <w:t>in uppercase or lowercase does not matter.</w:t>
      </w:r>
    </w:p>
    <w:p w:rsidR="003749D4" w:rsidRDefault="003749D4" w:rsidP="007503CC">
      <w:pPr>
        <w:pStyle w:val="34"/>
        <w:ind w:firstLineChars="200" w:firstLine="420"/>
        <w:rPr>
          <w:rFonts w:asciiTheme="majorHAnsi" w:hAnsiTheme="majorHAnsi" w:cstheme="majorHAnsi"/>
          <w:color w:val="FF0000"/>
        </w:rPr>
      </w:pPr>
    </w:p>
    <w:p w:rsidR="00A46316" w:rsidRDefault="00A46316" w:rsidP="007503CC">
      <w:pPr>
        <w:pStyle w:val="34"/>
        <w:ind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color w:val="FF0000"/>
        </w:rPr>
        <w:t>*</w:t>
      </w:r>
      <w:r w:rsidRPr="00105FCC">
        <w:rPr>
          <w:rFonts w:asciiTheme="majorHAnsi" w:hAnsiTheme="majorHAnsi" w:cstheme="majorHAnsi"/>
        </w:rPr>
        <w:t xml:space="preserve"> </w:t>
      </w:r>
      <w:r w:rsidR="003749D4">
        <w:rPr>
          <w:rFonts w:asciiTheme="majorHAnsi" w:hAnsiTheme="majorHAnsi" w:cstheme="majorHAnsi"/>
        </w:rPr>
        <w:t xml:space="preserve">If the ITA password has expired, </w:t>
      </w:r>
      <w:proofErr w:type="spellStart"/>
      <w:r w:rsidR="003749D4">
        <w:rPr>
          <w:rFonts w:asciiTheme="majorHAnsi" w:hAnsiTheme="majorHAnsi" w:cstheme="majorHAnsi"/>
        </w:rPr>
        <w:t>RestAPI</w:t>
      </w:r>
      <w:proofErr w:type="spellEnd"/>
      <w:r w:rsidR="003749D4">
        <w:rPr>
          <w:rFonts w:asciiTheme="majorHAnsi" w:hAnsiTheme="majorHAnsi" w:cstheme="majorHAnsi"/>
        </w:rPr>
        <w:t xml:space="preserve"> will turn out to be error.</w:t>
      </w:r>
    </w:p>
    <w:p w:rsidR="00A46316" w:rsidRDefault="003749D4" w:rsidP="003749D4">
      <w:pPr>
        <w:pStyle w:val="34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 Please perform </w:t>
      </w:r>
      <w:r>
        <w:rPr>
          <w:rFonts w:asciiTheme="majorHAnsi" w:hAnsiTheme="majorHAnsi" w:cstheme="majorHAnsi"/>
        </w:rPr>
        <w:t>request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after changing the password from the login screen of Web system.</w:t>
      </w:r>
    </w:p>
    <w:p w:rsidR="003749D4" w:rsidRPr="00105FCC" w:rsidRDefault="003749D4" w:rsidP="003749D4">
      <w:pPr>
        <w:pStyle w:val="34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However, please follow the authentication information managed in </w:t>
      </w:r>
      <w:proofErr w:type="spellStart"/>
      <w:r>
        <w:rPr>
          <w:rFonts w:asciiTheme="majorHAnsi" w:hAnsiTheme="majorHAnsi" w:cstheme="majorHAnsi"/>
        </w:rPr>
        <w:t>ActiveDirectory</w:t>
      </w:r>
      <w:proofErr w:type="spellEnd"/>
      <w:r>
        <w:rPr>
          <w:rFonts w:asciiTheme="majorHAnsi" w:hAnsiTheme="majorHAnsi" w:cstheme="majorHAnsi"/>
        </w:rPr>
        <w:t xml:space="preserve"> when using the </w:t>
      </w:r>
      <w:proofErr w:type="spellStart"/>
      <w:r>
        <w:rPr>
          <w:rFonts w:asciiTheme="majorHAnsi" w:hAnsiTheme="majorHAnsi" w:cstheme="majorHAnsi"/>
        </w:rPr>
        <w:t>ActiveDirectory</w:t>
      </w:r>
      <w:proofErr w:type="spellEnd"/>
      <w:r>
        <w:rPr>
          <w:rFonts w:asciiTheme="majorHAnsi" w:hAnsiTheme="majorHAnsi" w:cstheme="majorHAnsi"/>
        </w:rPr>
        <w:t xml:space="preserve"> association function. (This limitation doesn’t apply to the Non-association target user of </w:t>
      </w:r>
      <w:proofErr w:type="spellStart"/>
      <w:r>
        <w:rPr>
          <w:rFonts w:asciiTheme="majorHAnsi" w:hAnsiTheme="majorHAnsi" w:cstheme="majorHAnsi"/>
        </w:rPr>
        <w:t>ActiveDirectory</w:t>
      </w:r>
      <w:proofErr w:type="spellEnd"/>
      <w:r>
        <w:rPr>
          <w:rFonts w:asciiTheme="majorHAnsi" w:hAnsiTheme="majorHAnsi" w:cstheme="majorHAnsi"/>
        </w:rPr>
        <w:t xml:space="preserve"> association function.)</w:t>
      </w:r>
    </w:p>
    <w:p w:rsidR="00A46316" w:rsidRPr="001B4C6E" w:rsidRDefault="003749D4" w:rsidP="00B26897">
      <w:pPr>
        <w:pStyle w:val="34"/>
        <w:ind w:leftChars="350" w:left="936" w:hangingChars="100" w:hanging="201"/>
        <w:rPr>
          <w:rFonts w:asciiTheme="majorHAnsi" w:hAnsiTheme="majorHAnsi" w:cstheme="majorHAnsi"/>
          <w:b/>
          <w:color w:val="FF0000"/>
          <w:sz w:val="20"/>
          <w:szCs w:val="20"/>
        </w:rPr>
      </w:pPr>
      <w:r>
        <w:rPr>
          <w:rFonts w:asciiTheme="majorHAnsi" w:hAnsiTheme="majorHAnsi" w:cstheme="majorHAnsi"/>
          <w:b/>
          <w:color w:val="FF0000"/>
          <w:sz w:val="20"/>
          <w:szCs w:val="20"/>
        </w:rPr>
        <w:t xml:space="preserve">Please refer to “User Instruction </w:t>
      </w:r>
      <w:proofErr w:type="spellStart"/>
      <w:r>
        <w:rPr>
          <w:rFonts w:asciiTheme="majorHAnsi" w:hAnsiTheme="majorHAnsi" w:cstheme="majorHAnsi"/>
          <w:b/>
          <w:color w:val="FF0000"/>
          <w:sz w:val="20"/>
          <w:szCs w:val="20"/>
        </w:rPr>
        <w:t>Manual_Management</w:t>
      </w:r>
      <w:proofErr w:type="spellEnd"/>
      <w:r>
        <w:rPr>
          <w:rFonts w:asciiTheme="majorHAnsi" w:hAnsiTheme="majorHAnsi" w:cstheme="majorHAnsi"/>
          <w:b/>
          <w:color w:val="FF0000"/>
          <w:sz w:val="20"/>
          <w:szCs w:val="20"/>
        </w:rPr>
        <w:t xml:space="preserve"> console” – “Usage of </w:t>
      </w:r>
      <w:proofErr w:type="spellStart"/>
      <w:r>
        <w:rPr>
          <w:rFonts w:asciiTheme="majorHAnsi" w:hAnsiTheme="majorHAnsi" w:cstheme="majorHAnsi"/>
          <w:b/>
          <w:color w:val="FF0000"/>
          <w:sz w:val="20"/>
          <w:szCs w:val="20"/>
        </w:rPr>
        <w:t>AcitveDirectory</w:t>
      </w:r>
      <w:proofErr w:type="spellEnd"/>
      <w:r>
        <w:rPr>
          <w:rFonts w:asciiTheme="majorHAnsi" w:hAnsiTheme="majorHAnsi" w:cstheme="majorHAnsi"/>
          <w:b/>
          <w:color w:val="FF0000"/>
          <w:sz w:val="20"/>
          <w:szCs w:val="20"/>
        </w:rPr>
        <w:t xml:space="preserve"> association function” for the details of </w:t>
      </w:r>
      <w:proofErr w:type="spellStart"/>
      <w:r>
        <w:rPr>
          <w:rFonts w:asciiTheme="majorHAnsi" w:hAnsiTheme="majorHAnsi" w:cstheme="majorHAnsi"/>
          <w:b/>
          <w:color w:val="FF0000"/>
          <w:sz w:val="20"/>
          <w:szCs w:val="20"/>
        </w:rPr>
        <w:t>A</w:t>
      </w:r>
      <w:r w:rsidR="00A46316" w:rsidRPr="001B4C6E">
        <w:rPr>
          <w:rFonts w:asciiTheme="majorHAnsi" w:hAnsiTheme="majorHAnsi" w:cstheme="majorHAnsi"/>
          <w:b/>
          <w:color w:val="FF0000"/>
          <w:sz w:val="20"/>
          <w:szCs w:val="20"/>
        </w:rPr>
        <w:t>ctiveDirectory</w:t>
      </w:r>
      <w:proofErr w:type="spellEnd"/>
      <w:r>
        <w:rPr>
          <w:rFonts w:asciiTheme="majorHAnsi" w:hAnsiTheme="majorHAnsi" w:cstheme="majorHAnsi"/>
          <w:b/>
          <w:color w:val="FF0000"/>
          <w:sz w:val="20"/>
          <w:szCs w:val="20"/>
        </w:rPr>
        <w:t xml:space="preserve"> association function.</w:t>
      </w:r>
    </w:p>
    <w:p w:rsidR="00A46316" w:rsidRPr="00105FCC" w:rsidRDefault="003749D4" w:rsidP="003749D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46316" w:rsidRPr="00105FCC" w:rsidRDefault="00E8527E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Example of </w:t>
      </w:r>
      <w:r w:rsidR="00A46316" w:rsidRPr="00105FCC">
        <w:rPr>
          <w:rFonts w:asciiTheme="majorHAnsi" w:hAnsiTheme="majorHAnsi" w:cstheme="majorHAnsi"/>
        </w:rPr>
        <w:t>HTTP</w:t>
      </w:r>
      <w:r>
        <w:rPr>
          <w:rFonts w:asciiTheme="majorHAnsi" w:hAnsiTheme="majorHAnsi" w:cstheme="majorHAnsi"/>
        </w:rPr>
        <w:t xml:space="preserve"> header</w:t>
      </w:r>
      <w:r w:rsidR="00A46316" w:rsidRPr="00105FCC">
        <w:rPr>
          <w:rFonts w:asciiTheme="majorHAnsi" w:hAnsiTheme="majorHAnsi" w:cstheme="majorHAnsi"/>
        </w:rPr>
        <w:t>：</w:t>
      </w:r>
    </w:p>
    <w:p w:rsidR="00A46316" w:rsidRPr="00105FCC" w:rsidRDefault="00E8527E" w:rsidP="007503CC">
      <w:pPr>
        <w:pStyle w:val="34"/>
        <w:ind w:leftChars="270"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In the case that </w:t>
      </w:r>
      <w:r>
        <w:rPr>
          <w:rFonts w:asciiTheme="majorHAnsi" w:hAnsiTheme="majorHAnsi" w:cstheme="majorHAnsi"/>
        </w:rPr>
        <w:t xml:space="preserve">Login </w:t>
      </w:r>
      <w:r w:rsidR="00A46316" w:rsidRPr="00105FCC">
        <w:rPr>
          <w:rFonts w:asciiTheme="majorHAnsi" w:hAnsiTheme="majorHAnsi" w:cstheme="majorHAnsi"/>
        </w:rPr>
        <w:t>ID</w:t>
      </w:r>
      <w:r>
        <w:rPr>
          <w:rFonts w:asciiTheme="majorHAnsi" w:hAnsiTheme="majorHAnsi" w:cstheme="majorHAnsi"/>
        </w:rPr>
        <w:t xml:space="preserve"> is </w:t>
      </w:r>
      <w:r w:rsidR="00A46316" w:rsidRPr="00105FCC">
        <w:rPr>
          <w:rFonts w:asciiTheme="majorHAnsi" w:hAnsiTheme="majorHAnsi" w:cstheme="majorHAnsi"/>
        </w:rPr>
        <w:t>[</w:t>
      </w:r>
      <w:proofErr w:type="spellStart"/>
      <w:r w:rsidR="00A46316" w:rsidRPr="00105FCC">
        <w:rPr>
          <w:rFonts w:asciiTheme="majorHAnsi" w:hAnsiTheme="majorHAnsi" w:cstheme="majorHAnsi"/>
        </w:rPr>
        <w:t>test_loginid</w:t>
      </w:r>
      <w:proofErr w:type="spellEnd"/>
      <w:r w:rsidR="00A46316" w:rsidRPr="00105FCC">
        <w:rPr>
          <w:rFonts w:asciiTheme="majorHAnsi" w:hAnsiTheme="majorHAnsi" w:cstheme="majorHAnsi"/>
        </w:rPr>
        <w:t>]</w:t>
      </w:r>
      <w:r>
        <w:rPr>
          <w:rFonts w:asciiTheme="majorHAnsi" w:hAnsiTheme="majorHAnsi" w:cstheme="majorHAnsi"/>
        </w:rPr>
        <w:t xml:space="preserve"> and password is </w:t>
      </w:r>
      <w:r w:rsidR="00A46316" w:rsidRPr="00105FCC">
        <w:rPr>
          <w:rFonts w:asciiTheme="majorHAnsi" w:hAnsiTheme="majorHAnsi" w:cstheme="majorHAnsi"/>
        </w:rPr>
        <w:t>[</w:t>
      </w:r>
      <w:proofErr w:type="spellStart"/>
      <w:r w:rsidR="00A46316" w:rsidRPr="00105FCC">
        <w:rPr>
          <w:rFonts w:asciiTheme="majorHAnsi" w:hAnsiTheme="majorHAnsi" w:cstheme="majorHAnsi"/>
        </w:rPr>
        <w:t>test_password</w:t>
      </w:r>
      <w:proofErr w:type="spellEnd"/>
      <w:r w:rsidR="00A46316" w:rsidRPr="00105FCC">
        <w:rPr>
          <w:rFonts w:asciiTheme="majorHAnsi" w:hAnsiTheme="majorHAnsi" w:cstheme="majorHAnsi"/>
        </w:rPr>
        <w:t>]</w:t>
      </w:r>
    </w:p>
    <w:p w:rsidR="00A46316" w:rsidRPr="00105FCC" w:rsidRDefault="00E8527E" w:rsidP="007503CC">
      <w:pPr>
        <w:pStyle w:val="34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Encrypt </w:t>
      </w:r>
      <w:proofErr w:type="spellStart"/>
      <w:r w:rsidR="00A46316" w:rsidRPr="00105FCC">
        <w:rPr>
          <w:rFonts w:asciiTheme="majorHAnsi" w:hAnsiTheme="majorHAnsi" w:cstheme="majorHAnsi"/>
        </w:rPr>
        <w:t>test_loginid</w:t>
      </w:r>
      <w:proofErr w:type="spellEnd"/>
      <w:r w:rsidR="00A46316" w:rsidRPr="00105FCC">
        <w:rPr>
          <w:rFonts w:asciiTheme="majorHAnsi" w:hAnsiTheme="majorHAnsi" w:cstheme="majorHAnsi"/>
        </w:rPr>
        <w:t xml:space="preserve">: </w:t>
      </w:r>
      <w:proofErr w:type="spellStart"/>
      <w:r w:rsidR="00A46316" w:rsidRPr="00105FCC">
        <w:rPr>
          <w:rFonts w:asciiTheme="majorHAnsi" w:hAnsiTheme="majorHAnsi" w:cstheme="majorHAnsi"/>
        </w:rPr>
        <w:t>test_password</w:t>
      </w:r>
      <w:proofErr w:type="spellEnd"/>
      <w:r w:rsidR="00A46316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w</w:t>
      </w:r>
      <w:r>
        <w:rPr>
          <w:rFonts w:asciiTheme="majorHAnsi" w:hAnsiTheme="majorHAnsi" w:cstheme="majorHAnsi"/>
        </w:rPr>
        <w:t>ith base64 encoding</w:t>
      </w:r>
    </w:p>
    <w:p w:rsidR="00A46316" w:rsidRPr="00105FCC" w:rsidRDefault="00A46316" w:rsidP="007503CC">
      <w:pPr>
        <w:pStyle w:val="34"/>
        <w:ind w:firstLineChars="350" w:firstLine="73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→[qTImqS9fo2qcozyxBaEyp3EspTSmp3qipzD=]</w:t>
      </w:r>
      <w:r w:rsidRPr="00105FCC">
        <w:rPr>
          <w:rFonts w:asciiTheme="majorHAnsi" w:hAnsiTheme="majorHAnsi" w:cstheme="majorHAnsi"/>
        </w:rPr>
        <w:t>）</w:t>
      </w:r>
    </w:p>
    <w:p w:rsidR="00A46316" w:rsidRPr="00105FCC" w:rsidRDefault="00A46316" w:rsidP="007503CC">
      <w:pPr>
        <w:ind w:firstLineChars="400" w:firstLine="840"/>
        <w:rPr>
          <w:rFonts w:asciiTheme="majorHAnsi" w:hAnsiTheme="majorHAnsi" w:cstheme="majorHAnsi"/>
        </w:rPr>
      </w:pPr>
      <w:proofErr w:type="gramStart"/>
      <w:r w:rsidRPr="00105FCC">
        <w:rPr>
          <w:rFonts w:asciiTheme="majorHAnsi" w:hAnsiTheme="majorHAnsi" w:cstheme="majorHAnsi"/>
        </w:rPr>
        <w:t>Host:</w:t>
      </w:r>
      <w:proofErr w:type="gramEnd"/>
      <w:r w:rsidRPr="00105FCC">
        <w:rPr>
          <w:rFonts w:asciiTheme="majorHAnsi" w:hAnsiTheme="majorHAnsi" w:cstheme="majorHAnsi"/>
        </w:rPr>
        <w:t>&lt;</w:t>
      </w:r>
      <w:proofErr w:type="spellStart"/>
      <w:r w:rsidRPr="00105FCC">
        <w:rPr>
          <w:rFonts w:asciiTheme="majorHAnsi" w:hAnsiTheme="majorHAnsi" w:cstheme="majorHAnsi"/>
        </w:rPr>
        <w:t>HostName</w:t>
      </w:r>
      <w:proofErr w:type="spellEnd"/>
      <w:r w:rsidRPr="00105FCC">
        <w:rPr>
          <w:rFonts w:asciiTheme="majorHAnsi" w:hAnsiTheme="majorHAnsi" w:cstheme="majorHAnsi"/>
        </w:rPr>
        <w:t>&gt;:&lt;Port&gt;</w:t>
      </w:r>
    </w:p>
    <w:p w:rsidR="00A46316" w:rsidRPr="00105FCC" w:rsidRDefault="00A46316" w:rsidP="007503CC">
      <w:pPr>
        <w:ind w:firstLine="840"/>
        <w:rPr>
          <w:rFonts w:asciiTheme="majorHAnsi" w:hAnsiTheme="majorHAnsi" w:cstheme="majorHAnsi"/>
        </w:rPr>
      </w:pPr>
      <w:proofErr w:type="spellStart"/>
      <w:r w:rsidRPr="00105FCC">
        <w:rPr>
          <w:rFonts w:asciiTheme="majorHAnsi" w:hAnsiTheme="majorHAnsi" w:cstheme="majorHAnsi"/>
        </w:rPr>
        <w:t>Content-Type</w:t>
      </w:r>
      <w:proofErr w:type="gramStart"/>
      <w:r w:rsidRPr="00105FCC">
        <w:rPr>
          <w:rFonts w:asciiTheme="majorHAnsi" w:hAnsiTheme="majorHAnsi" w:cstheme="majorHAnsi"/>
        </w:rPr>
        <w:t>:application</w:t>
      </w:r>
      <w:proofErr w:type="spellEnd"/>
      <w:proofErr w:type="gramEnd"/>
      <w:r w:rsidRPr="00105FCC">
        <w:rPr>
          <w:rFonts w:asciiTheme="majorHAnsi" w:hAnsiTheme="majorHAnsi" w:cstheme="majorHAnsi"/>
        </w:rPr>
        <w:t>/</w:t>
      </w:r>
      <w:proofErr w:type="spellStart"/>
      <w:r w:rsidRPr="00105FCC">
        <w:rPr>
          <w:rFonts w:asciiTheme="majorHAnsi" w:hAnsiTheme="majorHAnsi" w:cstheme="majorHAnsi"/>
        </w:rPr>
        <w:t>json</w:t>
      </w:r>
      <w:proofErr w:type="spellEnd"/>
    </w:p>
    <w:p w:rsidR="00A46316" w:rsidRPr="00105FCC" w:rsidRDefault="00A46316" w:rsidP="007503CC">
      <w:pPr>
        <w:ind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Authorization: qTImqS9fo2qcozyxBaEyp3EspTSmp3qipzD=</w:t>
      </w:r>
    </w:p>
    <w:p w:rsidR="005D0EDB" w:rsidRDefault="00A46316" w:rsidP="007503CC">
      <w:pPr>
        <w:ind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X-Command: INFO</w:t>
      </w:r>
    </w:p>
    <w:p w:rsidR="00A46316" w:rsidRPr="005D0EDB" w:rsidRDefault="005D0EDB" w:rsidP="005D0EDB">
      <w:r>
        <w:br w:type="page"/>
      </w:r>
    </w:p>
    <w:p w:rsidR="00A46316" w:rsidRPr="00105FCC" w:rsidRDefault="00E964E5" w:rsidP="0071419F">
      <w:pPr>
        <w:pStyle w:val="20"/>
      </w:pPr>
      <w:bookmarkStart w:id="10" w:name="_Toc33542960"/>
      <w:r>
        <w:rPr>
          <w:rFonts w:hint="eastAsia"/>
        </w:rPr>
        <w:lastRenderedPageBreak/>
        <w:t>A</w:t>
      </w:r>
      <w:r>
        <w:t>vailable Method and Command</w:t>
      </w:r>
      <w:bookmarkEnd w:id="10"/>
    </w:p>
    <w:p w:rsidR="00A46316" w:rsidRPr="00105FCC" w:rsidRDefault="00E964E5" w:rsidP="007503CC">
      <w:pPr>
        <w:pStyle w:val="3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The </w:t>
      </w:r>
      <w:r>
        <w:rPr>
          <w:rFonts w:asciiTheme="majorHAnsi" w:hAnsiTheme="majorHAnsi" w:cstheme="majorHAnsi"/>
        </w:rPr>
        <w:t>hierarchy</w:t>
      </w:r>
      <w:r>
        <w:rPr>
          <w:rFonts w:asciiTheme="majorHAnsi" w:hAnsiTheme="majorHAnsi" w:cstheme="majorHAnsi" w:hint="eastAsia"/>
        </w:rPr>
        <w:t xml:space="preserve"> of </w:t>
      </w:r>
      <w:r>
        <w:rPr>
          <w:rFonts w:asciiTheme="majorHAnsi" w:hAnsiTheme="majorHAnsi" w:cstheme="majorHAnsi"/>
        </w:rPr>
        <w:t>available method and command are as follows.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ind w:leftChars="472" w:left="991" w:firstLineChars="50" w:firstLine="105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>Method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</w:t>
      </w:r>
      <w:r w:rsidRPr="00105FCC">
        <w:rPr>
          <w:rFonts w:asciiTheme="majorHAnsi" w:eastAsia="ＭＳ ゴシック" w:hAnsiTheme="majorHAnsi" w:cstheme="majorHAnsi"/>
        </w:rPr>
        <w:t>├GET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①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｜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</w:t>
      </w:r>
      <w:r w:rsidRPr="00105FCC">
        <w:rPr>
          <w:rFonts w:asciiTheme="majorHAnsi" w:eastAsia="ＭＳ ゴシック" w:hAnsiTheme="majorHAnsi" w:cstheme="majorHAnsi"/>
        </w:rPr>
        <w:t>└POST</w:t>
      </w:r>
    </w:p>
    <w:p w:rsidR="00E13322" w:rsidRPr="00105FCC" w:rsidRDefault="00E13322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  <w:szCs w:val="21"/>
        </w:rPr>
        <w:t>(</w:t>
      </w:r>
      <w:r w:rsidR="00A46316" w:rsidRPr="00105FCC">
        <w:rPr>
          <w:rFonts w:asciiTheme="majorHAnsi" w:eastAsia="ＭＳ ゴシック" w:hAnsiTheme="majorHAnsi" w:cstheme="majorHAnsi"/>
          <w:szCs w:val="21"/>
        </w:rPr>
        <w:t>X-Command</w:t>
      </w:r>
      <w:r w:rsidRPr="00105FCC">
        <w:rPr>
          <w:rFonts w:asciiTheme="majorHAnsi" w:eastAsia="ＭＳ ゴシック" w:hAnsiTheme="majorHAnsi" w:cstheme="majorHAnsi"/>
          <w:szCs w:val="21"/>
        </w:rPr>
        <w:t>)</w:t>
      </w:r>
      <w:r w:rsidRPr="00105FCC">
        <w:rPr>
          <w:rFonts w:asciiTheme="majorHAnsi" w:eastAsia="ＭＳ ゴシック" w:hAnsiTheme="majorHAnsi" w:cstheme="majorHAnsi"/>
        </w:rPr>
        <w:t>｜</w:t>
      </w:r>
      <w:r w:rsidR="00A46316" w:rsidRPr="00105FCC">
        <w:rPr>
          <w:rFonts w:asciiTheme="majorHAnsi" w:eastAsia="ＭＳ ゴシック" w:hAnsiTheme="majorHAnsi" w:cstheme="majorHAnsi"/>
        </w:rPr>
        <w:t xml:space="preserve"> </w:t>
      </w:r>
    </w:p>
    <w:p w:rsidR="00A46316" w:rsidRPr="00105FCC" w:rsidRDefault="00A46316" w:rsidP="00E13322">
      <w:pPr>
        <w:ind w:leftChars="472" w:left="991" w:firstLineChars="700" w:firstLine="1470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>├</w:t>
      </w:r>
      <w:r w:rsidRPr="00105FCC">
        <w:rPr>
          <w:rFonts w:asciiTheme="majorHAnsi" w:eastAsia="ＭＳ ゴシック" w:hAnsiTheme="majorHAnsi" w:cstheme="majorHAnsi"/>
        </w:rPr>
        <w:t>【</w:t>
      </w:r>
      <w:r w:rsidRPr="00105FCC">
        <w:rPr>
          <w:rFonts w:asciiTheme="majorHAnsi" w:eastAsia="ＭＳ ゴシック" w:hAnsiTheme="majorHAnsi" w:cstheme="majorHAnsi"/>
        </w:rPr>
        <w:t>INFO</w:t>
      </w:r>
      <w:r w:rsidRPr="00105FCC">
        <w:rPr>
          <w:rFonts w:asciiTheme="majorHAnsi" w:eastAsia="ＭＳ ゴシック" w:hAnsiTheme="majorHAnsi" w:cstheme="majorHAnsi"/>
        </w:rPr>
        <w:t>】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②</w:t>
      </w:r>
    </w:p>
    <w:p w:rsidR="00A46316" w:rsidRPr="00105FCC" w:rsidRDefault="00A46316" w:rsidP="007503CC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　　</w:t>
      </w:r>
      <w:r w:rsidRPr="00105FCC">
        <w:rPr>
          <w:rFonts w:asciiTheme="majorHAnsi" w:eastAsia="ＭＳ ゴシック" w:hAnsiTheme="majorHAnsi" w:cstheme="majorHAnsi"/>
        </w:rPr>
        <w:t>├</w:t>
      </w:r>
      <w:r w:rsidRPr="00105FCC">
        <w:rPr>
          <w:rFonts w:asciiTheme="majorHAnsi" w:eastAsia="ＭＳ ゴシック" w:hAnsiTheme="majorHAnsi" w:cstheme="majorHAnsi"/>
        </w:rPr>
        <w:t>【</w:t>
      </w:r>
      <w:r w:rsidRPr="00105FCC">
        <w:rPr>
          <w:rFonts w:asciiTheme="majorHAnsi" w:eastAsia="ＭＳ ゴシック" w:hAnsiTheme="majorHAnsi" w:cstheme="majorHAnsi"/>
        </w:rPr>
        <w:t>FILTER</w:t>
      </w:r>
      <w:r w:rsidRPr="00105FCC">
        <w:rPr>
          <w:rFonts w:asciiTheme="majorHAnsi" w:eastAsia="ＭＳ ゴシック" w:hAnsiTheme="majorHAnsi" w:cstheme="majorHAnsi"/>
        </w:rPr>
        <w:t>】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③</w:t>
      </w:r>
    </w:p>
    <w:p w:rsidR="00A46316" w:rsidRPr="005D0EDB" w:rsidRDefault="00A46316" w:rsidP="005D0EDB">
      <w:pPr>
        <w:ind w:leftChars="472" w:left="991"/>
        <w:rPr>
          <w:rFonts w:asciiTheme="majorHAnsi" w:eastAsia="ＭＳ ゴシック" w:hAnsiTheme="majorHAnsi" w:cstheme="majorHAnsi"/>
        </w:rPr>
      </w:pPr>
      <w:r w:rsidRPr="00105FCC">
        <w:rPr>
          <w:rFonts w:asciiTheme="majorHAnsi" w:eastAsia="ＭＳ ゴシック" w:hAnsiTheme="majorHAnsi" w:cstheme="majorHAnsi"/>
        </w:rPr>
        <w:t xml:space="preserve">　　　　　　　</w:t>
      </w:r>
      <w:r w:rsidRPr="00105FCC">
        <w:rPr>
          <w:rFonts w:asciiTheme="majorHAnsi" w:eastAsia="ＭＳ ゴシック" w:hAnsiTheme="majorHAnsi" w:cstheme="majorHAnsi"/>
        </w:rPr>
        <w:t>└</w:t>
      </w:r>
      <w:r w:rsidRPr="00105FCC">
        <w:rPr>
          <w:rFonts w:asciiTheme="majorHAnsi" w:eastAsia="ＭＳ ゴシック" w:hAnsiTheme="majorHAnsi" w:cstheme="majorHAnsi"/>
        </w:rPr>
        <w:t>【</w:t>
      </w:r>
      <w:r w:rsidRPr="00105FCC">
        <w:rPr>
          <w:rFonts w:asciiTheme="majorHAnsi" w:eastAsia="ＭＳ ゴシック" w:hAnsiTheme="majorHAnsi" w:cstheme="majorHAnsi"/>
        </w:rPr>
        <w:t>EDIT</w:t>
      </w:r>
      <w:r w:rsidRPr="00105FCC">
        <w:rPr>
          <w:rFonts w:asciiTheme="majorHAnsi" w:eastAsia="ＭＳ ゴシック" w:hAnsiTheme="majorHAnsi" w:cstheme="majorHAnsi"/>
        </w:rPr>
        <w:t>】</w:t>
      </w:r>
      <w:r w:rsidRPr="00105FCC">
        <w:rPr>
          <w:rFonts w:asciiTheme="majorHAnsi" w:eastAsia="ＭＳ ゴシック" w:hAnsiTheme="majorHAnsi" w:cstheme="majorHAnsi"/>
        </w:rPr>
        <w:tab/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</w:rPr>
        <w:t>④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A46316" w:rsidP="007503CC">
      <w:pPr>
        <w:pStyle w:val="4"/>
        <w:rPr>
          <w:rFonts w:asciiTheme="majorHAnsi" w:hAnsiTheme="majorHAnsi" w:cstheme="majorHAnsi"/>
        </w:rPr>
      </w:pPr>
      <w:bookmarkStart w:id="11" w:name="_Toc33542961"/>
      <w:r w:rsidRPr="00105FCC">
        <w:rPr>
          <w:rFonts w:asciiTheme="majorHAnsi" w:hAnsiTheme="majorHAnsi" w:cstheme="majorHAnsi"/>
        </w:rPr>
        <w:t>GET</w:t>
      </w:r>
      <w:r w:rsidR="00967FE8">
        <w:rPr>
          <w:rFonts w:asciiTheme="majorHAnsi" w:hAnsiTheme="majorHAnsi" w:cstheme="majorHAnsi"/>
        </w:rPr>
        <w:t xml:space="preserve"> (</w:t>
      </w:r>
      <w:r w:rsidRPr="00105FCC">
        <w:rPr>
          <w:rFonts w:asciiTheme="majorHAnsi" w:hAnsiTheme="majorHAnsi" w:cstheme="majorHAnsi"/>
        </w:rPr>
        <w:t>Method</w:t>
      </w:r>
      <w:r w:rsidR="00967FE8">
        <w:rPr>
          <w:rFonts w:asciiTheme="majorHAnsi" w:hAnsiTheme="majorHAnsi" w:cstheme="majorHAnsi"/>
        </w:rPr>
        <w:t>)</w:t>
      </w:r>
      <w:bookmarkEnd w:id="11"/>
    </w:p>
    <w:p w:rsidR="00967FE8" w:rsidRPr="00967FE8" w:rsidRDefault="00411985" w:rsidP="00967FE8">
      <w:r>
        <w:tab/>
      </w:r>
      <w:r>
        <w:tab/>
      </w:r>
      <w:r w:rsidR="003E5D52">
        <w:t>Column</w:t>
      </w:r>
      <w:r>
        <w:rPr>
          <w:rFonts w:hint="eastAsia"/>
        </w:rPr>
        <w:t xml:space="preserve"> </w:t>
      </w:r>
      <w:r>
        <w:t>information</w:t>
      </w:r>
      <w:r>
        <w:rPr>
          <w:rFonts w:hint="eastAsia"/>
        </w:rPr>
        <w:t xml:space="preserve"> (</w:t>
      </w:r>
      <w:r w:rsidR="003E5D52">
        <w:t>column number and column</w:t>
      </w:r>
      <w:r>
        <w:t xml:space="preserve"> name) and the</w:t>
      </w:r>
      <w:r w:rsidR="003E5D52">
        <w:t xml:space="preserve"> record line count and </w:t>
      </w:r>
      <w:r w:rsidR="003E5D52">
        <w:tab/>
      </w:r>
      <w:r w:rsidR="003E5D52">
        <w:tab/>
        <w:t xml:space="preserve">record </w:t>
      </w:r>
      <w:r>
        <w:t>content in normal state (discarded or active) will be returned.</w:t>
      </w:r>
    </w:p>
    <w:p w:rsidR="00A46316" w:rsidRPr="00105FCC" w:rsidRDefault="00A46316" w:rsidP="00E15B65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411985">
        <w:rPr>
          <w:rFonts w:asciiTheme="majorHAnsi" w:hAnsiTheme="majorHAnsi" w:cstheme="majorHAnsi" w:hint="eastAsia"/>
        </w:rPr>
        <w:t xml:space="preserve"> </w:t>
      </w:r>
      <w:r w:rsidR="00411985">
        <w:rPr>
          <w:rFonts w:asciiTheme="majorHAnsi" w:hAnsiTheme="majorHAnsi" w:cstheme="majorHAnsi"/>
        </w:rPr>
        <w:t>Header</w:t>
      </w:r>
      <w:r w:rsidRPr="00105FCC">
        <w:rPr>
          <w:rFonts w:asciiTheme="majorHAnsi" w:hAnsiTheme="majorHAnsi" w:cstheme="majorHAnsi"/>
          <w:noProof/>
        </w:rPr>
        <w:t xml:space="preserve">　</w:t>
      </w:r>
      <w:r w:rsidR="00E15B65" w:rsidRPr="00105FCC">
        <w:rPr>
          <w:rFonts w:asciiTheme="majorHAnsi" w:hAnsiTheme="majorHAnsi" w:cstheme="majorHAnsi"/>
        </w:rPr>
        <w:t xml:space="preserve"> </w:t>
      </w:r>
    </w:p>
    <w:p w:rsidR="00E15B65" w:rsidRPr="00105FCC" w:rsidRDefault="00411985" w:rsidP="00E15B6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E15B6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E15B65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 w:hint="eastAsia"/>
        </w:rPr>
        <w:t xml:space="preserve"> header parameter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A46316" w:rsidRPr="00105FCC" w:rsidTr="00A46316">
        <w:tc>
          <w:tcPr>
            <w:tcW w:w="2410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967FE8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4536" w:type="dxa"/>
            <w:shd w:val="clear" w:color="auto" w:fill="002B62"/>
          </w:tcPr>
          <w:p w:rsidR="00A46316" w:rsidRPr="00105FCC" w:rsidRDefault="00967FE8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A46316" w:rsidRPr="00105FCC" w:rsidTr="00A46316">
        <w:tc>
          <w:tcPr>
            <w:tcW w:w="2410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4536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GET</w:t>
            </w:r>
          </w:p>
        </w:tc>
      </w:tr>
    </w:tbl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967FE8">
        <w:rPr>
          <w:rFonts w:asciiTheme="majorHAnsi" w:hAnsiTheme="majorHAnsi" w:cstheme="majorHAnsi" w:hint="eastAsia"/>
        </w:rPr>
        <w:t xml:space="preserve"> </w:t>
      </w:r>
      <w:r w:rsidR="00967FE8">
        <w:rPr>
          <w:rFonts w:asciiTheme="majorHAnsi" w:hAnsiTheme="majorHAnsi" w:cstheme="majorHAnsi"/>
        </w:rPr>
        <w:t>parameter</w:t>
      </w:r>
    </w:p>
    <w:p w:rsidR="00A46316" w:rsidRPr="00105FCC" w:rsidRDefault="00967FE8" w:rsidP="007503CC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</w:p>
    <w:p w:rsidR="00A46316" w:rsidRPr="00105FCC" w:rsidRDefault="00A46316" w:rsidP="007503CC">
      <w:pPr>
        <w:pStyle w:val="52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967FE8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A46316" w:rsidRPr="00105FCC" w:rsidRDefault="00967FE8" w:rsidP="00967FE8">
      <w:pPr>
        <w:pStyle w:val="52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line count</w:t>
      </w:r>
    </w:p>
    <w:p w:rsidR="003E5D52" w:rsidRDefault="003E5D52" w:rsidP="003E5D52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725BFC"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411985">
        <w:rPr>
          <w:rFonts w:asciiTheme="majorHAnsi" w:hAnsiTheme="majorHAnsi" w:cstheme="majorHAnsi"/>
        </w:rPr>
        <w:t xml:space="preserve"> format</w:t>
      </w:r>
      <w:r w:rsidR="00725BFC">
        <w:rPr>
          <w:rFonts w:asciiTheme="majorHAnsi" w:hAnsiTheme="majorHAnsi" w:cstheme="majorHAnsi" w:hint="eastAsia"/>
        </w:rPr>
        <w:t>)</w:t>
      </w:r>
    </w:p>
    <w:p w:rsidR="00A46316" w:rsidRPr="00105FCC" w:rsidRDefault="003E5D52" w:rsidP="003E5D52">
      <w:pPr>
        <w:pStyle w:val="52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3E5D52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 xml:space="preserve">numeric </w:t>
      </w:r>
      <w:r w:rsidRPr="003E5D52">
        <w:rPr>
          <w:rFonts w:asciiTheme="majorHAnsi" w:hAnsiTheme="majorHAnsi" w:cstheme="majorHAnsi"/>
        </w:rPr>
        <w:t>value is stored</w:t>
      </w:r>
      <w:r>
        <w:rPr>
          <w:rFonts w:asciiTheme="majorHAnsi" w:hAnsiTheme="majorHAnsi" w:cstheme="majorHAnsi"/>
        </w:rPr>
        <w:t xml:space="preserve"> </w:t>
      </w:r>
      <w:proofErr w:type="gramStart"/>
      <w:r w:rsidRPr="003E5D52">
        <w:rPr>
          <w:rFonts w:asciiTheme="majorHAnsi" w:hAnsiTheme="majorHAnsi" w:cstheme="majorHAnsi"/>
        </w:rPr>
        <w:t>key{</w:t>
      </w:r>
      <w:proofErr w:type="spellStart"/>
      <w:proofErr w:type="gramEnd"/>
      <w:r w:rsidRPr="003E5D52">
        <w:rPr>
          <w:rFonts w:asciiTheme="majorHAnsi" w:hAnsiTheme="majorHAnsi" w:cstheme="majorHAnsi"/>
        </w:rPr>
        <w:t>resultdata</w:t>
      </w:r>
      <w:proofErr w:type="spellEnd"/>
      <w:r w:rsidRPr="003E5D52">
        <w:rPr>
          <w:rFonts w:asciiTheme="majorHAnsi" w:hAnsiTheme="majorHAnsi" w:cstheme="majorHAnsi"/>
        </w:rPr>
        <w:t>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key{CONTENTS}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key{RECORD_LENGTH}</w:t>
      </w:r>
    </w:p>
    <w:p w:rsidR="00A46316" w:rsidRPr="00105FCC" w:rsidRDefault="00A46316" w:rsidP="007503CC">
      <w:pPr>
        <w:pStyle w:val="52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3E5D52" w:rsidP="003E5D52">
      <w:pPr>
        <w:pStyle w:val="52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3A6A47" w:rsidRDefault="003A6A47" w:rsidP="003A6A47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3E5D52">
        <w:rPr>
          <w:rFonts w:asciiTheme="majorHAnsi" w:hAnsiTheme="majorHAnsi" w:cstheme="majorHAnsi" w:hint="eastAsia"/>
        </w:rPr>
        <w:t xml:space="preserve"> </w:t>
      </w:r>
      <w:r w:rsidR="003E5D52">
        <w:rPr>
          <w:rFonts w:asciiTheme="majorHAnsi" w:hAnsiTheme="majorHAnsi" w:cstheme="majorHAnsi"/>
        </w:rPr>
        <w:t>format</w:t>
      </w:r>
      <w:r>
        <w:rPr>
          <w:rFonts w:asciiTheme="majorHAnsi" w:hAnsiTheme="majorHAnsi" w:cstheme="majorHAnsi"/>
        </w:rPr>
        <w:t>)</w:t>
      </w:r>
    </w:p>
    <w:p w:rsidR="00A46316" w:rsidRPr="00105FCC" w:rsidRDefault="00F63BBC" w:rsidP="003A6A47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 a</w:t>
      </w:r>
      <w:r w:rsidR="00C51359">
        <w:rPr>
          <w:rFonts w:asciiTheme="majorHAnsi" w:hAnsiTheme="majorHAnsi" w:cstheme="majorHAnsi"/>
        </w:rPr>
        <w:t>rray with n</w:t>
      </w:r>
      <w:r w:rsidR="003E5D52" w:rsidRPr="003E5D52">
        <w:rPr>
          <w:rFonts w:asciiTheme="majorHAnsi" w:hAnsiTheme="majorHAnsi" w:cstheme="majorHAnsi"/>
        </w:rPr>
        <w:t xml:space="preserve">umeric </w:t>
      </w:r>
      <w:r w:rsidR="00C51359">
        <w:rPr>
          <w:rFonts w:asciiTheme="majorHAnsi" w:hAnsiTheme="majorHAnsi" w:cstheme="majorHAnsi"/>
        </w:rPr>
        <w:t xml:space="preserve">key </w:t>
      </w:r>
      <w:r w:rsidR="003E5D52" w:rsidRPr="003E5D52">
        <w:rPr>
          <w:rFonts w:asciiTheme="majorHAnsi" w:hAnsiTheme="majorHAnsi" w:cstheme="majorHAnsi"/>
        </w:rPr>
        <w:t xml:space="preserve">value starting from 0 in </w:t>
      </w:r>
      <w:proofErr w:type="gramStart"/>
      <w:r w:rsidR="003E5D52" w:rsidRPr="003E5D52">
        <w:rPr>
          <w:rFonts w:asciiTheme="majorHAnsi" w:hAnsiTheme="majorHAnsi" w:cstheme="majorHAnsi"/>
        </w:rPr>
        <w:t>key{</w:t>
      </w:r>
      <w:proofErr w:type="spellStart"/>
      <w:proofErr w:type="gramEnd"/>
      <w:r w:rsidR="003E5D52" w:rsidRPr="003E5D52">
        <w:rPr>
          <w:rFonts w:asciiTheme="majorHAnsi" w:hAnsiTheme="majorHAnsi" w:cstheme="majorHAnsi"/>
        </w:rPr>
        <w:t>resultdata</w:t>
      </w:r>
      <w:proofErr w:type="spellEnd"/>
      <w:r w:rsidR="003E5D52" w:rsidRPr="003E5D52">
        <w:rPr>
          <w:rFonts w:asciiTheme="majorHAnsi" w:hAnsiTheme="majorHAnsi" w:cstheme="majorHAnsi"/>
        </w:rPr>
        <w:t>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key{CONTENTS}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key{BODY}</w:t>
      </w:r>
      <w:r w:rsidR="003E5D52">
        <w:rPr>
          <w:rFonts w:asciiTheme="majorHAnsi" w:hAnsiTheme="majorHAnsi" w:cstheme="majorHAnsi"/>
        </w:rPr>
        <w:t xml:space="preserve"> </w:t>
      </w:r>
      <w:r w:rsidR="003E5D52" w:rsidRPr="003E5D52">
        <w:rPr>
          <w:rFonts w:asciiTheme="majorHAnsi" w:hAnsiTheme="majorHAnsi" w:cstheme="majorHAnsi"/>
        </w:rPr>
        <w:t>-&gt;</w:t>
      </w:r>
      <w:r w:rsidR="003E5D52">
        <w:rPr>
          <w:rFonts w:asciiTheme="majorHAnsi" w:hAnsiTheme="majorHAnsi" w:cstheme="majorHAnsi"/>
        </w:rPr>
        <w:t xml:space="preserve"> </w:t>
      </w:r>
      <w:r w:rsidR="00C51359">
        <w:rPr>
          <w:rFonts w:asciiTheme="majorHAnsi" w:hAnsiTheme="majorHAnsi" w:cstheme="majorHAnsi"/>
        </w:rPr>
        <w:t>key{0}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E15B65" w:rsidRPr="00105FCC" w:rsidRDefault="003E5D52" w:rsidP="00E15B6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E15B6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 Response parameter list (Column information)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577"/>
        <w:gridCol w:w="3377"/>
      </w:tblGrid>
      <w:tr w:rsidR="00A46316" w:rsidRPr="00105FCC" w:rsidTr="00A46316">
        <w:trPr>
          <w:jc w:val="center"/>
        </w:trPr>
        <w:tc>
          <w:tcPr>
            <w:tcW w:w="2577" w:type="dxa"/>
            <w:shd w:val="clear" w:color="auto" w:fill="002B62"/>
          </w:tcPr>
          <w:p w:rsidR="00A46316" w:rsidRPr="00105FCC" w:rsidRDefault="003E5D52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number</w:t>
            </w:r>
          </w:p>
        </w:tc>
        <w:tc>
          <w:tcPr>
            <w:tcW w:w="3377" w:type="dxa"/>
            <w:shd w:val="clear" w:color="auto" w:fill="002B62"/>
          </w:tcPr>
          <w:p w:rsidR="00A46316" w:rsidRPr="00105FCC" w:rsidRDefault="003E5D52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name</w:t>
            </w:r>
          </w:p>
        </w:tc>
      </w:tr>
      <w:tr w:rsidR="00A46316" w:rsidRPr="00105FCC" w:rsidTr="00A46316">
        <w:trPr>
          <w:jc w:val="center"/>
        </w:trPr>
        <w:tc>
          <w:tcPr>
            <w:tcW w:w="25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377" w:type="dxa"/>
          </w:tcPr>
          <w:p w:rsidR="00A46316" w:rsidRPr="00105FCC" w:rsidRDefault="003E5D5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column</w:t>
            </w:r>
          </w:p>
        </w:tc>
      </w:tr>
      <w:tr w:rsidR="00A46316" w:rsidRPr="00105FCC" w:rsidTr="00A46316">
        <w:trPr>
          <w:jc w:val="center"/>
        </w:trPr>
        <w:tc>
          <w:tcPr>
            <w:tcW w:w="25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377" w:type="dxa"/>
          </w:tcPr>
          <w:p w:rsidR="00A46316" w:rsidRPr="00105FCC" w:rsidRDefault="003E5D52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econd column</w:t>
            </w:r>
          </w:p>
        </w:tc>
      </w:tr>
      <w:tr w:rsidR="00A46316" w:rsidRPr="00105FCC" w:rsidTr="00A46316">
        <w:trPr>
          <w:cantSplit/>
          <w:trHeight w:val="348"/>
          <w:jc w:val="center"/>
        </w:trPr>
        <w:tc>
          <w:tcPr>
            <w:tcW w:w="2577" w:type="dxa"/>
            <w:textDirection w:val="tbRlV"/>
          </w:tcPr>
          <w:p w:rsidR="00A46316" w:rsidRPr="00105FCC" w:rsidRDefault="00A46316" w:rsidP="007503CC">
            <w:pPr>
              <w:spacing w:line="180" w:lineRule="exact"/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377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3E5D52" w:rsidP="003E5D52">
      <w:pPr>
        <w:pStyle w:val="52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information</w:t>
      </w:r>
    </w:p>
    <w:p w:rsidR="003A6A47" w:rsidRDefault="00946904" w:rsidP="003A6A47">
      <w:pPr>
        <w:pStyle w:val="52"/>
        <w:ind w:firstLineChars="300" w:firstLine="630"/>
        <w:rPr>
          <w:rFonts w:ascii="Arial" w:hAnsi="Arial" w:cs="Arial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 w:rsidR="003E5D52">
        <w:rPr>
          <w:rFonts w:asciiTheme="majorHAnsi" w:hAnsiTheme="majorHAnsi" w:cstheme="majorHAnsi"/>
        </w:rPr>
        <w:t xml:space="preserve"> format</w:t>
      </w:r>
      <w:r>
        <w:rPr>
          <w:rFonts w:asciiTheme="majorHAnsi" w:hAnsiTheme="majorHAnsi" w:cstheme="majorHAnsi"/>
        </w:rPr>
        <w:t>)(</w:t>
      </w:r>
      <w:r w:rsidRPr="00946904">
        <w:rPr>
          <w:rFonts w:asciiTheme="majorHAnsi" w:hAnsiTheme="majorHAnsi" w:cstheme="majorHAnsi"/>
          <w:color w:val="FF0000"/>
        </w:rPr>
        <w:t>One array per row</w:t>
      </w:r>
      <w:r w:rsidRPr="00946904">
        <w:rPr>
          <w:rFonts w:asciiTheme="majorHAnsi" w:hAnsiTheme="majorHAnsi" w:cstheme="majorHAnsi"/>
        </w:rPr>
        <w:t xml:space="preserve"> (column</w:t>
      </w:r>
      <w:r w:rsidR="003A6A47">
        <w:rPr>
          <w:rFonts w:asciiTheme="majorHAnsi" w:hAnsiTheme="majorHAnsi" w:cstheme="majorHAnsi"/>
        </w:rPr>
        <w:t xml:space="preserve"> number and column</w:t>
      </w:r>
      <w:r w:rsidRPr="00946904">
        <w:rPr>
          <w:rFonts w:asciiTheme="majorHAnsi" w:hAnsiTheme="majorHAnsi" w:cstheme="majorHAnsi"/>
        </w:rPr>
        <w:t>-specific data)</w:t>
      </w:r>
      <w:r>
        <w:rPr>
          <w:rFonts w:asciiTheme="majorHAnsi" w:hAnsiTheme="majorHAnsi" w:cstheme="majorHAnsi"/>
        </w:rPr>
        <w:t>)</w:t>
      </w:r>
    </w:p>
    <w:p w:rsidR="00A46316" w:rsidRPr="003A6A47" w:rsidRDefault="00F63BBC" w:rsidP="003A6A47">
      <w:pPr>
        <w:pStyle w:val="52"/>
        <w:ind w:firstLineChars="300" w:firstLine="630"/>
        <w:rPr>
          <w:rFonts w:ascii="Arial" w:hAnsi="Arial" w:cs="Arial"/>
        </w:rPr>
      </w:pPr>
      <w:r>
        <w:rPr>
          <w:rFonts w:asciiTheme="majorHAnsi" w:hAnsiTheme="majorHAnsi" w:cstheme="majorHAnsi"/>
        </w:rPr>
        <w:t>Stored as a</w:t>
      </w:r>
      <w:r w:rsidR="003A6A47" w:rsidRPr="003A6A47">
        <w:rPr>
          <w:rFonts w:asciiTheme="majorHAnsi" w:hAnsiTheme="majorHAnsi" w:cstheme="majorHAnsi"/>
        </w:rPr>
        <w:t xml:space="preserve">rray </w:t>
      </w:r>
      <w:r w:rsidR="00C51359">
        <w:rPr>
          <w:rFonts w:asciiTheme="majorHAnsi" w:hAnsiTheme="majorHAnsi" w:cstheme="majorHAnsi"/>
        </w:rPr>
        <w:t xml:space="preserve">with numeric key value </w:t>
      </w:r>
      <w:r w:rsidR="00C51359" w:rsidRPr="003A6A47">
        <w:rPr>
          <w:rFonts w:asciiTheme="majorHAnsi" w:hAnsiTheme="majorHAnsi" w:cstheme="majorHAnsi"/>
        </w:rPr>
        <w:t xml:space="preserve">starting from 0 </w:t>
      </w:r>
      <w:r w:rsidR="003A6A47" w:rsidRPr="003A6A47">
        <w:rPr>
          <w:rFonts w:asciiTheme="majorHAnsi" w:hAnsiTheme="majorHAnsi" w:cstheme="majorHAnsi"/>
        </w:rPr>
        <w:t xml:space="preserve">in </w:t>
      </w:r>
      <w:proofErr w:type="gramStart"/>
      <w:r w:rsidR="003A6A47" w:rsidRPr="003A6A47">
        <w:rPr>
          <w:rFonts w:asciiTheme="majorHAnsi" w:hAnsiTheme="majorHAnsi" w:cstheme="majorHAnsi"/>
        </w:rPr>
        <w:t>key{</w:t>
      </w:r>
      <w:proofErr w:type="spellStart"/>
      <w:proofErr w:type="gramEnd"/>
      <w:r w:rsidR="003A6A47" w:rsidRPr="003A6A47">
        <w:rPr>
          <w:rFonts w:asciiTheme="majorHAnsi" w:hAnsiTheme="majorHAnsi" w:cstheme="majorHAnsi"/>
        </w:rPr>
        <w:t>resultdata</w:t>
      </w:r>
      <w:proofErr w:type="spellEnd"/>
      <w:r w:rsidR="003A6A47" w:rsidRPr="003A6A47">
        <w:rPr>
          <w:rFonts w:asciiTheme="majorHAnsi" w:hAnsiTheme="majorHAnsi" w:cstheme="majorHAnsi"/>
        </w:rPr>
        <w:t>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key{CONTENTS}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key{BODY}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-&gt;</w:t>
      </w:r>
      <w:r w:rsidR="003A6A47">
        <w:rPr>
          <w:rFonts w:asciiTheme="majorHAnsi" w:hAnsiTheme="majorHAnsi" w:cstheme="majorHAnsi"/>
        </w:rPr>
        <w:t xml:space="preserve"> </w:t>
      </w:r>
      <w:r w:rsidR="003A6A47" w:rsidRPr="003A6A47">
        <w:rPr>
          <w:rFonts w:asciiTheme="majorHAnsi" w:hAnsiTheme="majorHAnsi" w:cstheme="majorHAnsi"/>
        </w:rPr>
        <w:t>key{(</w:t>
      </w:r>
      <w:r w:rsidR="003A6A47">
        <w:rPr>
          <w:rFonts w:asciiTheme="majorHAnsi" w:hAnsiTheme="majorHAnsi" w:cstheme="majorHAnsi"/>
        </w:rPr>
        <w:t>Numeric value starts from 1 to</w:t>
      </w:r>
      <w:r w:rsidR="003A6A47" w:rsidRPr="003A6A47">
        <w:rPr>
          <w:rFonts w:asciiTheme="majorHAnsi" w:hAnsiTheme="majorHAnsi" w:cstheme="majorHAnsi"/>
        </w:rPr>
        <w:t xml:space="preserve"> the maximum line count </w:t>
      </w:r>
      <w:r w:rsidR="003A6A47" w:rsidRPr="003A6A47">
        <w:rPr>
          <w:rFonts w:asciiTheme="majorHAnsi" w:hAnsiTheme="majorHAnsi" w:cstheme="majorHAnsi"/>
        </w:rPr>
        <w:lastRenderedPageBreak/>
        <w:t xml:space="preserve">of the according record)} </w:t>
      </w:r>
    </w:p>
    <w:p w:rsidR="00A46316" w:rsidRPr="00105FCC" w:rsidRDefault="00A46316" w:rsidP="007503CC">
      <w:pPr>
        <w:ind w:firstLineChars="1000" w:firstLine="2100"/>
        <w:rPr>
          <w:rFonts w:asciiTheme="majorHAnsi" w:hAnsiTheme="majorHAnsi" w:cstheme="majorHAnsi"/>
        </w:rPr>
      </w:pPr>
    </w:p>
    <w:p w:rsidR="00E15B65" w:rsidRPr="00105FCC" w:rsidRDefault="00C51359" w:rsidP="00E15B6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E15B6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A826AC">
        <w:rPr>
          <w:rFonts w:asciiTheme="majorHAnsi" w:hAnsiTheme="majorHAnsi" w:cstheme="majorHAnsi"/>
        </w:rPr>
        <w:fldChar w:fldCharType="end"/>
      </w:r>
      <w:r w:rsidRPr="00C51359">
        <w:t xml:space="preserve"> </w:t>
      </w:r>
      <w:r w:rsidRPr="00C51359">
        <w:rPr>
          <w:rFonts w:asciiTheme="majorHAnsi" w:hAnsiTheme="majorHAnsi" w:cstheme="majorHAnsi"/>
        </w:rPr>
        <w:t>List of Response parameter</w:t>
      </w:r>
      <w:r>
        <w:rPr>
          <w:rFonts w:asciiTheme="majorHAnsi" w:hAnsiTheme="majorHAnsi" w:cstheme="majorHAnsi"/>
        </w:rPr>
        <w:t xml:space="preserve"> </w:t>
      </w:r>
      <w:r w:rsidRPr="00C51359">
        <w:rPr>
          <w:rFonts w:asciiTheme="majorHAnsi" w:hAnsiTheme="majorHAnsi" w:cstheme="majorHAnsi"/>
        </w:rPr>
        <w:t>(Record information)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343"/>
        <w:gridCol w:w="3473"/>
      </w:tblGrid>
      <w:tr w:rsidR="00A46316" w:rsidRPr="00105FCC" w:rsidTr="00A46316">
        <w:trPr>
          <w:jc w:val="center"/>
        </w:trPr>
        <w:tc>
          <w:tcPr>
            <w:tcW w:w="2343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Column number</w:t>
            </w:r>
          </w:p>
        </w:tc>
        <w:tc>
          <w:tcPr>
            <w:tcW w:w="3473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data</w:t>
            </w:r>
          </w:p>
        </w:tc>
      </w:tr>
      <w:tr w:rsidR="00A46316" w:rsidRPr="00105FCC" w:rsidTr="00A46316">
        <w:trPr>
          <w:jc w:val="center"/>
        </w:trPr>
        <w:tc>
          <w:tcPr>
            <w:tcW w:w="2343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473" w:type="dxa"/>
          </w:tcPr>
          <w:p w:rsidR="00A46316" w:rsidRPr="00105FCC" w:rsidRDefault="00C51359" w:rsidP="00C5135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data array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A46316" w:rsidRPr="00105FCC" w:rsidTr="00A46316">
        <w:trPr>
          <w:jc w:val="center"/>
        </w:trPr>
        <w:tc>
          <w:tcPr>
            <w:tcW w:w="2343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473" w:type="dxa"/>
          </w:tcPr>
          <w:p w:rsidR="00A46316" w:rsidRPr="00105FCC" w:rsidRDefault="00C51359" w:rsidP="00C5135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Second data array</w:t>
            </w:r>
          </w:p>
        </w:tc>
      </w:tr>
      <w:tr w:rsidR="00A46316" w:rsidRPr="00105FCC" w:rsidTr="00A46316">
        <w:trPr>
          <w:cantSplit/>
          <w:trHeight w:val="350"/>
          <w:jc w:val="center"/>
        </w:trPr>
        <w:tc>
          <w:tcPr>
            <w:tcW w:w="2343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473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C51359" w:rsidP="007503CC">
      <w:pPr>
        <w:pStyle w:val="52"/>
        <w:rPr>
          <w:rFonts w:asciiTheme="majorHAnsi" w:hAnsiTheme="majorHAnsi" w:cstheme="majorHAnsi"/>
        </w:rPr>
      </w:pPr>
      <w:r w:rsidRPr="00C51359">
        <w:rPr>
          <w:rFonts w:asciiTheme="majorHAnsi" w:hAnsiTheme="majorHAnsi" w:cstheme="majorHAnsi"/>
        </w:rPr>
        <w:t>The ta</w:t>
      </w:r>
      <w:r>
        <w:rPr>
          <w:rFonts w:asciiTheme="majorHAnsi" w:hAnsiTheme="majorHAnsi" w:cstheme="majorHAnsi"/>
        </w:rPr>
        <w:t xml:space="preserve">ble of data </w:t>
      </w:r>
      <w:proofErr w:type="spellStart"/>
      <w:r>
        <w:rPr>
          <w:rFonts w:asciiTheme="majorHAnsi" w:hAnsiTheme="majorHAnsi" w:cstheme="majorHAnsi"/>
        </w:rPr>
        <w:t>reponsed</w:t>
      </w:r>
      <w:proofErr w:type="spellEnd"/>
      <w:r>
        <w:rPr>
          <w:rFonts w:asciiTheme="majorHAnsi" w:hAnsiTheme="majorHAnsi" w:cstheme="majorHAnsi"/>
        </w:rPr>
        <w:t xml:space="preserve"> by </w:t>
      </w:r>
      <w:proofErr w:type="spellStart"/>
      <w:r>
        <w:rPr>
          <w:rFonts w:asciiTheme="majorHAnsi" w:hAnsiTheme="majorHAnsi" w:cstheme="majorHAnsi"/>
        </w:rPr>
        <w:t>Method</w:t>
      </w:r>
      <w:proofErr w:type="gramStart"/>
      <w:r>
        <w:rPr>
          <w:rFonts w:asciiTheme="majorHAnsi" w:hAnsiTheme="majorHAnsi" w:cstheme="majorHAnsi"/>
        </w:rPr>
        <w:t>:GET</w:t>
      </w:r>
      <w:proofErr w:type="spellEnd"/>
      <w:proofErr w:type="gramEnd"/>
      <w:r w:rsidRPr="00C51359">
        <w:rPr>
          <w:rFonts w:asciiTheme="majorHAnsi" w:hAnsiTheme="majorHAnsi" w:cstheme="majorHAnsi"/>
        </w:rPr>
        <w:t xml:space="preserve"> and the </w:t>
      </w:r>
      <w:proofErr w:type="spellStart"/>
      <w:r>
        <w:rPr>
          <w:rFonts w:asciiTheme="majorHAnsi" w:hAnsiTheme="majorHAnsi" w:cstheme="majorHAnsi"/>
        </w:rPr>
        <w:t>Json</w:t>
      </w:r>
      <w:proofErr w:type="spellEnd"/>
      <w:r>
        <w:rPr>
          <w:rFonts w:asciiTheme="majorHAnsi" w:hAnsiTheme="majorHAnsi" w:cstheme="majorHAnsi"/>
        </w:rPr>
        <w:t xml:space="preserve"> </w:t>
      </w:r>
      <w:r w:rsidRPr="00C51359">
        <w:rPr>
          <w:rFonts w:asciiTheme="majorHAnsi" w:hAnsiTheme="majorHAnsi" w:cstheme="majorHAnsi"/>
        </w:rPr>
        <w:t>hierarchy structure is as below</w:t>
      </w:r>
    </w:p>
    <w:p w:rsidR="00A826AC" w:rsidRPr="00105FCC" w:rsidRDefault="00C51359" w:rsidP="00A826A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26A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L</w:t>
      </w:r>
      <w:r>
        <w:rPr>
          <w:rFonts w:asciiTheme="majorHAnsi" w:hAnsiTheme="majorHAnsi" w:cstheme="majorHAnsi"/>
        </w:rPr>
        <w:t>ist of returned data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61"/>
        <w:gridCol w:w="959"/>
        <w:gridCol w:w="1134"/>
        <w:gridCol w:w="1134"/>
      </w:tblGrid>
      <w:tr w:rsidR="00A826AC" w:rsidRPr="00105FCC" w:rsidTr="00A826AC">
        <w:trPr>
          <w:jc w:val="center"/>
        </w:trPr>
        <w:tc>
          <w:tcPr>
            <w:tcW w:w="561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59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134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34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959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G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H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</w:p>
        </w:tc>
      </w:tr>
      <w:tr w:rsidR="00A826AC" w:rsidRPr="00105FCC" w:rsidTr="00A826AC">
        <w:trPr>
          <w:jc w:val="center"/>
        </w:trPr>
        <w:tc>
          <w:tcPr>
            <w:tcW w:w="561" w:type="dxa"/>
            <w:shd w:val="clear" w:color="auto" w:fill="E5EAEF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959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J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K</w:t>
            </w:r>
          </w:p>
        </w:tc>
        <w:tc>
          <w:tcPr>
            <w:tcW w:w="1134" w:type="dxa"/>
          </w:tcPr>
          <w:p w:rsidR="00A826AC" w:rsidRPr="00105FCC" w:rsidRDefault="00C51359" w:rsidP="00A826A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</w:p>
        </w:tc>
      </w:tr>
    </w:tbl>
    <w:p w:rsidR="00A826AC" w:rsidRPr="00105FCC" w:rsidRDefault="00A826AC" w:rsidP="005D0EDB">
      <w:pPr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7338"/>
      </w:tblGrid>
      <w:tr w:rsidR="00A826AC" w:rsidRPr="00105FCC" w:rsidTr="005D0EDB">
        <w:tc>
          <w:tcPr>
            <w:tcW w:w="7338" w:type="dxa"/>
          </w:tcPr>
          <w:p w:rsidR="00A826AC" w:rsidRPr="00105FCC" w:rsidRDefault="00A826AC" w:rsidP="00A826A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Pr="00105FCC">
              <w:rPr>
                <w:rFonts w:asciiTheme="majorHAnsi" w:hAnsiTheme="majorHAnsi" w:cstheme="majorHAnsi"/>
              </w:rPr>
              <w:t>JSON</w:t>
            </w:r>
            <w:r w:rsidR="00C51359">
              <w:rPr>
                <w:rFonts w:asciiTheme="majorHAnsi" w:hAnsiTheme="majorHAnsi" w:cstheme="majorHAnsi"/>
              </w:rPr>
              <w:t xml:space="preserve"> format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>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"</w:t>
            </w:r>
            <w:proofErr w:type="spellStart"/>
            <w:r w:rsidRPr="00A826AC">
              <w:rPr>
                <w:rFonts w:asciiTheme="majorHAnsi" w:hAnsiTheme="majorHAnsi" w:cstheme="majorHAnsi"/>
              </w:rPr>
              <w:t>resultdata</w:t>
            </w:r>
            <w:proofErr w:type="spellEnd"/>
            <w:r w:rsidRPr="00A826AC">
              <w:rPr>
                <w:rFonts w:asciiTheme="majorHAnsi" w:hAnsiTheme="majorHAnsi" w:cstheme="majorHAnsi"/>
              </w:rPr>
              <w:t>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"CONTENTS":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"</w:t>
            </w:r>
            <w:r w:rsidRPr="00A826AC">
              <w:rPr>
                <w:rFonts w:asciiTheme="majorHAnsi" w:hAnsiTheme="majorHAnsi" w:cstheme="majorHAnsi" w:hint="eastAsia"/>
              </w:rPr>
              <w:t>├</w:t>
            </w:r>
            <w:r w:rsidRPr="00A826AC">
              <w:rPr>
                <w:rFonts w:asciiTheme="majorHAnsi" w:hAnsiTheme="majorHAnsi" w:cstheme="majorHAnsi" w:hint="eastAsia"/>
              </w:rPr>
              <w:t>RECORD_LENGTH": 3,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"</w:t>
            </w:r>
            <w:r w:rsidRPr="00A826AC">
              <w:rPr>
                <w:rFonts w:asciiTheme="majorHAnsi" w:hAnsiTheme="majorHAnsi" w:cstheme="majorHAnsi" w:hint="eastAsia"/>
              </w:rPr>
              <w:t>└</w:t>
            </w:r>
            <w:r w:rsidRPr="00A826AC">
              <w:rPr>
                <w:rFonts w:asciiTheme="majorHAnsi" w:hAnsiTheme="majorHAnsi" w:cstheme="majorHAnsi" w:hint="eastAsia"/>
              </w:rPr>
              <w:t>BODY": {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"0":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    "A",</w:t>
            </w:r>
          </w:p>
          <w:p w:rsidR="00A826AC" w:rsidRPr="00A826AC" w:rsidRDefault="00C51359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"B</w:t>
            </w:r>
            <w:r w:rsidR="00A826AC" w:rsidRPr="00A826AC">
              <w:rPr>
                <w:rFonts w:asciiTheme="majorHAnsi" w:hAnsiTheme="majorHAnsi" w:cstheme="majorHAnsi"/>
              </w:rPr>
              <w:t>",</w:t>
            </w:r>
          </w:p>
          <w:p w:rsidR="00A826AC" w:rsidRPr="00A826AC" w:rsidRDefault="00C51359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"C</w:t>
            </w:r>
            <w:r w:rsidR="00A826AC" w:rsidRPr="00A826AC">
              <w:rPr>
                <w:rFonts w:asciiTheme="majorHAnsi" w:hAnsiTheme="majorHAnsi" w:cstheme="majorHAnsi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"1":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D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E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F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"2":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G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H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I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"3": [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J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K</w:t>
            </w:r>
            <w:r w:rsidRPr="00A826AC">
              <w:rPr>
                <w:rFonts w:asciiTheme="majorHAnsi" w:hAnsiTheme="majorHAnsi" w:cstheme="majorHAnsi" w:hint="eastAsia"/>
              </w:rPr>
              <w:t>",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 w:hint="eastAsia"/>
              </w:rPr>
              <w:t xml:space="preserve">                    "</w:t>
            </w:r>
            <w:r w:rsidR="00C51359">
              <w:rPr>
                <w:rFonts w:asciiTheme="majorHAnsi" w:hAnsiTheme="majorHAnsi" w:cstheme="majorHAnsi" w:hint="eastAsia"/>
              </w:rPr>
              <w:t>L</w:t>
            </w:r>
            <w:r w:rsidRPr="00A826AC">
              <w:rPr>
                <w:rFonts w:asciiTheme="majorHAnsi" w:hAnsiTheme="majorHAnsi" w:cstheme="majorHAnsi" w:hint="eastAsia"/>
              </w:rPr>
              <w:t>"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    ]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    }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    }</w:t>
            </w:r>
          </w:p>
          <w:p w:rsidR="00A826AC" w:rsidRPr="00A826AC" w:rsidRDefault="00A826AC" w:rsidP="00A826AC">
            <w:pPr>
              <w:widowControl/>
              <w:jc w:val="left"/>
              <w:rPr>
                <w:rFonts w:asciiTheme="majorHAnsi" w:hAnsiTheme="majorHAnsi" w:cstheme="majorHAnsi"/>
              </w:rPr>
            </w:pPr>
            <w:r w:rsidRPr="00A826AC">
              <w:rPr>
                <w:rFonts w:asciiTheme="majorHAnsi" w:hAnsiTheme="majorHAnsi" w:cstheme="majorHAnsi"/>
              </w:rPr>
              <w:t xml:space="preserve">    }</w:t>
            </w:r>
          </w:p>
          <w:p w:rsidR="00A826AC" w:rsidRPr="00105FCC" w:rsidRDefault="00A826AC" w:rsidP="00A826AC">
            <w:pPr>
              <w:rPr>
                <w:rFonts w:asciiTheme="majorHAnsi" w:hAnsiTheme="majorHAnsi" w:cstheme="majorHAnsi"/>
                <w:szCs w:val="21"/>
              </w:rPr>
            </w:pPr>
            <w:r w:rsidRPr="00A826AC">
              <w:rPr>
                <w:rFonts w:asciiTheme="majorHAnsi" w:hAnsiTheme="majorHAnsi" w:cstheme="majorHAnsi"/>
              </w:rPr>
              <w:t>}</w:t>
            </w:r>
          </w:p>
        </w:tc>
      </w:tr>
    </w:tbl>
    <w:p w:rsidR="00A46316" w:rsidRPr="00105FCC" w:rsidRDefault="00A46316" w:rsidP="005D0EDB">
      <w:pPr>
        <w:pStyle w:val="52"/>
        <w:ind w:leftChars="0" w:left="0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4"/>
        <w:rPr>
          <w:rFonts w:asciiTheme="majorHAnsi" w:hAnsiTheme="majorHAnsi" w:cstheme="majorHAnsi"/>
        </w:rPr>
      </w:pPr>
      <w:bookmarkStart w:id="12" w:name="_INFO(X-Command)"/>
      <w:bookmarkStart w:id="13" w:name="_Toc33542962"/>
      <w:bookmarkEnd w:id="12"/>
      <w:r w:rsidRPr="00105FCC">
        <w:rPr>
          <w:rFonts w:asciiTheme="majorHAnsi" w:hAnsiTheme="majorHAnsi" w:cstheme="majorHAnsi"/>
        </w:rPr>
        <w:lastRenderedPageBreak/>
        <w:t>INFO(X-Command)</w:t>
      </w:r>
      <w:bookmarkEnd w:id="13"/>
    </w:p>
    <w:p w:rsidR="00A46316" w:rsidRPr="00105FCC" w:rsidRDefault="00C51359" w:rsidP="007503CC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Obtain column information only.</w:t>
      </w:r>
    </w:p>
    <w:p w:rsidR="00A46316" w:rsidRPr="00105FCC" w:rsidRDefault="00C51359" w:rsidP="007503CC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It is possible to obtain required information only by executing </w:t>
      </w:r>
      <w:r w:rsidR="00A46316" w:rsidRPr="00105FCC">
        <w:rPr>
          <w:rFonts w:asciiTheme="majorHAnsi" w:hAnsiTheme="majorHAnsi" w:cstheme="majorHAnsi"/>
        </w:rPr>
        <w:t>X-Command</w:t>
      </w:r>
      <w:r>
        <w:rPr>
          <w:rFonts w:asciiTheme="majorHAnsi" w:hAnsiTheme="majorHAnsi" w:cstheme="majorHAnsi"/>
        </w:rPr>
        <w:t xml:space="preserve"> </w:t>
      </w:r>
      <w:r w:rsidR="00A46316" w:rsidRPr="00105FCC">
        <w:rPr>
          <w:rFonts w:asciiTheme="majorHAnsi" w:hAnsiTheme="majorHAnsi" w:cstheme="majorHAnsi"/>
        </w:rPr>
        <w:t>(FILTER)</w:t>
      </w:r>
      <w:r>
        <w:rPr>
          <w:rFonts w:asciiTheme="majorHAnsi" w:hAnsiTheme="majorHAnsi" w:cstheme="majorHAnsi"/>
        </w:rPr>
        <w:t xml:space="preserve"> or </w:t>
      </w:r>
      <w:r>
        <w:rPr>
          <w:rFonts w:asciiTheme="majorHAnsi" w:hAnsiTheme="majorHAnsi" w:cstheme="majorHAnsi"/>
        </w:rPr>
        <w:tab/>
      </w:r>
      <w:r w:rsidR="00A46316" w:rsidRPr="00105FCC">
        <w:rPr>
          <w:rFonts w:asciiTheme="majorHAnsi" w:hAnsiTheme="majorHAnsi" w:cstheme="majorHAnsi"/>
        </w:rPr>
        <w:t>X-Command</w:t>
      </w:r>
      <w:r>
        <w:rPr>
          <w:rFonts w:asciiTheme="majorHAnsi" w:hAnsiTheme="majorHAnsi" w:cstheme="majorHAnsi"/>
        </w:rPr>
        <w:t xml:space="preserve"> </w:t>
      </w:r>
      <w:r w:rsidR="00A46316" w:rsidRPr="00105FCC">
        <w:rPr>
          <w:rFonts w:asciiTheme="majorHAnsi" w:hAnsiTheme="majorHAnsi" w:cstheme="majorHAnsi"/>
        </w:rPr>
        <w:t>(EDIT)</w:t>
      </w:r>
      <w:r>
        <w:rPr>
          <w:rFonts w:asciiTheme="majorHAnsi" w:hAnsiTheme="majorHAnsi" w:cstheme="majorHAnsi"/>
        </w:rPr>
        <w:t>.</w:t>
      </w: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C51359">
        <w:rPr>
          <w:rFonts w:asciiTheme="majorHAnsi" w:hAnsiTheme="majorHAnsi" w:cstheme="majorHAnsi"/>
        </w:rPr>
        <w:t xml:space="preserve"> Header</w:t>
      </w:r>
    </w:p>
    <w:p w:rsidR="00A46316" w:rsidRPr="00105FCC" w:rsidRDefault="00C51359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A46316" w:rsidRPr="00105FCC" w:rsidTr="00A46316">
        <w:tc>
          <w:tcPr>
            <w:tcW w:w="2410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C51359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4536" w:type="dxa"/>
            <w:shd w:val="clear" w:color="auto" w:fill="002B62"/>
          </w:tcPr>
          <w:p w:rsidR="00A46316" w:rsidRPr="00105FCC" w:rsidRDefault="00C51359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c>
          <w:tcPr>
            <w:tcW w:w="2410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4536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A46316" w:rsidRPr="00105FCC" w:rsidTr="00A46316">
        <w:tc>
          <w:tcPr>
            <w:tcW w:w="2410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4536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</w:tr>
    </w:tbl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C51359">
        <w:rPr>
          <w:rFonts w:asciiTheme="majorHAnsi" w:hAnsiTheme="majorHAnsi" w:cstheme="majorHAnsi"/>
        </w:rPr>
        <w:t xml:space="preserve"> parameter</w:t>
      </w:r>
    </w:p>
    <w:p w:rsidR="00A46316" w:rsidRPr="00105FCC" w:rsidRDefault="00C51359" w:rsidP="007503CC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</w:t>
      </w:r>
    </w:p>
    <w:p w:rsidR="00A46316" w:rsidRPr="00105FCC" w:rsidRDefault="00A46316" w:rsidP="007503CC">
      <w:pPr>
        <w:pStyle w:val="52"/>
        <w:ind w:firstLineChars="200" w:firstLine="420"/>
        <w:rPr>
          <w:rFonts w:asciiTheme="majorHAnsi" w:hAnsiTheme="majorHAnsi" w:cstheme="majorHAnsi"/>
        </w:rPr>
      </w:pPr>
    </w:p>
    <w:p w:rsidR="00A46316" w:rsidRPr="00105FCC" w:rsidRDefault="00C51359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A46316" w:rsidRPr="00105FCC" w:rsidRDefault="00C51359" w:rsidP="00C51359">
      <w:pPr>
        <w:pStyle w:val="52"/>
        <w:numPr>
          <w:ilvl w:val="0"/>
          <w:numId w:val="27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A46316" w:rsidRDefault="00C51359" w:rsidP="007503CC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(JSON format)</w:t>
      </w:r>
    </w:p>
    <w:p w:rsidR="00A46316" w:rsidRPr="00F63BBC" w:rsidRDefault="00F63BBC" w:rsidP="00F63BBC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</w:t>
      </w:r>
      <w:r w:rsidR="00C51359">
        <w:rPr>
          <w:rFonts w:asciiTheme="majorHAnsi" w:hAnsiTheme="majorHAnsi" w:cstheme="majorHAnsi"/>
        </w:rPr>
        <w:t xml:space="preserve"> array with n</w:t>
      </w:r>
      <w:r w:rsidR="00C51359" w:rsidRPr="003E5D52">
        <w:rPr>
          <w:rFonts w:asciiTheme="majorHAnsi" w:hAnsiTheme="majorHAnsi" w:cstheme="majorHAnsi"/>
        </w:rPr>
        <w:t xml:space="preserve">umeric </w:t>
      </w:r>
      <w:r w:rsidR="00C51359">
        <w:rPr>
          <w:rFonts w:asciiTheme="majorHAnsi" w:hAnsiTheme="majorHAnsi" w:cstheme="majorHAnsi"/>
        </w:rPr>
        <w:t xml:space="preserve">key </w:t>
      </w:r>
      <w:r w:rsidR="00C51359" w:rsidRPr="003E5D52">
        <w:rPr>
          <w:rFonts w:asciiTheme="majorHAnsi" w:hAnsiTheme="majorHAnsi" w:cstheme="majorHAnsi"/>
        </w:rPr>
        <w:t xml:space="preserve">value starting from 0 </w:t>
      </w:r>
      <w:r>
        <w:rPr>
          <w:rFonts w:asciiTheme="majorHAnsi" w:hAnsiTheme="majorHAnsi" w:cstheme="majorHAnsi"/>
        </w:rPr>
        <w:t>i</w:t>
      </w:r>
      <w:r w:rsidR="00C51359" w:rsidRPr="003E5D52">
        <w:rPr>
          <w:rFonts w:asciiTheme="majorHAnsi" w:hAnsiTheme="majorHAnsi" w:cstheme="majorHAnsi"/>
        </w:rPr>
        <w:t xml:space="preserve">n </w:t>
      </w:r>
      <w:proofErr w:type="gramStart"/>
      <w:r w:rsidR="00C51359" w:rsidRPr="003E5D52">
        <w:rPr>
          <w:rFonts w:asciiTheme="majorHAnsi" w:hAnsiTheme="majorHAnsi" w:cstheme="majorHAnsi"/>
        </w:rPr>
        <w:t>key{</w:t>
      </w:r>
      <w:proofErr w:type="spellStart"/>
      <w:proofErr w:type="gramEnd"/>
      <w:r w:rsidR="00C51359" w:rsidRPr="003E5D52">
        <w:rPr>
          <w:rFonts w:asciiTheme="majorHAnsi" w:hAnsiTheme="majorHAnsi" w:cstheme="majorHAnsi"/>
        </w:rPr>
        <w:t>resultdata</w:t>
      </w:r>
      <w:proofErr w:type="spellEnd"/>
      <w:r w:rsidR="00C51359" w:rsidRPr="003E5D52">
        <w:rPr>
          <w:rFonts w:asciiTheme="majorHAnsi" w:hAnsiTheme="majorHAnsi" w:cstheme="majorHAnsi"/>
        </w:rPr>
        <w:t>}</w:t>
      </w:r>
      <w:r w:rsidR="00C51359">
        <w:rPr>
          <w:rFonts w:asciiTheme="majorHAnsi" w:hAnsiTheme="majorHAnsi" w:cstheme="majorHAnsi"/>
        </w:rPr>
        <w:t xml:space="preserve"> </w:t>
      </w:r>
      <w:r w:rsidR="00C51359" w:rsidRPr="003E5D52">
        <w:rPr>
          <w:rFonts w:asciiTheme="majorHAnsi" w:hAnsiTheme="majorHAnsi" w:cstheme="majorHAnsi"/>
        </w:rPr>
        <w:t>-&gt;</w:t>
      </w:r>
      <w:r w:rsidR="00C51359">
        <w:rPr>
          <w:rFonts w:asciiTheme="majorHAnsi" w:hAnsiTheme="majorHAnsi" w:cstheme="majorHAnsi"/>
        </w:rPr>
        <w:t xml:space="preserve"> </w:t>
      </w:r>
      <w:r w:rsidR="00C51359" w:rsidRPr="003E5D52">
        <w:rPr>
          <w:rFonts w:asciiTheme="majorHAnsi" w:hAnsiTheme="majorHAnsi" w:cstheme="majorHAnsi"/>
        </w:rPr>
        <w:t>key{CONTENTS}</w:t>
      </w:r>
      <w:r w:rsidR="00C51359">
        <w:rPr>
          <w:rFonts w:asciiTheme="majorHAnsi" w:hAnsiTheme="majorHAnsi" w:cstheme="majorHAnsi"/>
        </w:rPr>
        <w:t xml:space="preserve"> </w:t>
      </w:r>
      <w:r w:rsidR="00C51359" w:rsidRPr="003E5D52">
        <w:rPr>
          <w:rFonts w:asciiTheme="majorHAnsi" w:hAnsiTheme="majorHAnsi" w:cstheme="majorHAnsi"/>
        </w:rPr>
        <w:t>-&gt;</w:t>
      </w:r>
      <w:r w:rsidR="00C5135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key{INFO</w:t>
      </w:r>
      <w:r w:rsidR="00C51359" w:rsidRPr="003E5D52">
        <w:rPr>
          <w:rFonts w:asciiTheme="majorHAnsi" w:hAnsiTheme="majorHAnsi" w:cstheme="majorHAnsi"/>
        </w:rPr>
        <w:t>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38AB82" wp14:editId="20185FFD">
                <wp:simplePos x="0" y="0"/>
                <wp:positionH relativeFrom="column">
                  <wp:posOffset>1795145</wp:posOffset>
                </wp:positionH>
                <wp:positionV relativeFrom="paragraph">
                  <wp:posOffset>118110</wp:posOffset>
                </wp:positionV>
                <wp:extent cx="2705100" cy="1367155"/>
                <wp:effectExtent l="0" t="0" r="19050" b="23495"/>
                <wp:wrapNone/>
                <wp:docPr id="243" name="角丸四角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3671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053" w:rsidRPr="008C0452" w:rsidRDefault="00203053" w:rsidP="00A46316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resultdata</w:t>
                            </w:r>
                            <w:proofErr w:type="spellEnd"/>
                            <w:proofErr w:type="gramEnd"/>
                          </w:p>
                          <w:p w:rsidR="00203053" w:rsidRPr="008C0452" w:rsidRDefault="00203053" w:rsidP="00A46316">
                            <w:pPr>
                              <w:ind w:firstLineChars="100" w:firstLine="21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CONTENTS</w:t>
                            </w:r>
                          </w:p>
                          <w:p w:rsidR="00203053" w:rsidRPr="008C0452" w:rsidRDefault="00203053" w:rsidP="00A46316">
                            <w:pPr>
                              <w:ind w:firstLineChars="300" w:firstLine="63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INFO</w:t>
                            </w:r>
                          </w:p>
                          <w:p w:rsidR="00203053" w:rsidRPr="008C0452" w:rsidRDefault="00203053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├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0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 w:rsidRPr="00F63BBC">
                              <w:rPr>
                                <w:rFonts w:hint="eastAsia"/>
                                <w:color w:val="000000" w:themeColor="text1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column name</w:t>
                            </w:r>
                          </w:p>
                          <w:p w:rsidR="00203053" w:rsidRPr="008C0452" w:rsidRDefault="00203053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├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1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F63BBC">
                              <w:rPr>
                                <w:color w:val="000000" w:themeColor="text1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colum</w:t>
                            </w:r>
                            <w:r>
                              <w:rPr>
                                <w:color w:val="000000" w:themeColor="text1"/>
                              </w:rPr>
                              <w:t>n name</w:t>
                            </w:r>
                          </w:p>
                          <w:p w:rsidR="00203053" w:rsidRPr="008C0452" w:rsidRDefault="00203053" w:rsidP="00A46316">
                            <w:pPr>
                              <w:ind w:firstLineChars="600" w:firstLine="12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C0452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└</w:t>
                            </w:r>
                            <w:r w:rsidRPr="008A2B0D">
                              <w:rPr>
                                <w:rFonts w:ascii="Arial" w:hAnsi="Arial" w:hint="eastAsia"/>
                                <w:color w:val="000000" w:themeColor="text1"/>
                              </w:rPr>
                              <w:t>2</w:t>
                            </w:r>
                            <w:r w:rsidRPr="008C0452"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3</w:t>
                            </w:r>
                            <w:r w:rsidRPr="00F63BBC">
                              <w:rPr>
                                <w:rFonts w:hint="eastAsia"/>
                                <w:color w:val="000000" w:themeColor="text1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column name</w:t>
                            </w:r>
                          </w:p>
                          <w:p w:rsidR="00203053" w:rsidRPr="008C0452" w:rsidRDefault="00203053" w:rsidP="00A46316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38AB82" id="角丸四角形 243" o:spid="_x0000_s1026" style="position:absolute;left:0;text-align:left;margin-left:141.35pt;margin-top:9.3pt;width:213pt;height:107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" fillcolor="white [3212]" strokecolor="black [3213]" strokeweight="2pt">
                <v:textbox>
                  <w:txbxContent>
                    <w:p w:rsidR="00203053" w:rsidRPr="008C0452" w:rsidRDefault="00203053" w:rsidP="00A46316">
                      <w:pPr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resultdata</w:t>
                      </w:r>
                      <w:proofErr w:type="spellEnd"/>
                      <w:proofErr w:type="gramEnd"/>
                    </w:p>
                    <w:p w:rsidR="00203053" w:rsidRPr="008C0452" w:rsidRDefault="00203053" w:rsidP="00A46316">
                      <w:pPr>
                        <w:ind w:firstLineChars="100" w:firstLine="21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CONTENTS</w:t>
                      </w:r>
                    </w:p>
                    <w:p w:rsidR="00203053" w:rsidRPr="008C0452" w:rsidRDefault="00203053" w:rsidP="00A46316">
                      <w:pPr>
                        <w:ind w:firstLineChars="300" w:firstLine="63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INFO</w:t>
                      </w:r>
                    </w:p>
                    <w:p w:rsidR="00203053" w:rsidRPr="008C0452" w:rsidRDefault="00203053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├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0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 w:rsidRPr="00F63BBC">
                        <w:rPr>
                          <w:rFonts w:hint="eastAsia"/>
                          <w:color w:val="000000" w:themeColor="text1"/>
                          <w:vertAlign w:val="superscript"/>
                        </w:rPr>
                        <w:t>st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column name</w:t>
                      </w:r>
                    </w:p>
                    <w:p w:rsidR="00203053" w:rsidRPr="008C0452" w:rsidRDefault="00203053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├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1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 w:rsidRPr="00F63BBC">
                        <w:rPr>
                          <w:color w:val="000000" w:themeColor="text1"/>
                          <w:vertAlign w:val="superscript"/>
                        </w:rPr>
                        <w:t>nd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colum</w:t>
                      </w:r>
                      <w:r>
                        <w:rPr>
                          <w:color w:val="000000" w:themeColor="text1"/>
                        </w:rPr>
                        <w:t>n name</w:t>
                      </w:r>
                    </w:p>
                    <w:p w:rsidR="00203053" w:rsidRPr="008C0452" w:rsidRDefault="00203053" w:rsidP="00A46316">
                      <w:pPr>
                        <w:ind w:firstLineChars="600" w:firstLine="1260"/>
                        <w:jc w:val="left"/>
                        <w:rPr>
                          <w:color w:val="000000" w:themeColor="text1"/>
                        </w:rPr>
                      </w:pPr>
                      <w:r w:rsidRPr="008C0452">
                        <w:rPr>
                          <w:rFonts w:hint="eastAsia"/>
                          <w:color w:val="000000" w:themeColor="text1"/>
                          <w:szCs w:val="21"/>
                        </w:rPr>
                        <w:t>└</w:t>
                      </w:r>
                      <w:r w:rsidRPr="008A2B0D">
                        <w:rPr>
                          <w:rFonts w:ascii="Arial" w:hAnsi="Arial" w:hint="eastAsia"/>
                          <w:color w:val="000000" w:themeColor="text1"/>
                        </w:rPr>
                        <w:t>2</w:t>
                      </w:r>
                      <w:r w:rsidRPr="008C0452"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3</w:t>
                      </w:r>
                      <w:r w:rsidRPr="00F63BBC">
                        <w:rPr>
                          <w:rFonts w:hint="eastAsia"/>
                          <w:color w:val="000000" w:themeColor="text1"/>
                          <w:vertAlign w:val="superscript"/>
                        </w:rPr>
                        <w:t>rd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column name</w:t>
                      </w:r>
                    </w:p>
                    <w:p w:rsidR="00203053" w:rsidRPr="008C0452" w:rsidRDefault="00203053" w:rsidP="00A46316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Default="00A46316" w:rsidP="007503CC">
      <w:pPr>
        <w:pStyle w:val="4"/>
        <w:rPr>
          <w:rFonts w:asciiTheme="majorHAnsi" w:hAnsiTheme="majorHAnsi" w:cstheme="majorHAnsi"/>
        </w:rPr>
      </w:pPr>
      <w:bookmarkStart w:id="14" w:name="_FILTER(X-Command)"/>
      <w:bookmarkStart w:id="15" w:name="_Toc33542963"/>
      <w:bookmarkEnd w:id="14"/>
      <w:r w:rsidRPr="00105FCC">
        <w:rPr>
          <w:rFonts w:asciiTheme="majorHAnsi" w:hAnsiTheme="majorHAnsi" w:cstheme="majorHAnsi"/>
        </w:rPr>
        <w:t>FILTER(X-Command)</w:t>
      </w:r>
      <w:bookmarkEnd w:id="15"/>
    </w:p>
    <w:p w:rsidR="00F63BBC" w:rsidRPr="00F63BBC" w:rsidRDefault="00F63BBC" w:rsidP="00F63BBC">
      <w:r>
        <w:tab/>
      </w:r>
      <w:r>
        <w:tab/>
        <w:t xml:space="preserve">The </w:t>
      </w:r>
      <w:r>
        <w:rPr>
          <w:rFonts w:asciiTheme="majorHAnsi" w:hAnsiTheme="majorHAnsi" w:cstheme="majorHAnsi"/>
        </w:rPr>
        <w:t xml:space="preserve">Column information (Column number and column name) and the line count and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record content of the whole record in normal status (discarded or active) that meets the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criteria specified in parameter is returned.</w:t>
      </w:r>
    </w:p>
    <w:p w:rsidR="00A46316" w:rsidRPr="00105FCC" w:rsidRDefault="00A46316" w:rsidP="007503CC">
      <w:pPr>
        <w:pStyle w:val="52"/>
        <w:rPr>
          <w:rFonts w:asciiTheme="majorHAnsi" w:hAnsiTheme="majorHAnsi" w:cstheme="majorHAnsi"/>
        </w:rPr>
      </w:pPr>
    </w:p>
    <w:p w:rsidR="00A46316" w:rsidRPr="00105FCC" w:rsidRDefault="00F63BBC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7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3402"/>
      </w:tblGrid>
      <w:tr w:rsidR="00A46316" w:rsidRPr="00105FCC" w:rsidTr="00A46316">
        <w:trPr>
          <w:jc w:val="center"/>
        </w:trPr>
        <w:tc>
          <w:tcPr>
            <w:tcW w:w="2977" w:type="dxa"/>
            <w:shd w:val="clear" w:color="auto" w:fill="002B62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F63BBC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A46316" w:rsidRPr="00105FCC" w:rsidRDefault="00F63BBC" w:rsidP="007503CC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rPr>
          <w:jc w:val="center"/>
        </w:trPr>
        <w:tc>
          <w:tcPr>
            <w:tcW w:w="29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3402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A46316" w:rsidRPr="00105FCC" w:rsidTr="00A46316">
        <w:trPr>
          <w:jc w:val="center"/>
        </w:trPr>
        <w:tc>
          <w:tcPr>
            <w:tcW w:w="2977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FILTER</w:t>
            </w:r>
          </w:p>
        </w:tc>
      </w:tr>
    </w:tbl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content</w:t>
      </w:r>
      <w:r w:rsidR="00F63BBC">
        <w:rPr>
          <w:rFonts w:asciiTheme="majorHAnsi" w:hAnsiTheme="majorHAnsi" w:cstheme="majorHAnsi"/>
        </w:rPr>
        <w:t xml:space="preserve"> parameter</w:t>
      </w:r>
    </w:p>
    <w:p w:rsidR="00A46316" w:rsidRDefault="00F63BBC" w:rsidP="00F63BBC">
      <w:pPr>
        <w:pStyle w:val="52"/>
        <w:numPr>
          <w:ilvl w:val="0"/>
          <w:numId w:val="28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 format</w:t>
      </w:r>
    </w:p>
    <w:p w:rsidR="00F63BBC" w:rsidRPr="00105FCC" w:rsidRDefault="000E7665" w:rsidP="00F63BBC">
      <w:pPr>
        <w:pStyle w:val="52"/>
        <w:ind w:leftChars="0" w:left="17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By f</w:t>
      </w:r>
      <w:r w:rsidR="00F63BBC">
        <w:rPr>
          <w:rFonts w:asciiTheme="majorHAnsi" w:hAnsiTheme="majorHAnsi" w:cstheme="majorHAnsi"/>
        </w:rPr>
        <w:t>ollow the format of the column</w:t>
      </w:r>
      <w:r>
        <w:rPr>
          <w:rFonts w:asciiTheme="majorHAnsi" w:hAnsiTheme="majorHAnsi" w:cstheme="majorHAnsi"/>
        </w:rPr>
        <w:t xml:space="preserve"> </w:t>
      </w:r>
      <w:r w:rsidR="00F63BBC">
        <w:rPr>
          <w:rFonts w:asciiTheme="majorHAnsi" w:hAnsiTheme="majorHAnsi" w:cstheme="majorHAnsi"/>
        </w:rPr>
        <w:t>that</w:t>
      </w:r>
      <w:r w:rsidR="00F63BBC" w:rsidRPr="00F63BBC">
        <w:rPr>
          <w:rFonts w:asciiTheme="majorHAnsi" w:hAnsiTheme="majorHAnsi" w:cstheme="majorHAnsi"/>
        </w:rPr>
        <w:t xml:space="preserve"> can be filtered by the displ</w:t>
      </w:r>
      <w:r w:rsidR="00F63BBC">
        <w:rPr>
          <w:rFonts w:asciiTheme="majorHAnsi" w:hAnsiTheme="majorHAnsi" w:cstheme="majorHAnsi"/>
        </w:rPr>
        <w:t>ay filter on</w:t>
      </w:r>
      <w:r>
        <w:rPr>
          <w:rFonts w:asciiTheme="majorHAnsi" w:hAnsiTheme="majorHAnsi" w:cstheme="majorHAnsi"/>
        </w:rPr>
        <w:t xml:space="preserve"> the Web console</w:t>
      </w:r>
      <w:r w:rsidR="00F63BBC" w:rsidRPr="00F63BBC">
        <w:rPr>
          <w:rFonts w:asciiTheme="majorHAnsi" w:hAnsiTheme="majorHAnsi" w:cstheme="majorHAnsi"/>
        </w:rPr>
        <w:t>, the following types of filters can be specified for each column.</w:t>
      </w:r>
    </w:p>
    <w:p w:rsidR="00A46316" w:rsidRPr="00105FCC" w:rsidRDefault="00A46316" w:rsidP="007503CC">
      <w:pPr>
        <w:pStyle w:val="52"/>
        <w:ind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 xml:space="preserve">NORMAL </w:t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hAnsiTheme="majorHAnsi" w:cstheme="majorHAnsi"/>
        </w:rPr>
        <w:t xml:space="preserve"> </w:t>
      </w:r>
      <w:r w:rsidR="000E7665">
        <w:rPr>
          <w:rFonts w:asciiTheme="majorHAnsi" w:hAnsiTheme="majorHAnsi" w:cstheme="majorHAnsi" w:hint="eastAsia"/>
        </w:rPr>
        <w:t>N</w:t>
      </w:r>
      <w:r w:rsidR="000E7665">
        <w:rPr>
          <w:rFonts w:asciiTheme="majorHAnsi" w:hAnsiTheme="majorHAnsi" w:cstheme="majorHAnsi"/>
        </w:rPr>
        <w:t>ormal LIKE search</w:t>
      </w:r>
    </w:p>
    <w:p w:rsidR="00A46316" w:rsidRDefault="00A46316" w:rsidP="007503CC">
      <w:pPr>
        <w:pStyle w:val="52"/>
        <w:ind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 xml:space="preserve">RANGE </w:t>
      </w:r>
      <w:r w:rsidRPr="00105FCC">
        <w:rPr>
          <w:rFonts w:asciiTheme="majorHAnsi" w:hAnsiTheme="majorHAnsi" w:cstheme="majorHAnsi"/>
          <w:sz w:val="28"/>
        </w:rPr>
        <w:t xml:space="preserve"> </w:t>
      </w:r>
      <w:r w:rsidRPr="00105FCC">
        <w:rPr>
          <w:rFonts w:ascii="ＭＳ ゴシック" w:eastAsia="ＭＳ ゴシック" w:hAnsi="ＭＳ ゴシック" w:cs="ＭＳ ゴシック" w:hint="eastAsia"/>
        </w:rPr>
        <w:t>‐</w:t>
      </w:r>
      <w:r w:rsidRPr="00105FCC">
        <w:rPr>
          <w:rFonts w:asciiTheme="majorHAnsi" w:eastAsia="ＭＳ ゴシック" w:hAnsiTheme="majorHAnsi" w:cstheme="majorHAnsi"/>
        </w:rPr>
        <w:t xml:space="preserve"> </w:t>
      </w:r>
      <w:r w:rsidR="000E7665" w:rsidRPr="000E7665">
        <w:rPr>
          <w:rFonts w:asciiTheme="majorHAnsi" w:hAnsiTheme="majorHAnsi" w:cstheme="majorHAnsi"/>
        </w:rPr>
        <w:t>Range search from level 1~5</w:t>
      </w:r>
    </w:p>
    <w:p w:rsidR="00A46316" w:rsidRPr="00105FCC" w:rsidRDefault="000E7665" w:rsidP="000E7665">
      <w:pPr>
        <w:pStyle w:val="52"/>
        <w:ind w:firstLineChars="400" w:firstLine="840"/>
        <w:rPr>
          <w:rFonts w:asciiTheme="majorHAnsi" w:hAnsiTheme="majorHAnsi" w:cstheme="majorHAnsi"/>
        </w:rPr>
      </w:pPr>
      <w:r w:rsidRPr="000E7665">
        <w:rPr>
          <w:rFonts w:asciiTheme="majorHAnsi" w:hAnsiTheme="majorHAnsi" w:cstheme="majorHAnsi"/>
        </w:rPr>
        <w:t>Also, if the column is displayed in pulldo</w:t>
      </w:r>
      <w:r>
        <w:rPr>
          <w:rFonts w:asciiTheme="majorHAnsi" w:hAnsiTheme="majorHAnsi" w:cstheme="majorHAnsi"/>
        </w:rPr>
        <w:t>wn menu in the display filter on web console</w:t>
      </w:r>
      <w:r w:rsidRPr="000E7665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  <w:t xml:space="preserve"> specifying </w:t>
      </w:r>
      <w:r w:rsidRPr="000E7665">
        <w:rPr>
          <w:rFonts w:asciiTheme="majorHAnsi" w:hAnsiTheme="majorHAnsi" w:cstheme="majorHAnsi"/>
        </w:rPr>
        <w:t>LIST (</w:t>
      </w:r>
      <w:r>
        <w:rPr>
          <w:rFonts w:asciiTheme="majorHAnsi" w:hAnsiTheme="majorHAnsi" w:cstheme="majorHAnsi"/>
        </w:rPr>
        <w:t>“</w:t>
      </w:r>
      <w:r w:rsidRPr="000E7665">
        <w:rPr>
          <w:rFonts w:asciiTheme="majorHAnsi" w:hAnsiTheme="majorHAnsi" w:cstheme="majorHAnsi"/>
        </w:rPr>
        <w:t>OR</w:t>
      </w:r>
      <w:r>
        <w:rPr>
          <w:rFonts w:asciiTheme="majorHAnsi" w:hAnsiTheme="majorHAnsi" w:cstheme="majorHAnsi"/>
        </w:rPr>
        <w:t>”</w:t>
      </w:r>
      <w:r w:rsidRPr="000E7665">
        <w:rPr>
          <w:rFonts w:asciiTheme="majorHAnsi" w:hAnsiTheme="majorHAnsi" w:cstheme="majorHAnsi"/>
        </w:rPr>
        <w:t xml:space="preserve"> search with multiple exact match conditions. Specif</w:t>
      </w:r>
      <w:r>
        <w:rPr>
          <w:rFonts w:asciiTheme="majorHAnsi" w:hAnsiTheme="majorHAnsi" w:cstheme="majorHAnsi"/>
        </w:rPr>
        <w:t xml:space="preserve">y multiple </w:t>
      </w:r>
      <w:r>
        <w:rPr>
          <w:rFonts w:asciiTheme="majorHAnsi" w:hAnsiTheme="majorHAnsi" w:cstheme="majorHAnsi"/>
        </w:rPr>
        <w:tab/>
        <w:t xml:space="preserve"> conditions in array)</w:t>
      </w:r>
      <w:r w:rsidRPr="000E7665">
        <w:rPr>
          <w:rFonts w:asciiTheme="majorHAnsi" w:hAnsiTheme="majorHAnsi" w:cstheme="majorHAnsi"/>
        </w:rPr>
        <w:t xml:space="preserve"> is available.</w:t>
      </w:r>
    </w:p>
    <w:p w:rsidR="00105FCC" w:rsidRDefault="00105FCC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52610" w:rsidRDefault="00352610" w:rsidP="00352610">
      <w:pPr>
        <w:pStyle w:val="52"/>
        <w:numPr>
          <w:ilvl w:val="0"/>
          <w:numId w:val="28"/>
        </w:numPr>
        <w:ind w:leftChars="0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lastRenderedPageBreak/>
        <w:t>Specification format</w:t>
      </w:r>
    </w:p>
    <w:p w:rsidR="00352610" w:rsidRDefault="00352610" w:rsidP="00352610">
      <w:pPr>
        <w:pStyle w:val="52"/>
        <w:ind w:leftChars="0" w:left="1725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t>Specify in JSON format. Store the filter criteria according to the format of filter type.</w:t>
      </w:r>
    </w:p>
    <w:p w:rsidR="00352610" w:rsidRDefault="007601D6" w:rsidP="00352610">
      <w:pPr>
        <w:pStyle w:val="52"/>
        <w:ind w:leftChars="0" w:left="17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When</w:t>
      </w:r>
      <w:r w:rsidR="00352610" w:rsidRPr="00352610">
        <w:rPr>
          <w:rFonts w:asciiTheme="majorHAnsi" w:hAnsiTheme="majorHAnsi" w:cstheme="majorHAnsi"/>
        </w:rPr>
        <w:t xml:space="preserve"> turning the data into JSON format, specify associative arrays for each column nested in one associative array. If multiple columns are stored in</w:t>
      </w:r>
      <w:r>
        <w:rPr>
          <w:rFonts w:asciiTheme="majorHAnsi" w:hAnsiTheme="majorHAnsi" w:cstheme="majorHAnsi"/>
        </w:rPr>
        <w:t xml:space="preserve"> separated</w:t>
      </w:r>
      <w:r w:rsidR="00352610" w:rsidRPr="00352610">
        <w:rPr>
          <w:rFonts w:asciiTheme="majorHAnsi" w:hAnsiTheme="majorHAnsi" w:cstheme="majorHAnsi"/>
        </w:rPr>
        <w:t xml:space="preserve"> associative arrays, it means </w:t>
      </w:r>
      <w:r>
        <w:rPr>
          <w:rFonts w:asciiTheme="majorHAnsi" w:hAnsiTheme="majorHAnsi" w:cstheme="majorHAnsi"/>
        </w:rPr>
        <w:t>they are connected</w:t>
      </w:r>
      <w:r w:rsidR="00352610" w:rsidRPr="00352610">
        <w:rPr>
          <w:rFonts w:asciiTheme="majorHAnsi" w:hAnsiTheme="majorHAnsi" w:cstheme="majorHAnsi"/>
        </w:rPr>
        <w:t xml:space="preserve"> with AND relationship.</w:t>
      </w:r>
    </w:p>
    <w:p w:rsidR="00352610" w:rsidRDefault="00352610" w:rsidP="00352610">
      <w:pPr>
        <w:pStyle w:val="52"/>
        <w:ind w:leftChars="0" w:left="1725"/>
        <w:rPr>
          <w:rFonts w:asciiTheme="majorHAnsi" w:hAnsiTheme="majorHAnsi" w:cstheme="majorHAnsi"/>
        </w:rPr>
      </w:pPr>
    </w:p>
    <w:p w:rsidR="00A46316" w:rsidRPr="00105FCC" w:rsidRDefault="00352610" w:rsidP="007601D6">
      <w:pPr>
        <w:pStyle w:val="52"/>
        <w:ind w:leftChars="0" w:left="1725"/>
        <w:rPr>
          <w:rFonts w:asciiTheme="majorHAnsi" w:hAnsiTheme="majorHAnsi" w:cstheme="majorHAnsi"/>
        </w:rPr>
      </w:pPr>
      <w:r w:rsidRPr="00352610">
        <w:rPr>
          <w:rFonts w:asciiTheme="majorHAnsi" w:hAnsiTheme="majorHAnsi" w:cstheme="majorHAnsi"/>
        </w:rPr>
        <w:t>In addition, please set the format and criteria of filter criteria and store it in a</w:t>
      </w:r>
      <w:r w:rsidR="007601D6">
        <w:rPr>
          <w:rFonts w:asciiTheme="majorHAnsi" w:hAnsiTheme="majorHAnsi" w:cstheme="majorHAnsi"/>
        </w:rPr>
        <w:t>n</w:t>
      </w:r>
      <w:r w:rsidRPr="00352610">
        <w:rPr>
          <w:rFonts w:asciiTheme="majorHAnsi" w:hAnsiTheme="majorHAnsi" w:cstheme="majorHAnsi"/>
        </w:rPr>
        <w:t xml:space="preserve"> associate array then put it in the as</w:t>
      </w:r>
      <w:r w:rsidR="007601D6">
        <w:rPr>
          <w:rFonts w:asciiTheme="majorHAnsi" w:hAnsiTheme="majorHAnsi" w:cstheme="majorHAnsi"/>
        </w:rPr>
        <w:t>sociative array of each column</w:t>
      </w:r>
      <w:r w:rsidRPr="00352610">
        <w:rPr>
          <w:rFonts w:asciiTheme="majorHAnsi" w:hAnsiTheme="majorHAnsi" w:cstheme="majorHAnsi"/>
        </w:rPr>
        <w:t>. If</w:t>
      </w:r>
      <w:r>
        <w:rPr>
          <w:rFonts w:asciiTheme="majorHAnsi" w:hAnsiTheme="majorHAnsi" w:cstheme="majorHAnsi"/>
        </w:rPr>
        <w:t xml:space="preserve"> multiple associative array of </w:t>
      </w:r>
      <w:r w:rsidRPr="00352610">
        <w:rPr>
          <w:rFonts w:asciiTheme="majorHAnsi" w:hAnsiTheme="majorHAnsi" w:cstheme="majorHAnsi"/>
        </w:rPr>
        <w:t xml:space="preserve">filter conditions is stored in </w:t>
      </w:r>
      <w:r w:rsidR="007601D6">
        <w:rPr>
          <w:rFonts w:asciiTheme="majorHAnsi" w:hAnsiTheme="majorHAnsi" w:cstheme="majorHAnsi"/>
        </w:rPr>
        <w:t xml:space="preserve">single </w:t>
      </w:r>
      <w:r w:rsidRPr="00352610">
        <w:rPr>
          <w:rFonts w:asciiTheme="majorHAnsi" w:hAnsiTheme="majorHAnsi" w:cstheme="majorHAnsi"/>
        </w:rPr>
        <w:t>associative array</w:t>
      </w:r>
      <w:r w:rsidR="007601D6">
        <w:rPr>
          <w:rFonts w:asciiTheme="majorHAnsi" w:hAnsiTheme="majorHAnsi" w:cstheme="majorHAnsi"/>
        </w:rPr>
        <w:t>,</w:t>
      </w:r>
      <w:r w:rsidRPr="00352610">
        <w:rPr>
          <w:rFonts w:asciiTheme="majorHAnsi" w:hAnsiTheme="majorHAnsi" w:cstheme="majorHAnsi"/>
        </w:rPr>
        <w:t xml:space="preserve"> it </w:t>
      </w:r>
      <w:r w:rsidR="007601D6">
        <w:rPr>
          <w:rFonts w:asciiTheme="majorHAnsi" w:hAnsiTheme="majorHAnsi" w:cstheme="majorHAnsi"/>
        </w:rPr>
        <w:t>means that they are connected with</w:t>
      </w:r>
      <w:r w:rsidRPr="00352610">
        <w:rPr>
          <w:rFonts w:asciiTheme="majorHAnsi" w:hAnsiTheme="majorHAnsi" w:cstheme="majorHAnsi"/>
        </w:rPr>
        <w:t xml:space="preserve"> OR relationship.</w:t>
      </w:r>
    </w:p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1E7FF7" w:rsidP="007503CC">
      <w:pPr>
        <w:pStyle w:val="52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7601D6" w:rsidRPr="007601D6">
        <w:rPr>
          <w:rFonts w:asciiTheme="majorHAnsi" w:hAnsiTheme="majorHAnsi" w:cstheme="majorHAnsi"/>
        </w:rPr>
        <w:t xml:space="preserve">Parameter </w:t>
      </w:r>
      <w:r w:rsidR="007601D6">
        <w:rPr>
          <w:rFonts w:asciiTheme="majorHAnsi" w:hAnsiTheme="majorHAnsi" w:cstheme="majorHAnsi"/>
        </w:rPr>
        <w:t>specification</w:t>
      </w:r>
      <w:r w:rsidR="007601D6" w:rsidRPr="007601D6">
        <w:rPr>
          <w:rFonts w:asciiTheme="majorHAnsi" w:hAnsiTheme="majorHAnsi" w:cstheme="majorHAnsi"/>
        </w:rPr>
        <w:t xml:space="preserve"> example</w:t>
      </w:r>
    </w:p>
    <w:p w:rsidR="00A46316" w:rsidRPr="00105FCC" w:rsidRDefault="00A46316" w:rsidP="007503CC">
      <w:pPr>
        <w:pStyle w:val="52"/>
        <w:rPr>
          <w:rFonts w:asciiTheme="majorHAnsi" w:hAnsiTheme="majorHAnsi" w:cstheme="majorHAnsi"/>
        </w:rPr>
      </w:pPr>
    </w:p>
    <w:tbl>
      <w:tblPr>
        <w:tblStyle w:val="ab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601D6" w:rsidP="00062A7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　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="00062A70"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="00062A70"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="00062A70"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</w:t>
            </w:r>
          </w:p>
        </w:tc>
      </w:tr>
      <w:tr w:rsidR="00A46316" w:rsidRPr="00105FCC" w:rsidTr="00A46316">
        <w:trPr>
          <w:trHeight w:val="3280"/>
          <w:jc w:val="center"/>
        </w:trPr>
        <w:tc>
          <w:tcPr>
            <w:tcW w:w="9639" w:type="dxa"/>
          </w:tcPr>
          <w:p w:rsidR="007601D6" w:rsidRDefault="00725BFC" w:rsidP="007601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Column 2 is</w:t>
            </w:r>
            <w:r w:rsidR="007601D6" w:rsidRPr="007601D6">
              <w:rPr>
                <w:rFonts w:asciiTheme="majorHAnsi" w:hAnsiTheme="majorHAnsi" w:cstheme="majorHAnsi"/>
              </w:rPr>
              <w:t xml:space="preserve"> "</w:t>
            </w:r>
            <w:r>
              <w:rPr>
                <w:rFonts w:asciiTheme="majorHAnsi" w:hAnsiTheme="majorHAnsi" w:cstheme="majorHAnsi"/>
              </w:rPr>
              <w:t>ID</w:t>
            </w:r>
            <w:r w:rsidR="007601D6" w:rsidRPr="007601D6">
              <w:rPr>
                <w:rFonts w:asciiTheme="majorHAnsi" w:hAnsiTheme="majorHAnsi" w:cstheme="majorHAnsi"/>
              </w:rPr>
              <w:t>" (primary key</w:t>
            </w:r>
            <w:r w:rsidR="007601D6">
              <w:rPr>
                <w:rFonts w:asciiTheme="majorHAnsi" w:hAnsiTheme="majorHAnsi" w:cstheme="majorHAnsi"/>
              </w:rPr>
              <w:t xml:space="preserve"> column</w:t>
            </w:r>
            <w:r w:rsidR="007601D6" w:rsidRPr="007601D6">
              <w:rPr>
                <w:rFonts w:asciiTheme="majorHAnsi" w:hAnsiTheme="majorHAnsi" w:cstheme="majorHAnsi"/>
              </w:rPr>
              <w:t>), Column</w:t>
            </w:r>
            <w:r w:rsidR="007601D6">
              <w:rPr>
                <w:rFonts w:asciiTheme="majorHAnsi" w:hAnsiTheme="majorHAnsi" w:cstheme="majorHAnsi"/>
              </w:rPr>
              <w:t xml:space="preserve"> 4 is the content of "Remarks".</w:t>
            </w:r>
          </w:p>
          <w:p w:rsidR="007601D6" w:rsidRDefault="007601D6" w:rsidP="007601D6">
            <w:pPr>
              <w:rPr>
                <w:rFonts w:asciiTheme="majorHAnsi" w:hAnsiTheme="majorHAnsi" w:cstheme="majorHAnsi"/>
              </w:rPr>
            </w:pPr>
            <w:r w:rsidRPr="007601D6">
              <w:rPr>
                <w:rFonts w:asciiTheme="majorHAnsi" w:hAnsiTheme="majorHAnsi" w:cstheme="majorHAnsi"/>
              </w:rPr>
              <w:t>In the case of extracting the record whose "number" is 5 or more, and having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7601D6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ABC</w:t>
            </w:r>
            <w:r w:rsidRPr="007601D6">
              <w:rPr>
                <w:rFonts w:asciiTheme="majorHAnsi" w:hAnsiTheme="majorHAnsi" w:cstheme="majorHAnsi"/>
              </w:rPr>
              <w:t>" in the "Remarks"</w:t>
            </w:r>
          </w:p>
          <w:p w:rsidR="00A46316" w:rsidRPr="00105FCC" w:rsidRDefault="00A46316" w:rsidP="007601D6">
            <w:pPr>
              <w:ind w:leftChars="400" w:left="84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↓</w:t>
            </w:r>
            <w:r w:rsidR="007601D6">
              <w:rPr>
                <w:rFonts w:asciiTheme="majorHAnsi" w:hAnsiTheme="majorHAnsi" w:cstheme="majorHAnsi"/>
              </w:rPr>
              <w:t>Extraction image</w:t>
            </w:r>
          </w:p>
          <w:tbl>
            <w:tblPr>
              <w:tblStyle w:val="ab"/>
              <w:tblW w:w="0" w:type="auto"/>
              <w:tblInd w:w="727" w:type="dxa"/>
              <w:tblLook w:val="04A0" w:firstRow="1" w:lastRow="0" w:firstColumn="1" w:lastColumn="0" w:noHBand="0" w:noVBand="1"/>
            </w:tblPr>
            <w:tblGrid>
              <w:gridCol w:w="1021"/>
              <w:gridCol w:w="1418"/>
              <w:gridCol w:w="1417"/>
              <w:gridCol w:w="1276"/>
              <w:gridCol w:w="1559"/>
            </w:tblGrid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418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Column</w:t>
                  </w:r>
                  <w:r w:rsidR="00A46316"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417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  <w:r w:rsidR="00A46316"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276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</w:p>
              </w:tc>
              <w:tc>
                <w:tcPr>
                  <w:tcW w:w="1559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ow</w:t>
                  </w:r>
                </w:p>
              </w:tc>
              <w:tc>
                <w:tcPr>
                  <w:tcW w:w="1418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417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oumn3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emarks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418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7601D6" w:rsidRPr="00105FCC" w:rsidTr="00A46316">
              <w:tc>
                <w:tcPr>
                  <w:tcW w:w="1021" w:type="dxa"/>
                  <w:shd w:val="clear" w:color="auto" w:fill="002B62"/>
                </w:tcPr>
                <w:p w:rsidR="007601D6" w:rsidRPr="00105FCC" w:rsidRDefault="007601D6" w:rsidP="007601D6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418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276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7601D6" w:rsidRPr="00105FCC" w:rsidTr="00A46316">
              <w:tc>
                <w:tcPr>
                  <w:tcW w:w="1021" w:type="dxa"/>
                  <w:shd w:val="clear" w:color="auto" w:fill="002B62"/>
                </w:tcPr>
                <w:p w:rsidR="007601D6" w:rsidRPr="00105FCC" w:rsidRDefault="007601D6" w:rsidP="007601D6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418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  <w:shd w:val="clear" w:color="auto" w:fill="FFC000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276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</w:tcPr>
                <w:p w:rsidR="007601D6" w:rsidRPr="00105FCC" w:rsidRDefault="007601D6" w:rsidP="007601D6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G</w:t>
                  </w:r>
                  <w:r>
                    <w:rPr>
                      <w:rFonts w:asciiTheme="majorHAnsi" w:hAnsiTheme="majorHAnsi" w:cstheme="majorHAnsi"/>
                    </w:rPr>
                    <w:t>HIJK</w:t>
                  </w:r>
                </w:p>
              </w:tc>
            </w:tr>
            <w:tr w:rsidR="00A46316" w:rsidRPr="00105FCC" w:rsidTr="00A46316">
              <w:tc>
                <w:tcPr>
                  <w:tcW w:w="1021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6</w:t>
                  </w:r>
                </w:p>
              </w:tc>
              <w:tc>
                <w:tcPr>
                  <w:tcW w:w="1418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417" w:type="dxa"/>
                  <w:shd w:val="clear" w:color="auto" w:fill="FFC000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6</w:t>
                  </w:r>
                </w:p>
              </w:tc>
              <w:tc>
                <w:tcPr>
                  <w:tcW w:w="1276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559" w:type="dxa"/>
                  <w:shd w:val="clear" w:color="auto" w:fill="E5EAEF"/>
                </w:tcPr>
                <w:p w:rsidR="00A46316" w:rsidRPr="00105FCC" w:rsidRDefault="007601D6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  <w:color w:val="FF0000"/>
                    </w:rPr>
                    <w:t>A</w:t>
                  </w:r>
                  <w:r>
                    <w:rPr>
                      <w:rFonts w:asciiTheme="majorHAnsi" w:hAnsiTheme="majorHAnsi" w:cstheme="majorHAnsi"/>
                      <w:color w:val="FF0000"/>
                    </w:rPr>
                    <w:t>BC</w:t>
                  </w:r>
                  <w:r w:rsidRPr="007601D6">
                    <w:rPr>
                      <w:rFonts w:asciiTheme="majorHAnsi" w:hAnsiTheme="majorHAnsi" w:cstheme="majorHAnsi"/>
                    </w:rPr>
                    <w:t>DE</w:t>
                  </w:r>
                </w:p>
              </w:tc>
            </w:tr>
            <w:tr w:rsidR="00A46316" w:rsidRPr="00105FCC" w:rsidTr="00A46316">
              <w:trPr>
                <w:cantSplit/>
                <w:trHeight w:val="331"/>
              </w:trPr>
              <w:tc>
                <w:tcPr>
                  <w:tcW w:w="1021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418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417" w:type="dxa"/>
                  <w:shd w:val="clear" w:color="auto" w:fill="FFC000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27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559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  <w:color w:val="FF0000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</w:tbl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  <w:p w:rsidR="00062A70" w:rsidRPr="00105FCC" w:rsidRDefault="00EC74B4" w:rsidP="007503C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601D6">
              <w:rPr>
                <w:rFonts w:asciiTheme="majorHAnsi" w:hAnsiTheme="majorHAnsi" w:cstheme="majorHAnsi"/>
              </w:rPr>
              <w:t xml:space="preserve"> format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5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"4":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"'NORMAL": "</w:t>
            </w:r>
            <w:r w:rsidR="007601D6">
              <w:rPr>
                <w:rFonts w:asciiTheme="majorHAnsi" w:hAnsiTheme="majorHAnsi" w:cstheme="majorHAnsi"/>
              </w:rPr>
              <w:t>ABC</w:t>
            </w:r>
            <w:r w:rsidRPr="00105FCC">
              <w:rPr>
                <w:rFonts w:asciiTheme="majorHAnsi" w:hAnsiTheme="majorHAnsi" w:cstheme="majorHAnsi"/>
              </w:rPr>
              <w:t>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105FCC" w:rsidRDefault="00105FCC" w:rsidP="007503CC">
      <w:pPr>
        <w:rPr>
          <w:rFonts w:asciiTheme="majorHAnsi" w:hAnsiTheme="majorHAnsi" w:cstheme="majorHAnsi"/>
        </w:rPr>
      </w:pPr>
    </w:p>
    <w:p w:rsidR="00A46316" w:rsidRPr="00105FCC" w:rsidRDefault="00105FCC" w:rsidP="00105FCC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ab"/>
        <w:tblW w:w="9639" w:type="dxa"/>
        <w:jc w:val="center"/>
        <w:tblLook w:val="04A0" w:firstRow="1" w:lastRow="0" w:firstColumn="1" w:lastColumn="0" w:noHBand="0" w:noVBand="1"/>
      </w:tblPr>
      <w:tblGrid>
        <w:gridCol w:w="9639"/>
      </w:tblGrid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601D6" w:rsidP="00062A7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lastRenderedPageBreak/>
              <w:t xml:space="preserve">　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 (2)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</w:tcPr>
          <w:p w:rsidR="007601D6" w:rsidRDefault="00725BFC" w:rsidP="007601D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Column 2 is</w:t>
            </w:r>
            <w:r w:rsidR="007601D6" w:rsidRPr="007601D6">
              <w:rPr>
                <w:rFonts w:asciiTheme="majorHAnsi" w:hAnsiTheme="majorHAnsi" w:cstheme="majorHAnsi"/>
              </w:rPr>
              <w:t xml:space="preserve"> "</w:t>
            </w:r>
            <w:r>
              <w:rPr>
                <w:rFonts w:asciiTheme="majorHAnsi" w:hAnsiTheme="majorHAnsi" w:cstheme="majorHAnsi"/>
              </w:rPr>
              <w:t>ID</w:t>
            </w:r>
            <w:r w:rsidR="007601D6" w:rsidRPr="007601D6">
              <w:rPr>
                <w:rFonts w:asciiTheme="majorHAnsi" w:hAnsiTheme="majorHAnsi" w:cstheme="majorHAnsi"/>
              </w:rPr>
              <w:t>" (primary key</w:t>
            </w:r>
            <w:r>
              <w:rPr>
                <w:rFonts w:asciiTheme="majorHAnsi" w:hAnsiTheme="majorHAnsi" w:cstheme="majorHAnsi"/>
              </w:rPr>
              <w:t xml:space="preserve"> column</w:t>
            </w:r>
            <w:r w:rsidR="007601D6" w:rsidRPr="007601D6">
              <w:rPr>
                <w:rFonts w:asciiTheme="majorHAnsi" w:hAnsiTheme="majorHAnsi" w:cstheme="majorHAnsi"/>
              </w:rPr>
              <w:t xml:space="preserve">). </w:t>
            </w:r>
          </w:p>
          <w:p w:rsidR="007601D6" w:rsidRDefault="007601D6" w:rsidP="007601D6">
            <w:pPr>
              <w:jc w:val="left"/>
              <w:rPr>
                <w:rFonts w:asciiTheme="majorHAnsi" w:hAnsiTheme="majorHAnsi" w:cstheme="majorHAnsi"/>
              </w:rPr>
            </w:pPr>
            <w:r w:rsidRPr="007601D6">
              <w:rPr>
                <w:rFonts w:asciiTheme="majorHAnsi" w:hAnsiTheme="majorHAnsi" w:cstheme="majorHAnsi"/>
              </w:rPr>
              <w:t>In the case of extracting the record whose "number" is from 10~99 or is 1</w:t>
            </w:r>
            <w:proofErr w:type="gramStart"/>
            <w:r w:rsidRPr="007601D6">
              <w:rPr>
                <w:rFonts w:asciiTheme="majorHAnsi" w:hAnsiTheme="majorHAnsi" w:cstheme="majorHAnsi"/>
              </w:rPr>
              <w:t>,2,or</w:t>
            </w:r>
            <w:proofErr w:type="gramEnd"/>
            <w:r w:rsidRPr="007601D6">
              <w:rPr>
                <w:rFonts w:asciiTheme="majorHAnsi" w:hAnsiTheme="majorHAnsi" w:cstheme="majorHAnsi"/>
              </w:rPr>
              <w:t xml:space="preserve"> 5.</w:t>
            </w:r>
          </w:p>
          <w:p w:rsidR="00A46316" w:rsidRPr="00105FCC" w:rsidRDefault="00A46316" w:rsidP="007503CC">
            <w:pPr>
              <w:ind w:firstLineChars="600" w:firstLine="126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↓</w:t>
            </w:r>
            <w:r w:rsidR="00725BFC">
              <w:rPr>
                <w:rFonts w:asciiTheme="majorHAnsi" w:hAnsiTheme="majorHAnsi" w:cstheme="majorHAnsi"/>
              </w:rPr>
              <w:t>Extraction image</w:t>
            </w:r>
          </w:p>
          <w:tbl>
            <w:tblPr>
              <w:tblStyle w:val="ab"/>
              <w:tblW w:w="0" w:type="auto"/>
              <w:tblInd w:w="1132" w:type="dxa"/>
              <w:tblLook w:val="04A0" w:firstRow="1" w:lastRow="0" w:firstColumn="1" w:lastColumn="0" w:noHBand="0" w:noVBand="1"/>
            </w:tblPr>
            <w:tblGrid>
              <w:gridCol w:w="879"/>
              <w:gridCol w:w="1161"/>
              <w:gridCol w:w="1816"/>
              <w:gridCol w:w="1136"/>
            </w:tblGrid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161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816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olumn2</w:t>
                  </w:r>
                </w:p>
              </w:tc>
              <w:tc>
                <w:tcPr>
                  <w:tcW w:w="1136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R</w:t>
                  </w:r>
                  <w:r>
                    <w:rPr>
                      <w:rFonts w:asciiTheme="majorHAnsi" w:hAnsiTheme="majorHAnsi" w:cstheme="majorHAnsi"/>
                    </w:rPr>
                    <w:t>ow</w:t>
                  </w:r>
                </w:p>
              </w:tc>
              <w:tc>
                <w:tcPr>
                  <w:tcW w:w="1161" w:type="dxa"/>
                </w:tcPr>
                <w:p w:rsidR="00A46316" w:rsidRPr="00105FCC" w:rsidRDefault="00725BFC" w:rsidP="007503CC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C</w:t>
                  </w:r>
                  <w:r>
                    <w:rPr>
                      <w:rFonts w:asciiTheme="majorHAnsi" w:hAnsiTheme="majorHAnsi" w:cstheme="majorHAnsi"/>
                    </w:rPr>
                    <w:t>olumn1</w:t>
                  </w:r>
                </w:p>
              </w:tc>
              <w:tc>
                <w:tcPr>
                  <w:tcW w:w="1816" w:type="dxa"/>
                </w:tcPr>
                <w:p w:rsidR="00A46316" w:rsidRPr="00105FCC" w:rsidRDefault="00725BFC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 w:hint="eastAsia"/>
                    </w:rPr>
                    <w:t>I</w:t>
                  </w:r>
                  <w:r>
                    <w:rPr>
                      <w:rFonts w:asciiTheme="majorHAnsi" w:hAnsiTheme="majorHAnsi" w:cstheme="majorHAnsi"/>
                    </w:rPr>
                    <w:t>D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161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161" w:type="dxa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314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10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10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394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shd w:val="clear" w:color="auto" w:fill="E5EAEF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shd w:val="clear" w:color="auto" w:fill="FFC000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c>
                <w:tcPr>
                  <w:tcW w:w="879" w:type="dxa"/>
                  <w:shd w:val="clear" w:color="auto" w:fill="002B62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99</w:t>
                  </w:r>
                </w:p>
              </w:tc>
              <w:tc>
                <w:tcPr>
                  <w:tcW w:w="1161" w:type="dxa"/>
                  <w:shd w:val="clear" w:color="auto" w:fill="E5EAEF"/>
                </w:tcPr>
                <w:p w:rsidR="00A46316" w:rsidRPr="00105FCC" w:rsidRDefault="00A46316" w:rsidP="007503CC">
                  <w:pPr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*****</w:t>
                  </w:r>
                </w:p>
              </w:tc>
              <w:tc>
                <w:tcPr>
                  <w:tcW w:w="1816" w:type="dxa"/>
                  <w:shd w:val="clear" w:color="auto" w:fill="FFC000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99</w:t>
                  </w:r>
                </w:p>
              </w:tc>
              <w:tc>
                <w:tcPr>
                  <w:tcW w:w="1136" w:type="dxa"/>
                  <w:shd w:val="clear" w:color="auto" w:fill="E5EAEF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  <w:tr w:rsidR="00A46316" w:rsidRPr="00105FCC" w:rsidTr="00A46316">
              <w:trPr>
                <w:cantSplit/>
                <w:trHeight w:val="276"/>
              </w:trPr>
              <w:tc>
                <w:tcPr>
                  <w:tcW w:w="879" w:type="dxa"/>
                  <w:shd w:val="clear" w:color="auto" w:fill="002B62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61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816" w:type="dxa"/>
                  <w:textDirection w:val="tbRlV"/>
                </w:tcPr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left"/>
                    <w:rPr>
                      <w:rFonts w:asciiTheme="majorHAnsi" w:hAnsiTheme="majorHAnsi" w:cstheme="majorHAnsi"/>
                    </w:rPr>
                  </w:pPr>
                </w:p>
                <w:p w:rsidR="00A46316" w:rsidRPr="00105FCC" w:rsidRDefault="00A46316" w:rsidP="007503CC">
                  <w:pPr>
                    <w:ind w:left="113" w:right="113"/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  <w:tc>
                <w:tcPr>
                  <w:tcW w:w="1136" w:type="dxa"/>
                </w:tcPr>
                <w:p w:rsidR="00A46316" w:rsidRPr="00105FCC" w:rsidRDefault="00A46316" w:rsidP="007503CC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105FCC">
                    <w:rPr>
                      <w:rFonts w:asciiTheme="majorHAnsi" w:hAnsiTheme="majorHAnsi" w:cstheme="majorHAnsi"/>
                    </w:rPr>
                    <w:t>…</w:t>
                  </w:r>
                </w:p>
              </w:tc>
            </w:tr>
          </w:tbl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  <w:p w:rsidR="00062A70" w:rsidRPr="00105FCC" w:rsidRDefault="00071481" w:rsidP="00062A7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25BFC">
              <w:rPr>
                <w:rFonts w:asciiTheme="majorHAnsi" w:hAnsiTheme="majorHAnsi" w:cstheme="majorHAnsi"/>
              </w:rPr>
              <w:t xml:space="preserve"> format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"10",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"99"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"LIST": [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"1",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"2",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"5"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]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  <w:shd w:val="clear" w:color="auto" w:fill="002B62"/>
          </w:tcPr>
          <w:p w:rsidR="00A46316" w:rsidRPr="00105FCC" w:rsidRDefault="00725BFC" w:rsidP="00FA78C2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e.g. )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Describing </w:t>
            </w:r>
            <w:r w:rsidRPr="00105FCC">
              <w:rPr>
                <w:rFonts w:asciiTheme="majorHAnsi" w:hAnsiTheme="majorHAnsi" w:cstheme="majorHAnsi"/>
              </w:rPr>
              <w:t>FILTER</w:t>
            </w:r>
            <w:r>
              <w:rPr>
                <w:rFonts w:asciiTheme="majorHAnsi" w:hAnsiTheme="majorHAnsi" w:cstheme="majorHAnsi"/>
              </w:rPr>
              <w:t xml:space="preserve"> parameter (2)</w:t>
            </w:r>
          </w:p>
        </w:tc>
      </w:tr>
      <w:tr w:rsidR="00A46316" w:rsidRPr="00105FCC" w:rsidTr="00A46316">
        <w:trPr>
          <w:jc w:val="center"/>
        </w:trPr>
        <w:tc>
          <w:tcPr>
            <w:tcW w:w="9639" w:type="dxa"/>
          </w:tcPr>
          <w:p w:rsidR="00725BFC" w:rsidRPr="00725BFC" w:rsidRDefault="00725BFC" w:rsidP="00725BF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Column 2 is </w:t>
            </w:r>
            <w:r w:rsidRPr="00725BFC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>ID</w:t>
            </w:r>
            <w:r w:rsidRPr="00725BFC">
              <w:rPr>
                <w:rFonts w:asciiTheme="majorHAnsi" w:hAnsiTheme="majorHAnsi" w:cstheme="majorHAnsi"/>
              </w:rPr>
              <w:t>" (</w:t>
            </w:r>
            <w:r>
              <w:rPr>
                <w:rFonts w:asciiTheme="majorHAnsi" w:hAnsiTheme="majorHAnsi" w:cstheme="majorHAnsi"/>
              </w:rPr>
              <w:t>p</w:t>
            </w:r>
            <w:r w:rsidRPr="00725BFC">
              <w:rPr>
                <w:rFonts w:asciiTheme="majorHAnsi" w:hAnsiTheme="majorHAnsi" w:cstheme="majorHAnsi"/>
              </w:rPr>
              <w:t>rimary key</w:t>
            </w:r>
            <w:r>
              <w:rPr>
                <w:rFonts w:asciiTheme="majorHAnsi" w:hAnsiTheme="majorHAnsi" w:cstheme="majorHAnsi"/>
              </w:rPr>
              <w:t xml:space="preserve"> column</w:t>
            </w:r>
            <w:r w:rsidRPr="00725BFC">
              <w:rPr>
                <w:rFonts w:asciiTheme="majorHAnsi" w:hAnsiTheme="majorHAnsi" w:cstheme="majorHAnsi"/>
              </w:rPr>
              <w:t>), Column 5 is "last update date"(date type/date time type).</w:t>
            </w:r>
          </w:p>
          <w:p w:rsidR="00A46316" w:rsidRPr="00105FCC" w:rsidRDefault="00725BFC" w:rsidP="00725BFC">
            <w:pPr>
              <w:rPr>
                <w:rFonts w:asciiTheme="majorHAnsi" w:hAnsiTheme="majorHAnsi" w:cstheme="majorHAnsi"/>
              </w:rPr>
            </w:pPr>
            <w:r w:rsidRPr="00725BFC">
              <w:rPr>
                <w:rFonts w:asciiTheme="majorHAnsi" w:hAnsiTheme="majorHAnsi" w:cstheme="majorHAnsi"/>
              </w:rPr>
              <w:t>In the case of extracting the record whose "</w:t>
            </w:r>
            <w:r>
              <w:rPr>
                <w:rFonts w:asciiTheme="majorHAnsi" w:hAnsiTheme="majorHAnsi" w:cstheme="majorHAnsi"/>
              </w:rPr>
              <w:t>ID" is in</w:t>
            </w:r>
            <w:r w:rsidRPr="00725BFC">
              <w:rPr>
                <w:rFonts w:asciiTheme="majorHAnsi" w:hAnsiTheme="majorHAnsi" w:cstheme="majorHAnsi"/>
              </w:rPr>
              <w:t xml:space="preserve"> 1 to 100 and the last update time is </w:t>
            </w:r>
            <w:r>
              <w:rPr>
                <w:rFonts w:asciiTheme="majorHAnsi" w:hAnsiTheme="majorHAnsi" w:cstheme="majorHAnsi"/>
              </w:rPr>
              <w:t>in</w:t>
            </w:r>
            <w:r w:rsidRPr="00725BFC">
              <w:rPr>
                <w:rFonts w:asciiTheme="majorHAnsi" w:hAnsiTheme="majorHAnsi" w:cstheme="majorHAnsi"/>
              </w:rPr>
              <w:t xml:space="preserve"> 2016/8/1(00:00:00) to 2016/12/31(23:59:59)</w:t>
            </w:r>
          </w:p>
          <w:p w:rsidR="00062A70" w:rsidRPr="00105FCC" w:rsidRDefault="00884EFE" w:rsidP="00062A70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="00062A70" w:rsidRPr="00105FCC">
              <w:rPr>
                <w:rFonts w:asciiTheme="majorHAnsi" w:hAnsiTheme="majorHAnsi" w:cstheme="majorHAnsi"/>
              </w:rPr>
              <w:t>JSON</w:t>
            </w:r>
            <w:r w:rsidR="00725BFC">
              <w:rPr>
                <w:rFonts w:asciiTheme="majorHAnsi" w:hAnsiTheme="majorHAnsi" w:cstheme="majorHAnsi"/>
              </w:rPr>
              <w:t xml:space="preserve"> </w:t>
            </w:r>
            <w:r w:rsidR="00725BFC">
              <w:rPr>
                <w:rFonts w:asciiTheme="majorHAnsi" w:hAnsiTheme="majorHAnsi" w:cstheme="majorHAnsi" w:hint="eastAsia"/>
              </w:rPr>
              <w:t>f</w:t>
            </w:r>
            <w:r w:rsidR="00725BFC">
              <w:rPr>
                <w:rFonts w:asciiTheme="majorHAnsi" w:hAnsiTheme="majorHAnsi" w:cstheme="majorHAnsi"/>
              </w:rPr>
              <w:t>ormat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"1",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"100"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"5":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"RANGE": {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"START": "2016/08/01 00:00:00",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"END": "2016/12/31 23:59:59"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 xml:space="preserve">        }</w:t>
            </w:r>
          </w:p>
          <w:p w:rsidR="00A31CBF" w:rsidRPr="00105FCC" w:rsidRDefault="00A31CBF" w:rsidP="00A31CB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A46316" w:rsidRPr="00105FCC" w:rsidRDefault="00A31CBF" w:rsidP="00A31CBF">
            <w:pPr>
              <w:spacing w:line="220" w:lineRule="exac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A46316" w:rsidRPr="00105FCC" w:rsidRDefault="00A46316" w:rsidP="007503CC">
      <w:pPr>
        <w:widowControl/>
        <w:jc w:val="left"/>
        <w:rPr>
          <w:rFonts w:asciiTheme="majorHAnsi" w:hAnsiTheme="majorHAnsi" w:cstheme="majorHAnsi"/>
          <w:b/>
        </w:rPr>
      </w:pPr>
    </w:p>
    <w:p w:rsidR="00A46316" w:rsidRPr="00105FCC" w:rsidRDefault="00A46316" w:rsidP="007503CC">
      <w:pPr>
        <w:pStyle w:val="52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proofErr w:type="spellStart"/>
      <w:r w:rsidR="00725BFC">
        <w:rPr>
          <w:rFonts w:asciiTheme="majorHAnsi" w:hAnsiTheme="majorHAnsi" w:cstheme="majorHAnsi" w:hint="eastAsia"/>
        </w:rPr>
        <w:t>r</w:t>
      </w:r>
      <w:r w:rsidR="00725BFC">
        <w:rPr>
          <w:rFonts w:asciiTheme="majorHAnsi" w:hAnsiTheme="majorHAnsi" w:cstheme="majorHAnsi"/>
        </w:rPr>
        <w:t>eponse</w:t>
      </w:r>
      <w:proofErr w:type="spellEnd"/>
    </w:p>
    <w:p w:rsidR="00A46316" w:rsidRPr="00105FCC" w:rsidRDefault="00A46316" w:rsidP="007503CC">
      <w:pPr>
        <w:pStyle w:val="52"/>
        <w:ind w:leftChars="0" w:left="0"/>
        <w:rPr>
          <w:rFonts w:asciiTheme="majorHAnsi" w:hAnsiTheme="majorHAnsi" w:cstheme="majorHAnsi"/>
        </w:rPr>
      </w:pPr>
    </w:p>
    <w:p w:rsidR="00A349A6" w:rsidRDefault="00725BFC" w:rsidP="00A349A6">
      <w:pPr>
        <w:pStyle w:val="52"/>
        <w:numPr>
          <w:ilvl w:val="0"/>
          <w:numId w:val="29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Record line count</w:t>
      </w:r>
    </w:p>
    <w:p w:rsidR="00A349A6" w:rsidRDefault="00A349A6" w:rsidP="00A349A6">
      <w:pPr>
        <w:pStyle w:val="52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 format)</w:t>
      </w:r>
    </w:p>
    <w:p w:rsidR="00A349A6" w:rsidRDefault="00725BFC" w:rsidP="00A349A6">
      <w:pPr>
        <w:pStyle w:val="52"/>
        <w:ind w:leftChars="0" w:left="1515"/>
        <w:jc w:val="left"/>
        <w:rPr>
          <w:rFonts w:asciiTheme="majorHAnsi" w:hAnsiTheme="majorHAnsi" w:cstheme="majorHAnsi"/>
        </w:rPr>
      </w:pPr>
      <w:r w:rsidRPr="00725BFC">
        <w:rPr>
          <w:rFonts w:asciiTheme="majorHAnsi" w:hAnsiTheme="majorHAnsi" w:cstheme="majorHAnsi"/>
        </w:rPr>
        <w:t xml:space="preserve">The numeric value is stored </w:t>
      </w:r>
      <w:proofErr w:type="gramStart"/>
      <w:r w:rsidRPr="00725BFC">
        <w:rPr>
          <w:rFonts w:asciiTheme="majorHAnsi" w:hAnsiTheme="majorHAnsi" w:cstheme="majorHAnsi"/>
        </w:rPr>
        <w:t>key{</w:t>
      </w:r>
      <w:proofErr w:type="spellStart"/>
      <w:proofErr w:type="gramEnd"/>
      <w:r w:rsidRPr="00725BFC">
        <w:rPr>
          <w:rFonts w:asciiTheme="majorHAnsi" w:hAnsiTheme="majorHAnsi" w:cstheme="majorHAnsi"/>
        </w:rPr>
        <w:t>resultdata</w:t>
      </w:r>
      <w:proofErr w:type="spellEnd"/>
      <w:r w:rsidRPr="00725BFC">
        <w:rPr>
          <w:rFonts w:asciiTheme="majorHAnsi" w:hAnsiTheme="majorHAnsi" w:cstheme="majorHAnsi"/>
        </w:rPr>
        <w:t>} -&gt; key{CONTENTS} -&gt; key{RECORD_LENGTH}</w:t>
      </w:r>
    </w:p>
    <w:p w:rsidR="00A349A6" w:rsidRDefault="00A349A6" w:rsidP="00A349A6">
      <w:pPr>
        <w:pStyle w:val="52"/>
        <w:jc w:val="left"/>
        <w:rPr>
          <w:rFonts w:asciiTheme="majorHAnsi" w:hAnsiTheme="majorHAnsi" w:cstheme="majorHAnsi"/>
        </w:rPr>
      </w:pPr>
    </w:p>
    <w:p w:rsidR="00A349A6" w:rsidRDefault="00A349A6" w:rsidP="00A349A6">
      <w:pPr>
        <w:pStyle w:val="52"/>
        <w:numPr>
          <w:ilvl w:val="0"/>
          <w:numId w:val="29"/>
        </w:numPr>
        <w:ind w:leftChars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Column information (Column number and column name)</w:t>
      </w:r>
    </w:p>
    <w:p w:rsidR="00A349A6" w:rsidRDefault="00A349A6" w:rsidP="00A349A6">
      <w:pPr>
        <w:pStyle w:val="52"/>
        <w:ind w:leftChars="0" w:left="1515"/>
        <w:jc w:val="left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</w:t>
      </w:r>
      <w:r w:rsidRPr="00A349A6">
        <w:rPr>
          <w:rFonts w:asciiTheme="majorHAnsi" w:hAnsiTheme="majorHAnsi" w:cstheme="majorHAnsi" w:hint="eastAsia"/>
        </w:rPr>
        <w:t xml:space="preserve"> </w:t>
      </w:r>
      <w:r w:rsidRPr="00A349A6">
        <w:rPr>
          <w:rFonts w:asciiTheme="majorHAnsi" w:hAnsiTheme="majorHAnsi" w:cstheme="majorHAnsi"/>
        </w:rPr>
        <w:t>format)</w:t>
      </w:r>
    </w:p>
    <w:p w:rsidR="00A46316" w:rsidRPr="00105FCC" w:rsidRDefault="00A349A6" w:rsidP="00A349A6">
      <w:pPr>
        <w:pStyle w:val="52"/>
        <w:ind w:leftChars="0" w:left="1515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Stored as array with n</w:t>
      </w:r>
      <w:r w:rsidRPr="003E5D52">
        <w:rPr>
          <w:rFonts w:asciiTheme="majorHAnsi" w:hAnsiTheme="majorHAnsi" w:cstheme="majorHAnsi"/>
        </w:rPr>
        <w:t xml:space="preserve">umeric </w:t>
      </w:r>
      <w:r>
        <w:rPr>
          <w:rFonts w:asciiTheme="majorHAnsi" w:hAnsiTheme="majorHAnsi" w:cstheme="majorHAnsi"/>
        </w:rPr>
        <w:t xml:space="preserve">key </w:t>
      </w:r>
      <w:r w:rsidRPr="003E5D52">
        <w:rPr>
          <w:rFonts w:asciiTheme="majorHAnsi" w:hAnsiTheme="majorHAnsi" w:cstheme="majorHAnsi"/>
        </w:rPr>
        <w:t xml:space="preserve">value starting from 0 in </w:t>
      </w:r>
      <w:proofErr w:type="gramStart"/>
      <w:r w:rsidRPr="003E5D52">
        <w:rPr>
          <w:rFonts w:asciiTheme="majorHAnsi" w:hAnsiTheme="majorHAnsi" w:cstheme="majorHAnsi"/>
        </w:rPr>
        <w:t>key{</w:t>
      </w:r>
      <w:proofErr w:type="spellStart"/>
      <w:proofErr w:type="gramEnd"/>
      <w:r w:rsidRPr="003E5D52">
        <w:rPr>
          <w:rFonts w:asciiTheme="majorHAnsi" w:hAnsiTheme="majorHAnsi" w:cstheme="majorHAnsi"/>
        </w:rPr>
        <w:t>resultdata</w:t>
      </w:r>
      <w:proofErr w:type="spellEnd"/>
      <w:r w:rsidRPr="003E5D52">
        <w:rPr>
          <w:rFonts w:asciiTheme="majorHAnsi" w:hAnsiTheme="majorHAnsi" w:cstheme="majorHAnsi"/>
        </w:rPr>
        <w:t>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key{CONTENTS}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key{BODY}</w:t>
      </w:r>
      <w:r>
        <w:rPr>
          <w:rFonts w:asciiTheme="majorHAnsi" w:hAnsiTheme="majorHAnsi" w:cstheme="majorHAnsi"/>
        </w:rPr>
        <w:t xml:space="preserve"> </w:t>
      </w:r>
      <w:r w:rsidRPr="003E5D52">
        <w:rPr>
          <w:rFonts w:asciiTheme="majorHAnsi" w:hAnsiTheme="majorHAnsi" w:cstheme="majorHAnsi"/>
        </w:rPr>
        <w:t>-&gt;</w:t>
      </w:r>
      <w:r>
        <w:rPr>
          <w:rFonts w:asciiTheme="majorHAnsi" w:hAnsiTheme="majorHAnsi" w:cstheme="majorHAnsi"/>
        </w:rPr>
        <w:t xml:space="preserve"> key{0}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349A6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STYLEREF 1 \s </w:instrText>
      </w:r>
      <w:r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-8 Response parameter list (Column information)</w:t>
      </w:r>
    </w:p>
    <w:tbl>
      <w:tblPr>
        <w:tblStyle w:val="ab"/>
        <w:tblW w:w="0" w:type="auto"/>
        <w:tblInd w:w="1809" w:type="dxa"/>
        <w:tblLayout w:type="fixed"/>
        <w:tblLook w:val="04A0" w:firstRow="1" w:lastRow="0" w:firstColumn="1" w:lastColumn="0" w:noHBand="0" w:noVBand="1"/>
      </w:tblPr>
      <w:tblGrid>
        <w:gridCol w:w="2835"/>
        <w:gridCol w:w="3544"/>
      </w:tblGrid>
      <w:tr w:rsidR="00A349A6" w:rsidRPr="00105FCC" w:rsidTr="00A46316">
        <w:tc>
          <w:tcPr>
            <w:tcW w:w="2835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number</w:t>
            </w:r>
          </w:p>
        </w:tc>
        <w:tc>
          <w:tcPr>
            <w:tcW w:w="3544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name</w:t>
            </w:r>
          </w:p>
        </w:tc>
      </w:tr>
      <w:tr w:rsidR="00A46316" w:rsidRPr="00105FCC" w:rsidTr="00A46316">
        <w:tc>
          <w:tcPr>
            <w:tcW w:w="2835" w:type="dxa"/>
          </w:tcPr>
          <w:p w:rsidR="00A46316" w:rsidRPr="00105FCC" w:rsidRDefault="00A46316" w:rsidP="007503CC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544" w:type="dxa"/>
          </w:tcPr>
          <w:p w:rsidR="00A46316" w:rsidRPr="00105FCC" w:rsidRDefault="00A349A6" w:rsidP="007503C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column</w:t>
            </w:r>
          </w:p>
        </w:tc>
      </w:tr>
      <w:tr w:rsidR="00A349A6" w:rsidRPr="00105FCC" w:rsidTr="00A46316">
        <w:tc>
          <w:tcPr>
            <w:tcW w:w="2835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544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econd column</w:t>
            </w:r>
          </w:p>
        </w:tc>
      </w:tr>
      <w:tr w:rsidR="00A349A6" w:rsidRPr="00105FCC" w:rsidTr="00A46316">
        <w:trPr>
          <w:cantSplit/>
          <w:trHeight w:val="371"/>
        </w:trPr>
        <w:tc>
          <w:tcPr>
            <w:tcW w:w="2835" w:type="dxa"/>
            <w:textDirection w:val="tbRlV"/>
          </w:tcPr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544" w:type="dxa"/>
            <w:textDirection w:val="tbRlV"/>
          </w:tcPr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349A6" w:rsidRPr="00105FCC" w:rsidRDefault="00A349A6" w:rsidP="00A349A6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349A6" w:rsidRDefault="00A349A6" w:rsidP="00A349A6">
      <w:pPr>
        <w:pStyle w:val="a9"/>
        <w:numPr>
          <w:ilvl w:val="0"/>
          <w:numId w:val="29"/>
        </w:numPr>
        <w:ind w:leftChars="0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Record information</w:t>
      </w:r>
    </w:p>
    <w:p w:rsidR="00A349A6" w:rsidRDefault="00A349A6" w:rsidP="00A349A6">
      <w:pPr>
        <w:pStyle w:val="a9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(JSON format)</w:t>
      </w:r>
      <w:r>
        <w:rPr>
          <w:rFonts w:asciiTheme="majorHAnsi" w:hAnsiTheme="majorHAnsi" w:cstheme="majorHAnsi"/>
        </w:rPr>
        <w:t xml:space="preserve"> </w:t>
      </w:r>
      <w:r w:rsidRPr="00A349A6">
        <w:rPr>
          <w:rFonts w:asciiTheme="majorHAnsi" w:hAnsiTheme="majorHAnsi" w:cstheme="majorHAnsi"/>
        </w:rPr>
        <w:t>(One array per row (column number and column-specific data))</w:t>
      </w:r>
    </w:p>
    <w:p w:rsidR="00A46316" w:rsidRDefault="00A349A6" w:rsidP="00A349A6">
      <w:pPr>
        <w:pStyle w:val="a9"/>
        <w:ind w:leftChars="0" w:left="1515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 xml:space="preserve">Stored as array with numeric key value starting from 0 in </w:t>
      </w:r>
      <w:proofErr w:type="gramStart"/>
      <w:r w:rsidRPr="00A349A6">
        <w:rPr>
          <w:rFonts w:asciiTheme="majorHAnsi" w:hAnsiTheme="majorHAnsi" w:cstheme="majorHAnsi"/>
        </w:rPr>
        <w:t>key{</w:t>
      </w:r>
      <w:proofErr w:type="spellStart"/>
      <w:proofErr w:type="gramEnd"/>
      <w:r w:rsidRPr="00A349A6">
        <w:rPr>
          <w:rFonts w:asciiTheme="majorHAnsi" w:hAnsiTheme="majorHAnsi" w:cstheme="majorHAnsi"/>
        </w:rPr>
        <w:t>resultdata</w:t>
      </w:r>
      <w:proofErr w:type="spellEnd"/>
      <w:r w:rsidRPr="00A349A6">
        <w:rPr>
          <w:rFonts w:asciiTheme="majorHAnsi" w:hAnsiTheme="majorHAnsi" w:cstheme="majorHAnsi"/>
        </w:rPr>
        <w:t>} -&gt; key{CONTENTS} -&gt; key{BODY} -&gt; key{(Numeric value starts from 1 to the maximum line count of the according record)}</w:t>
      </w:r>
    </w:p>
    <w:p w:rsidR="00A349A6" w:rsidRPr="00105FCC" w:rsidRDefault="00A349A6" w:rsidP="00A349A6">
      <w:pPr>
        <w:pStyle w:val="a9"/>
        <w:ind w:leftChars="0" w:left="1515"/>
        <w:rPr>
          <w:rFonts w:asciiTheme="majorHAnsi" w:hAnsiTheme="majorHAnsi" w:cstheme="majorHAnsi"/>
        </w:rPr>
      </w:pPr>
    </w:p>
    <w:p w:rsidR="00A46316" w:rsidRPr="00105FCC" w:rsidRDefault="00A349A6" w:rsidP="007503CC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STYLEREF 1 \s </w:instrText>
      </w:r>
      <w:r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 xml:space="preserve">-9 </w:t>
      </w:r>
      <w:r w:rsidRPr="00C51359">
        <w:rPr>
          <w:rFonts w:asciiTheme="majorHAnsi" w:hAnsiTheme="majorHAnsi" w:cstheme="majorHAnsi"/>
        </w:rPr>
        <w:t>List of Response parameter</w:t>
      </w:r>
      <w:r>
        <w:rPr>
          <w:rFonts w:asciiTheme="majorHAnsi" w:hAnsiTheme="majorHAnsi" w:cstheme="majorHAnsi"/>
        </w:rPr>
        <w:t xml:space="preserve"> </w:t>
      </w:r>
      <w:r w:rsidRPr="00C51359">
        <w:rPr>
          <w:rFonts w:asciiTheme="majorHAnsi" w:hAnsiTheme="majorHAnsi" w:cstheme="majorHAnsi"/>
        </w:rPr>
        <w:t>(Record information)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651"/>
        <w:gridCol w:w="2311"/>
      </w:tblGrid>
      <w:tr w:rsidR="00A349A6" w:rsidRPr="00105FCC" w:rsidTr="00A46316">
        <w:trPr>
          <w:jc w:val="center"/>
        </w:trPr>
        <w:tc>
          <w:tcPr>
            <w:tcW w:w="2268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Column number</w:t>
            </w:r>
          </w:p>
        </w:tc>
        <w:tc>
          <w:tcPr>
            <w:tcW w:w="2651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olumn data</w:t>
            </w:r>
          </w:p>
        </w:tc>
        <w:tc>
          <w:tcPr>
            <w:tcW w:w="2311" w:type="dxa"/>
            <w:shd w:val="clear" w:color="auto" w:fill="002B62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A349A6" w:rsidRPr="00105FCC" w:rsidTr="00A46316">
        <w:trPr>
          <w:jc w:val="center"/>
        </w:trPr>
        <w:tc>
          <w:tcPr>
            <w:tcW w:w="2268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65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First data array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231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</w:p>
        </w:tc>
      </w:tr>
      <w:tr w:rsidR="00A349A6" w:rsidRPr="00105FCC" w:rsidTr="00A46316">
        <w:trPr>
          <w:jc w:val="center"/>
        </w:trPr>
        <w:tc>
          <w:tcPr>
            <w:tcW w:w="2268" w:type="dxa"/>
          </w:tcPr>
          <w:p w:rsidR="00A349A6" w:rsidRPr="00105FCC" w:rsidRDefault="00A349A6" w:rsidP="00A349A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65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Second data array</w:t>
            </w:r>
          </w:p>
        </w:tc>
        <w:tc>
          <w:tcPr>
            <w:tcW w:w="2311" w:type="dxa"/>
          </w:tcPr>
          <w:p w:rsidR="00A349A6" w:rsidRPr="00105FCC" w:rsidRDefault="00A349A6" w:rsidP="00A349A6">
            <w:pPr>
              <w:rPr>
                <w:rFonts w:asciiTheme="majorHAnsi" w:hAnsiTheme="majorHAnsi" w:cstheme="majorHAnsi"/>
              </w:rPr>
            </w:pPr>
          </w:p>
        </w:tc>
      </w:tr>
      <w:tr w:rsidR="00A46316" w:rsidRPr="00105FCC" w:rsidTr="00A46316">
        <w:trPr>
          <w:cantSplit/>
          <w:trHeight w:val="355"/>
          <w:jc w:val="center"/>
        </w:trPr>
        <w:tc>
          <w:tcPr>
            <w:tcW w:w="2268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2651" w:type="dxa"/>
            <w:textDirection w:val="tbRlV"/>
          </w:tcPr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</w:p>
          <w:p w:rsidR="00A46316" w:rsidRPr="00105FCC" w:rsidRDefault="00A46316" w:rsidP="007503CC">
            <w:pPr>
              <w:ind w:left="113" w:right="113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2311" w:type="dxa"/>
          </w:tcPr>
          <w:p w:rsidR="00A46316" w:rsidRPr="00105FCC" w:rsidRDefault="00A46316" w:rsidP="007503CC">
            <w:pPr>
              <w:rPr>
                <w:rFonts w:asciiTheme="majorHAnsi" w:hAnsiTheme="majorHAnsi" w:cstheme="majorHAnsi"/>
              </w:rPr>
            </w:pPr>
          </w:p>
        </w:tc>
      </w:tr>
    </w:tbl>
    <w:p w:rsidR="00A46316" w:rsidRPr="00105FCC" w:rsidRDefault="00A349A6" w:rsidP="00A349A6">
      <w:pPr>
        <w:pStyle w:val="52"/>
        <w:numPr>
          <w:ilvl w:val="0"/>
          <w:numId w:val="3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proofErr w:type="spellStart"/>
      <w:r>
        <w:rPr>
          <w:rFonts w:asciiTheme="majorHAnsi" w:hAnsiTheme="majorHAnsi" w:cstheme="majorHAnsi"/>
        </w:rPr>
        <w:t>Json</w:t>
      </w:r>
      <w:proofErr w:type="spellEnd"/>
      <w:r>
        <w:rPr>
          <w:rFonts w:asciiTheme="majorHAnsi" w:hAnsiTheme="majorHAnsi" w:cstheme="majorHAnsi"/>
        </w:rPr>
        <w:t xml:space="preserve"> hierarchy is same as </w:t>
      </w:r>
      <w:proofErr w:type="spellStart"/>
      <w:r w:rsidR="00A46316" w:rsidRPr="00105FCC">
        <w:rPr>
          <w:rFonts w:asciiTheme="majorHAnsi" w:hAnsiTheme="majorHAnsi" w:cstheme="majorHAnsi"/>
        </w:rPr>
        <w:t>Method</w:t>
      </w:r>
      <w:proofErr w:type="gramStart"/>
      <w:r w:rsidR="00A46316" w:rsidRPr="00105FCC">
        <w:rPr>
          <w:rFonts w:asciiTheme="majorHAnsi" w:hAnsiTheme="majorHAnsi" w:cstheme="majorHAnsi"/>
        </w:rPr>
        <w:t>:GET</w:t>
      </w:r>
      <w:proofErr w:type="spellEnd"/>
      <w:proofErr w:type="gramEnd"/>
      <w:r>
        <w:rPr>
          <w:rFonts w:asciiTheme="majorHAnsi" w:hAnsiTheme="majorHAnsi" w:cstheme="majorHAnsi"/>
        </w:rPr>
        <w:t>.</w:t>
      </w:r>
    </w:p>
    <w:p w:rsidR="00A46316" w:rsidRPr="00105FCC" w:rsidRDefault="00A46316" w:rsidP="007503CC">
      <w:pPr>
        <w:rPr>
          <w:rFonts w:asciiTheme="majorHAnsi" w:hAnsiTheme="majorHAnsi" w:cstheme="majorHAnsi"/>
        </w:rPr>
      </w:pPr>
    </w:p>
    <w:p w:rsidR="00A46316" w:rsidRPr="00105FCC" w:rsidRDefault="00A46316" w:rsidP="007503CC">
      <w:pPr>
        <w:pStyle w:val="4"/>
        <w:rPr>
          <w:rFonts w:asciiTheme="majorHAnsi" w:hAnsiTheme="majorHAnsi" w:cstheme="majorHAnsi"/>
        </w:rPr>
      </w:pPr>
      <w:bookmarkStart w:id="16" w:name="_EDIT(X-Command)"/>
      <w:bookmarkStart w:id="17" w:name="_Toc33542964"/>
      <w:bookmarkEnd w:id="16"/>
      <w:r w:rsidRPr="00105FCC">
        <w:rPr>
          <w:rFonts w:asciiTheme="majorHAnsi" w:hAnsiTheme="majorHAnsi" w:cstheme="majorHAnsi"/>
        </w:rPr>
        <w:t>EDIT</w:t>
      </w:r>
      <w:r w:rsidRPr="00105FCC">
        <w:rPr>
          <w:rFonts w:asciiTheme="majorHAnsi" w:hAnsiTheme="majorHAnsi" w:cstheme="majorHAnsi"/>
          <w:szCs w:val="21"/>
        </w:rPr>
        <w:t>(X-Command)</w:t>
      </w:r>
      <w:bookmarkEnd w:id="17"/>
    </w:p>
    <w:p w:rsidR="00A46316" w:rsidRPr="00105FCC" w:rsidRDefault="00A349A6" w:rsidP="00A46316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DF6212">
        <w:rPr>
          <w:rFonts w:asciiTheme="majorHAnsi" w:hAnsiTheme="majorHAnsi" w:cstheme="majorHAnsi"/>
        </w:rPr>
        <w:t>Register record or update/discard/restore existing record.</w:t>
      </w:r>
    </w:p>
    <w:p w:rsidR="00A46316" w:rsidRPr="00105FCC" w:rsidRDefault="00A46316" w:rsidP="00A46316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DF6212">
        <w:rPr>
          <w:rFonts w:asciiTheme="majorHAnsi" w:hAnsiTheme="majorHAnsi" w:cstheme="majorHAnsi"/>
        </w:rPr>
        <w:t xml:space="preserve"> Header</w:t>
      </w:r>
    </w:p>
    <w:p w:rsidR="00A46316" w:rsidRPr="00105FCC" w:rsidRDefault="00DF6212" w:rsidP="00A46316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8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/>
        </w:rPr>
        <w:t xml:space="preserve"> header parameter list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977"/>
        <w:gridCol w:w="3402"/>
      </w:tblGrid>
      <w:tr w:rsidR="00A46316" w:rsidRPr="00105FCC" w:rsidTr="00A46316">
        <w:tc>
          <w:tcPr>
            <w:tcW w:w="2977" w:type="dxa"/>
            <w:shd w:val="clear" w:color="auto" w:fill="002B62"/>
          </w:tcPr>
          <w:p w:rsidR="00A46316" w:rsidRPr="00105FCC" w:rsidRDefault="00A46316" w:rsidP="00A4631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DF6212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A46316" w:rsidRPr="00105FCC" w:rsidRDefault="00DF6212" w:rsidP="00A4631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A46316" w:rsidRPr="00105FCC" w:rsidTr="00A46316">
        <w:tc>
          <w:tcPr>
            <w:tcW w:w="2977" w:type="dxa"/>
          </w:tcPr>
          <w:p w:rsidR="00A46316" w:rsidRPr="00105FCC" w:rsidRDefault="00A46316" w:rsidP="00A4631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3402" w:type="dxa"/>
          </w:tcPr>
          <w:p w:rsidR="00A46316" w:rsidRPr="00105FCC" w:rsidRDefault="00A46316" w:rsidP="00A4631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A46316" w:rsidRPr="00105FCC" w:rsidTr="00A46316">
        <w:tc>
          <w:tcPr>
            <w:tcW w:w="2977" w:type="dxa"/>
          </w:tcPr>
          <w:p w:rsidR="00A46316" w:rsidRPr="00105FCC" w:rsidRDefault="00A46316" w:rsidP="00A46316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A46316" w:rsidRPr="00105FCC" w:rsidRDefault="00A46316" w:rsidP="00A46316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DF6212" w:rsidP="00A46316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A46316" w:rsidRDefault="00DF6212" w:rsidP="00DF6212">
      <w:pPr>
        <w:pStyle w:val="52"/>
        <w:numPr>
          <w:ilvl w:val="0"/>
          <w:numId w:val="32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Specification format.</w:t>
      </w:r>
    </w:p>
    <w:p w:rsidR="00A46316" w:rsidRDefault="00DF6212" w:rsidP="00DF6212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specify in JSON format.</w:t>
      </w:r>
    </w:p>
    <w:p w:rsidR="00AE5103" w:rsidRDefault="00DF6212" w:rsidP="00AE5103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Please specify one record to one array based on the column information obtained from INFO and </w:t>
      </w:r>
      <w:r w:rsidR="00AE5103">
        <w:rPr>
          <w:rFonts w:asciiTheme="majorHAnsi" w:hAnsiTheme="majorHAnsi" w:cstheme="majorHAnsi"/>
        </w:rPr>
        <w:t>store the specified arrays as the element of an</w:t>
      </w:r>
      <w:r>
        <w:rPr>
          <w:rFonts w:asciiTheme="majorHAnsi" w:hAnsiTheme="majorHAnsi" w:cstheme="majorHAnsi"/>
        </w:rPr>
        <w:t xml:space="preserve"> array</w:t>
      </w:r>
      <w:r w:rsidR="00AE5103">
        <w:rPr>
          <w:rFonts w:asciiTheme="majorHAnsi" w:hAnsiTheme="majorHAnsi" w:cstheme="majorHAnsi"/>
        </w:rPr>
        <w:t xml:space="preserve"> encoded in JSON type </w:t>
      </w:r>
      <w:r w:rsidR="00AE5103">
        <w:rPr>
          <w:rFonts w:asciiTheme="majorHAnsi" w:hAnsiTheme="majorHAnsi" w:cstheme="majorHAnsi"/>
        </w:rPr>
        <w:lastRenderedPageBreak/>
        <w:t>then send the array as the context of HTTP request.</w:t>
      </w:r>
    </w:p>
    <w:p w:rsidR="00A46316" w:rsidRPr="00DF6212" w:rsidRDefault="00DF6212" w:rsidP="00AE5103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For the </w:t>
      </w:r>
      <w:r>
        <w:rPr>
          <w:rFonts w:asciiTheme="majorHAnsi" w:hAnsiTheme="majorHAnsi" w:cstheme="majorHAnsi"/>
        </w:rPr>
        <w:t>column number 0, “execution process type”, please specify one of “Register”, “Update”, “Discard”, “Update”.</w:t>
      </w:r>
    </w:p>
    <w:p w:rsidR="00A46316" w:rsidRPr="00105FCC" w:rsidRDefault="00A46316" w:rsidP="00A46316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A46316" w:rsidRPr="00105FCC" w:rsidTr="007A10E2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E5103" w:rsidP="00B55DB8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Example</w:t>
            </w:r>
            <w:r w:rsidR="00A46316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(1) 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Register</w:t>
            </w:r>
            <w:r w:rsidR="00A46316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E5103" w:rsidRDefault="00AE5103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AE5103" w:rsidRDefault="00AE5103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AE5103" w:rsidRDefault="00AE5103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Column 10 is “Remarks, column 11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, column 12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and column 13 is 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.</w:t>
            </w:r>
          </w:p>
          <w:p w:rsidR="005F5131" w:rsidRPr="00105FCC" w:rsidRDefault="00AE5103" w:rsidP="005F51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In the case of adding 2 records.</w:t>
            </w:r>
            <w:r w:rsidR="00A46316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/>
            </w:r>
            <w:r w:rsidR="003F43BA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/>
            </w:r>
            <w:r w:rsidR="005F5131" w:rsidRPr="00105FCC">
              <w:rPr>
                <w:rFonts w:ascii="Cambria Math" w:hAnsi="Cambria Math" w:cs="Cambria Math"/>
              </w:rPr>
              <w:t>▽</w:t>
            </w:r>
            <w:r w:rsidR="005F5131" w:rsidRPr="00105FCC">
              <w:rPr>
                <w:rFonts w:asciiTheme="majorHAnsi" w:hAnsiTheme="majorHAnsi" w:cstheme="majorHAnsi"/>
              </w:rPr>
              <w:t>JSON</w:t>
            </w:r>
            <w:r>
              <w:rPr>
                <w:rFonts w:asciiTheme="majorHAnsi" w:hAnsiTheme="majorHAnsi" w:cstheme="majorHAnsi"/>
              </w:rPr>
              <w:t xml:space="preserve"> format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AE5103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"1": "",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"",</w:t>
            </w:r>
          </w:p>
          <w:p w:rsidR="001D5FAF" w:rsidRPr="00105FCC" w:rsidRDefault="00AE5103" w:rsidP="001D5FAF">
            <w:pPr>
              <w:widowControl/>
              <w:ind w:firstLineChars="600" w:firstLine="126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</w:t>
            </w:r>
            <w:r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)</w:t>
            </w:r>
            <w:r w:rsidR="001D5FAF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"10": "</w:t>
            </w:r>
            <w:r w:rsidR="00AE5103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"11": "",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"12": "",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"13": ""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"1":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AE5103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"1": "",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"",</w:t>
            </w:r>
          </w:p>
          <w:p w:rsidR="001D5FAF" w:rsidRPr="00105FCC" w:rsidRDefault="001D5FAF" w:rsidP="001D5FAF">
            <w:pPr>
              <w:widowControl/>
              <w:ind w:firstLineChars="600" w:firstLine="126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AE5103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AE5103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</w:t>
            </w:r>
            <w:r w:rsidR="00AE5103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"10": "</w:t>
            </w:r>
            <w:r w:rsidR="00AE5103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AE5103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"11": "",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"12": "",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"13": ""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46316" w:rsidRPr="00105FCC" w:rsidTr="007A10E2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6316" w:rsidRPr="00105FCC" w:rsidRDefault="00A46316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7A10E2" w:rsidRPr="00105FCC" w:rsidRDefault="007A10E2" w:rsidP="007A10E2">
      <w:pPr>
        <w:pStyle w:val="af2"/>
        <w:keepNext/>
        <w:rPr>
          <w:rFonts w:asciiTheme="majorHAnsi" w:hAnsiTheme="majorHAnsi" w:cstheme="majorHAnsi"/>
        </w:rPr>
      </w:pPr>
    </w:p>
    <w:tbl>
      <w:tblPr>
        <w:tblW w:w="91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20"/>
      </w:tblGrid>
      <w:tr w:rsidR="007A10E2" w:rsidRPr="00105FCC" w:rsidTr="007A10E2">
        <w:trPr>
          <w:trHeight w:val="270"/>
          <w:jc w:val="center"/>
        </w:trPr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7A10E2" w:rsidRPr="00105FCC" w:rsidRDefault="00AE5103" w:rsidP="007A10E2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Example</w:t>
            </w:r>
            <w:r w:rsidR="007A10E2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(2) 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Update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Column 9 is “Remarks, column 10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, column 11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and column 12 is 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.</w:t>
            </w:r>
          </w:p>
          <w:p w:rsidR="00EE2E21" w:rsidRDefault="00EE2E21" w:rsidP="005F513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In the case of updating the record with “ID” 10.</w:t>
            </w:r>
          </w:p>
          <w:p w:rsidR="001D5FAF" w:rsidRPr="00105FCC" w:rsidRDefault="007A10E2" w:rsidP="005F513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br/>
            </w:r>
            <w:r w:rsidR="005F5131" w:rsidRPr="00105FCC">
              <w:rPr>
                <w:rFonts w:ascii="Cambria Math" w:hAnsi="Cambria Math" w:cs="Cambria Math"/>
              </w:rPr>
              <w:t>▽</w:t>
            </w:r>
            <w:r w:rsidR="005F5131" w:rsidRPr="00105FCC">
              <w:rPr>
                <w:rFonts w:asciiTheme="majorHAnsi" w:hAnsiTheme="majorHAnsi" w:cstheme="majorHAnsi"/>
              </w:rPr>
              <w:t>JSON</w:t>
            </w:r>
            <w:r w:rsidR="00EE2E21">
              <w:rPr>
                <w:rFonts w:asciiTheme="majorHAnsi" w:hAnsiTheme="majorHAnsi" w:cstheme="majorHAnsi"/>
              </w:rPr>
              <w:t xml:space="preserve"> format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br/>
            </w:r>
            <w:r w:rsidR="001D5FAF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lastRenderedPageBreak/>
              <w:t xml:space="preserve">    "0": "</w:t>
            </w:r>
            <w:r w:rsidR="00EE2E21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"1": "",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"2": "10",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"9": "</w:t>
            </w:r>
            <w:r w:rsidR="00EE2E21"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"10": "2016/08/01 12:30:45",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"11": "</w:t>
            </w:r>
            <w:r w:rsidR="00EE2E21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Last update date</w:t>
            </w:r>
            <w:r w:rsidR="00EE2E21" w:rsidRPr="00EE2E21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",</w:t>
            </w:r>
            <w:r w:rsidR="00B9011E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   "12": "</w:t>
            </w:r>
            <w:r w:rsidR="00EE2E21"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A</w:t>
            </w:r>
            <w:r w:rsidR="00EE2E21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dministrator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</w:t>
            </w:r>
          </w:p>
          <w:p w:rsidR="007A10E2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}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EE2E21" w:rsidRPr="00105FCC" w:rsidRDefault="00A76541" w:rsidP="00EE2E21">
      <w:pPr>
        <w:pStyle w:val="52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Pr="00105FCC">
        <w:rPr>
          <w:rFonts w:asciiTheme="majorHAnsi" w:hAnsiTheme="majorHAnsi" w:cstheme="majorHAnsi"/>
        </w:rPr>
        <w:t>Method</w:t>
      </w:r>
      <w:r w:rsidRPr="00105FCC">
        <w:rPr>
          <w:rFonts w:asciiTheme="majorHAnsi" w:hAnsiTheme="majorHAnsi" w:cstheme="majorHAnsi"/>
        </w:rPr>
        <w:t>：</w:t>
      </w:r>
      <w:r w:rsidR="00EE2E21">
        <w:rPr>
          <w:rFonts w:asciiTheme="majorHAnsi" w:hAnsiTheme="majorHAnsi" w:cstheme="majorHAnsi" w:hint="eastAsia"/>
        </w:rPr>
        <w:t xml:space="preserve"> Please set the </w:t>
      </w:r>
      <w:r w:rsidR="00EE2E21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="00EE2E21"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="00EE2E21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EE2E21">
        <w:rPr>
          <w:rFonts w:asciiTheme="majorHAnsi" w:hAnsiTheme="majorHAnsi" w:cstheme="majorHAnsi"/>
        </w:rPr>
        <w:t xml:space="preserve"> obtained from </w:t>
      </w:r>
      <w:r w:rsidRPr="00105FCC">
        <w:rPr>
          <w:rFonts w:asciiTheme="majorHAnsi" w:hAnsiTheme="majorHAnsi" w:cstheme="majorHAnsi"/>
        </w:rPr>
        <w:t>GET</w:t>
      </w:r>
      <w:r w:rsidRPr="00105FCC">
        <w:rPr>
          <w:rFonts w:asciiTheme="majorHAnsi" w:hAnsiTheme="majorHAnsi" w:cstheme="majorHAnsi"/>
        </w:rPr>
        <w:t>、</w:t>
      </w:r>
      <w:r w:rsidRPr="00105FCC">
        <w:rPr>
          <w:rFonts w:asciiTheme="majorHAnsi" w:hAnsiTheme="majorHAnsi" w:cstheme="majorHAnsi"/>
        </w:rPr>
        <w:t>X-Command</w:t>
      </w:r>
      <w:r w:rsidRPr="00105FCC">
        <w:rPr>
          <w:rFonts w:asciiTheme="majorHAnsi" w:hAnsiTheme="majorHAnsi" w:cstheme="majorHAnsi"/>
        </w:rPr>
        <w:t>：</w:t>
      </w:r>
      <w:r w:rsidRPr="00105FCC">
        <w:rPr>
          <w:rFonts w:asciiTheme="majorHAnsi" w:hAnsiTheme="majorHAnsi" w:cstheme="majorHAnsi"/>
        </w:rPr>
        <w:t>FILTER</w:t>
      </w:r>
      <w:r w:rsidR="00EE2E21">
        <w:rPr>
          <w:rFonts w:asciiTheme="majorHAnsi" w:hAnsiTheme="majorHAnsi" w:cstheme="majorHAnsi"/>
        </w:rPr>
        <w:t>. This data is used to avoid old data to overwrite update new data.</w:t>
      </w:r>
    </w:p>
    <w:p w:rsidR="00A76541" w:rsidRPr="00105FCC" w:rsidRDefault="00EE2E21" w:rsidP="00A76541">
      <w:pPr>
        <w:pStyle w:val="52"/>
        <w:ind w:firstLineChars="100" w:firstLine="220"/>
        <w:rPr>
          <w:rFonts w:asciiTheme="majorHAnsi" w:hAnsiTheme="majorHAnsi" w:cstheme="majorHAnsi"/>
        </w:rPr>
      </w:pP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 xml:space="preserve"> begins from “T_”.</w:t>
      </w:r>
    </w:p>
    <w:p w:rsidR="007A10E2" w:rsidRPr="001B4C6E" w:rsidRDefault="007A10E2" w:rsidP="001B4C6E">
      <w:pPr>
        <w:widowControl/>
        <w:jc w:val="left"/>
        <w:rPr>
          <w:rFonts w:asciiTheme="majorHAnsi" w:hAnsiTheme="majorHAnsi" w:cstheme="majorHAnsi"/>
          <w:b/>
          <w:bCs/>
          <w:szCs w:val="21"/>
        </w:rPr>
      </w:pPr>
    </w:p>
    <w:tbl>
      <w:tblPr>
        <w:tblW w:w="91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20"/>
      </w:tblGrid>
      <w:tr w:rsidR="007A10E2" w:rsidRPr="00105FCC" w:rsidTr="007A10E2">
        <w:trPr>
          <w:trHeight w:val="270"/>
          <w:jc w:val="center"/>
        </w:trPr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7A10E2" w:rsidRPr="00105FCC" w:rsidRDefault="007A10E2" w:rsidP="00EE2E21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　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E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xample </w:t>
            </w: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(3) </w:t>
            </w: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R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egister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 xml:space="preserve"> (With f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i</w:t>
            </w:r>
            <w:r w:rsidR="00EE2E21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le up</w:t>
            </w:r>
            <w:r w:rsidR="00EE2E21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load)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Column 0 is “execution process type”, column 1 is “Discard” , column 2 is “ID” (primary key column) 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~ omitted ~</w:t>
            </w:r>
          </w:p>
          <w:p w:rsidR="00EE2E21" w:rsidRDefault="00EE2E21" w:rsidP="00EE2E21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Column 5 is “Remarks, column 6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, column 7 is "Last update date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updating",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and column 8 is </w:t>
            </w:r>
            <w:r w:rsidRPr="00AE5103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"Last updated by"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.</w:t>
            </w:r>
          </w:p>
          <w:p w:rsidR="000004EE" w:rsidRPr="00EE2E21" w:rsidRDefault="000004EE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5F5131" w:rsidRPr="00105FCC" w:rsidRDefault="005F5131" w:rsidP="005F513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="Cambria Math" w:hAnsi="Cambria Math" w:cs="Cambria Math"/>
              </w:rPr>
              <w:t>▽</w:t>
            </w:r>
            <w:r w:rsidRPr="00105FCC">
              <w:rPr>
                <w:rFonts w:asciiTheme="majorHAnsi" w:hAnsiTheme="majorHAnsi" w:cstheme="majorHAnsi"/>
              </w:rPr>
              <w:t>JSON</w:t>
            </w:r>
            <w:r w:rsidR="00EE2E21">
              <w:rPr>
                <w:rFonts w:asciiTheme="majorHAnsi" w:hAnsiTheme="majorHAnsi" w:cstheme="majorHAnsi"/>
              </w:rPr>
              <w:t xml:space="preserve"> format</w:t>
            </w:r>
          </w:p>
          <w:p w:rsidR="000004EE" w:rsidRPr="00105FCC" w:rsidRDefault="000004EE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・　</w:t>
            </w:r>
            <w:r w:rsidR="00EE2E21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In the case of adding 1 record with file upload</w:t>
            </w:r>
            <w:r w:rsidR="00EE2E21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.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"PV05004",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"20191226095004.yml",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"5": "TEST"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"UPLOAD_FILE": [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0004EE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1D5FAF" w:rsidRPr="00105FCC" w:rsidRDefault="000004EE" w:rsidP="000004E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・　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In the case of adding 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2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record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s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with file upload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.</w:t>
            </w:r>
            <w:r w:rsidR="007A10E2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/>
            </w:r>
            <w:r w:rsidR="001D5FAF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="009145CD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"PV05004",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"20191226095004.yml",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"5": "TEST"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"1":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9145C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="009145CD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"PV15004",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"20191226095004.yml",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"5": "TEST"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"UPLOAD_FILE": [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"&lt;</w:t>
            </w:r>
            <w:r w:rsidR="009145C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value of target file encoded by base64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1D5FAF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7A10E2" w:rsidRPr="00105FCC" w:rsidRDefault="001D5FAF" w:rsidP="001D5FAF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A10E2" w:rsidRPr="00105FCC" w:rsidTr="007A10E2">
        <w:trPr>
          <w:trHeight w:val="286"/>
          <w:jc w:val="center"/>
        </w:trPr>
        <w:tc>
          <w:tcPr>
            <w:tcW w:w="9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A10E2" w:rsidRPr="00105FCC" w:rsidRDefault="007A10E2" w:rsidP="007A10E2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A10E2" w:rsidRPr="00DD6C54" w:rsidRDefault="00A76541" w:rsidP="00A76541">
      <w:pPr>
        <w:pStyle w:val="52"/>
        <w:rPr>
          <w:rFonts w:ascii="ＭＳ ゴシック" w:eastAsia="ＭＳ ゴシック" w:hAnsi="ＭＳ ゴシック" w:cs="ＭＳ ゴシック"/>
          <w:color w:val="FF0000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DD6C54">
        <w:rPr>
          <w:rFonts w:asciiTheme="majorHAnsi" w:eastAsia="ＭＳ ゴシック" w:hAnsiTheme="majorHAnsi" w:cstheme="majorHAnsi"/>
          <w:color w:val="000000"/>
          <w:kern w:val="0"/>
          <w:szCs w:val="21"/>
        </w:rPr>
        <w:t>For UPLOAD_FILE, specify the value of target file encoded by base64 to perform file upload.</w:t>
      </w:r>
    </w:p>
    <w:p w:rsidR="001D5FAF" w:rsidRPr="00105FCC" w:rsidRDefault="001D5FAF" w:rsidP="00A76541">
      <w:pPr>
        <w:pStyle w:val="52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DD6C54">
        <w:rPr>
          <w:rFonts w:asciiTheme="majorHAnsi" w:eastAsia="ＭＳ ゴシック" w:hAnsiTheme="majorHAnsi" w:cstheme="majorHAnsi" w:hint="eastAsia"/>
          <w:color w:val="000000"/>
          <w:kern w:val="0"/>
          <w:szCs w:val="21"/>
        </w:rPr>
        <w:t>Wh</w:t>
      </w:r>
      <w:r w:rsidR="00DD6C54">
        <w:rPr>
          <w:rFonts w:asciiTheme="majorHAnsi" w:eastAsia="ＭＳ ゴシック" w:hAnsiTheme="majorHAnsi" w:cstheme="majorHAnsi"/>
          <w:color w:val="000000"/>
          <w:kern w:val="0"/>
          <w:szCs w:val="21"/>
        </w:rPr>
        <w:t>en uploading files, please add the files in the order of element to “UPLOAD_FILE”.</w:t>
      </w:r>
    </w:p>
    <w:p w:rsidR="00A46316" w:rsidRPr="00105FCC" w:rsidRDefault="00A46316" w:rsidP="00A46316">
      <w:pPr>
        <w:widowControl/>
        <w:jc w:val="left"/>
        <w:rPr>
          <w:rFonts w:asciiTheme="majorHAnsi" w:hAnsiTheme="majorHAnsi" w:cstheme="majorHAnsi"/>
        </w:rPr>
      </w:pPr>
    </w:p>
    <w:p w:rsidR="00A46316" w:rsidRPr="00105FCC" w:rsidRDefault="00DD6C54" w:rsidP="00A46316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proofErr w:type="spellStart"/>
      <w:r>
        <w:rPr>
          <w:rFonts w:asciiTheme="majorHAnsi" w:hAnsiTheme="majorHAnsi" w:cstheme="majorHAnsi"/>
        </w:rPr>
        <w:t>Responce</w:t>
      </w:r>
      <w:proofErr w:type="spellEnd"/>
    </w:p>
    <w:p w:rsidR="00A46316" w:rsidRPr="00105FCC" w:rsidRDefault="002902A2" w:rsidP="002902A2">
      <w:pPr>
        <w:pStyle w:val="52"/>
        <w:numPr>
          <w:ilvl w:val="0"/>
          <w:numId w:val="3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Execution result of each record</w:t>
      </w:r>
    </w:p>
    <w:p w:rsidR="00A46316" w:rsidRPr="00105FCC" w:rsidRDefault="0000143D" w:rsidP="00A46316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format)</w:t>
      </w:r>
    </w:p>
    <w:p w:rsidR="00A46316" w:rsidRPr="00105FCC" w:rsidRDefault="0000143D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Stored </w:t>
      </w:r>
      <w:r>
        <w:rPr>
          <w:rFonts w:asciiTheme="majorHAnsi" w:hAnsiTheme="majorHAnsi" w:cstheme="majorHAnsi"/>
        </w:rPr>
        <w:t xml:space="preserve">as array </w:t>
      </w:r>
      <w:r>
        <w:rPr>
          <w:rFonts w:asciiTheme="majorHAnsi" w:hAnsiTheme="majorHAnsi" w:cstheme="majorHAnsi" w:hint="eastAsia"/>
        </w:rPr>
        <w:t>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>{</w:t>
      </w:r>
      <w:proofErr w:type="spellStart"/>
      <w:r w:rsidR="00A46316" w:rsidRPr="00105FCC">
        <w:rPr>
          <w:rFonts w:asciiTheme="majorHAnsi" w:hAnsiTheme="majorHAnsi" w:cstheme="majorHAnsi"/>
        </w:rPr>
        <w:t>resultdata</w:t>
      </w:r>
      <w:proofErr w:type="spellEnd"/>
      <w:r w:rsidR="00A46316" w:rsidRPr="00105FCC">
        <w:rPr>
          <w:rFonts w:asciiTheme="majorHAnsi" w:hAnsiTheme="majorHAnsi" w:cstheme="majorHAnsi"/>
        </w:rPr>
        <w:t xml:space="preserve">} -&gt;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 xml:space="preserve">{LIST} -&gt;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/>
        </w:rPr>
        <w:t>ey</w:t>
      </w:r>
      <w:r w:rsidR="00A46316" w:rsidRPr="00105FCC">
        <w:rPr>
          <w:rFonts w:asciiTheme="majorHAnsi" w:hAnsiTheme="majorHAnsi" w:cstheme="majorHAnsi"/>
        </w:rPr>
        <w:t xml:space="preserve">{NORMAL} -&gt; </w:t>
      </w:r>
      <w:r>
        <w:rPr>
          <w:rFonts w:asciiTheme="majorHAnsi" w:hAnsiTheme="majorHAnsi" w:cstheme="majorHAnsi" w:hint="eastAsia"/>
        </w:rPr>
        <w:t>key</w:t>
      </w:r>
      <w:r w:rsidR="00A46316" w:rsidRPr="00105FCC">
        <w:rPr>
          <w:rFonts w:asciiTheme="majorHAnsi" w:hAnsiTheme="majorHAnsi" w:cstheme="majorHAnsi"/>
        </w:rPr>
        <w:t>{register</w:t>
      </w:r>
      <w:r w:rsidR="00A46316" w:rsidRPr="00105FCC">
        <w:rPr>
          <w:rFonts w:asciiTheme="majorHAnsi" w:hAnsiTheme="majorHAnsi" w:cstheme="majorHAnsi"/>
        </w:rPr>
        <w:t>、</w:t>
      </w:r>
      <w:r w:rsidR="00A46316" w:rsidRPr="00105FCC">
        <w:rPr>
          <w:rFonts w:asciiTheme="majorHAnsi" w:hAnsiTheme="majorHAnsi" w:cstheme="majorHAnsi"/>
        </w:rPr>
        <w:t>update</w:t>
      </w:r>
      <w:r w:rsidR="00A46316" w:rsidRPr="00105FCC">
        <w:rPr>
          <w:rFonts w:asciiTheme="majorHAnsi" w:hAnsiTheme="majorHAnsi" w:cstheme="majorHAnsi"/>
        </w:rPr>
        <w:t>、</w:t>
      </w:r>
    </w:p>
    <w:p w:rsidR="00A46316" w:rsidRPr="00105FCC" w:rsidRDefault="00A46316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delete</w:t>
      </w:r>
      <w:r w:rsidRPr="00105FCC">
        <w:rPr>
          <w:rFonts w:asciiTheme="majorHAnsi" w:hAnsiTheme="majorHAnsi" w:cstheme="majorHAnsi"/>
        </w:rPr>
        <w:t>、</w:t>
      </w:r>
      <w:r w:rsidRPr="00105FCC">
        <w:rPr>
          <w:rFonts w:asciiTheme="majorHAnsi" w:hAnsiTheme="majorHAnsi" w:cstheme="majorHAnsi"/>
        </w:rPr>
        <w:t>error}</w:t>
      </w:r>
    </w:p>
    <w:p w:rsidR="00A46316" w:rsidRPr="00105FCC" w:rsidRDefault="00A46316" w:rsidP="00A46316">
      <w:pPr>
        <w:pStyle w:val="52"/>
        <w:ind w:firstLineChars="300" w:firstLine="630"/>
        <w:rPr>
          <w:rFonts w:asciiTheme="majorHAnsi" w:hAnsiTheme="majorHAnsi" w:cstheme="majorHAnsi"/>
        </w:rPr>
      </w:pPr>
    </w:p>
    <w:p w:rsidR="00A46316" w:rsidRPr="00105FCC" w:rsidRDefault="0000143D" w:rsidP="00A46316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9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Key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parameter list</w:t>
      </w:r>
    </w:p>
    <w:tbl>
      <w:tblPr>
        <w:tblW w:w="808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1843"/>
        <w:gridCol w:w="4111"/>
      </w:tblGrid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key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2B62"/>
            <w:noWrap/>
            <w:vAlign w:val="bottom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Value type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T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he name of operation result type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ct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N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umeric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Record count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 of each operation result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00143D" w:rsidP="0000143D">
      <w:pPr>
        <w:pStyle w:val="52"/>
        <w:numPr>
          <w:ilvl w:val="0"/>
          <w:numId w:val="3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Operation result of each record</w:t>
      </w:r>
    </w:p>
    <w:p w:rsidR="00A46316" w:rsidRPr="00105FCC" w:rsidRDefault="0000143D" w:rsidP="00A46316">
      <w:pPr>
        <w:pStyle w:val="52"/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r w:rsidR="00A46316" w:rsidRPr="00105FCC">
        <w:rPr>
          <w:rFonts w:asciiTheme="majorHAnsi" w:hAnsiTheme="majorHAnsi" w:cstheme="majorHAnsi"/>
        </w:rPr>
        <w:t>JSON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f</w:t>
      </w:r>
      <w:r>
        <w:rPr>
          <w:rFonts w:asciiTheme="majorHAnsi" w:hAnsiTheme="majorHAnsi" w:cstheme="majorHAnsi"/>
        </w:rPr>
        <w:t>ormat)</w:t>
      </w:r>
    </w:p>
    <w:p w:rsidR="00A46316" w:rsidRPr="00105FCC" w:rsidRDefault="0000143D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 w:rsidRPr="00A349A6">
        <w:rPr>
          <w:rFonts w:asciiTheme="majorHAnsi" w:hAnsiTheme="majorHAnsi" w:cstheme="majorHAnsi"/>
        </w:rPr>
        <w:t>Stored as array with numeric key value starting from 0 in</w:t>
      </w:r>
      <w:r w:rsidRPr="0000143D">
        <w:rPr>
          <w:rFonts w:asciiTheme="majorHAnsi" w:hAnsiTheme="majorHAnsi" w:cstheme="majorHAnsi"/>
        </w:rPr>
        <w:t xml:space="preserve"> </w:t>
      </w:r>
      <w:proofErr w:type="gramStart"/>
      <w:r w:rsidRPr="0000143D">
        <w:rPr>
          <w:rFonts w:asciiTheme="majorHAnsi" w:hAnsiTheme="majorHAnsi" w:cstheme="majorHAnsi"/>
        </w:rPr>
        <w:t>key{</w:t>
      </w:r>
      <w:proofErr w:type="spellStart"/>
      <w:proofErr w:type="gramEnd"/>
      <w:r w:rsidRPr="0000143D">
        <w:rPr>
          <w:rFonts w:asciiTheme="majorHAnsi" w:hAnsiTheme="majorHAnsi" w:cstheme="majorHAnsi"/>
        </w:rPr>
        <w:t>resultdata</w:t>
      </w:r>
      <w:proofErr w:type="spellEnd"/>
      <w:r w:rsidRPr="0000143D">
        <w:rPr>
          <w:rFonts w:asciiTheme="majorHAnsi" w:hAnsiTheme="majorHAnsi" w:cstheme="majorHAnsi"/>
        </w:rPr>
        <w:t>}-&gt;key{LIST}-&gt;key{RAW}-&gt;key{Record number sent as parameter</w:t>
      </w:r>
      <w:r>
        <w:rPr>
          <w:rFonts w:asciiTheme="majorHAnsi" w:hAnsiTheme="majorHAnsi" w:cstheme="majorHAnsi"/>
        </w:rPr>
        <w:t xml:space="preserve"> </w:t>
      </w:r>
      <w:r w:rsidRPr="0000143D">
        <w:rPr>
          <w:rFonts w:asciiTheme="majorHAnsi" w:hAnsiTheme="majorHAnsi" w:cstheme="majorHAnsi"/>
        </w:rPr>
        <w:t>(No need to send column information),</w:t>
      </w:r>
      <w:r>
        <w:rPr>
          <w:rFonts w:asciiTheme="majorHAnsi" w:hAnsiTheme="majorHAnsi" w:cstheme="majorHAnsi"/>
        </w:rPr>
        <w:t xml:space="preserve"> </w:t>
      </w:r>
      <w:r w:rsidRPr="0000143D">
        <w:rPr>
          <w:rFonts w:asciiTheme="majorHAnsi" w:hAnsiTheme="majorHAnsi" w:cstheme="majorHAnsi"/>
        </w:rPr>
        <w:t>number starts from 0 as default}</w:t>
      </w:r>
    </w:p>
    <w:p w:rsidR="00A46316" w:rsidRPr="00105FCC" w:rsidRDefault="00A46316" w:rsidP="00A46316">
      <w:pPr>
        <w:pStyle w:val="52"/>
        <w:rPr>
          <w:rFonts w:asciiTheme="majorHAnsi" w:hAnsiTheme="majorHAnsi" w:cstheme="majorHAnsi"/>
        </w:rPr>
      </w:pPr>
    </w:p>
    <w:p w:rsidR="00A46316" w:rsidRPr="00105FCC" w:rsidRDefault="0000143D" w:rsidP="00A46316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A46316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10</w:t>
      </w:r>
      <w:r w:rsidR="00A826AC">
        <w:rPr>
          <w:rFonts w:asciiTheme="majorHAnsi" w:hAnsiTheme="majorHAnsi" w:cstheme="majorHAnsi"/>
        </w:rPr>
        <w:fldChar w:fldCharType="end"/>
      </w:r>
      <w:r w:rsidR="00A46316" w:rsidRPr="00105FCC">
        <w:rPr>
          <w:rFonts w:asciiTheme="majorHAnsi" w:hAnsiTheme="majorHAnsi" w:cstheme="majorHAnsi"/>
        </w:rPr>
        <w:t xml:space="preserve"> Key</w:t>
      </w:r>
      <w:r>
        <w:rPr>
          <w:rFonts w:asciiTheme="majorHAnsi" w:hAnsiTheme="majorHAnsi" w:cstheme="majorHAnsi" w:hint="eastAsia"/>
        </w:rPr>
        <w:t xml:space="preserve"> parameter list</w:t>
      </w:r>
    </w:p>
    <w:tbl>
      <w:tblPr>
        <w:tblW w:w="812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1843"/>
        <w:gridCol w:w="4156"/>
      </w:tblGrid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key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2B62"/>
            <w:noWrap/>
            <w:vAlign w:val="bottom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</w:rPr>
              <w:t>V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>alue type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  <w:t xml:space="preserve">　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00143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esult code </w:t>
            </w:r>
            <w:r w:rsidR="00A46316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(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efer to the table below</w:t>
            </w:r>
            <w:r w:rsidR="00A46316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)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D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 xml:space="preserve">etail code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(</w:t>
            </w: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r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efer to the table below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)</w:t>
            </w:r>
          </w:p>
        </w:tc>
      </w:tr>
      <w:tr w:rsidR="00A46316" w:rsidRPr="00105FCC" w:rsidTr="00A46316">
        <w:trPr>
          <w:trHeight w:val="270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316" w:rsidRPr="00105FCC" w:rsidRDefault="00A46316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S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6316" w:rsidRPr="00105FCC" w:rsidRDefault="0000143D" w:rsidP="00A46316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color w:val="000000"/>
                <w:kern w:val="0"/>
                <w:sz w:val="22"/>
              </w:rPr>
              <w:t>E</w:t>
            </w:r>
            <w:r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rror message</w:t>
            </w:r>
          </w:p>
        </w:tc>
      </w:tr>
    </w:tbl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105FCC" w:rsidP="00A46316">
      <w:pPr>
        <w:pStyle w:val="52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0143D">
        <w:rPr>
          <w:rFonts w:asciiTheme="majorHAnsi" w:hAnsiTheme="majorHAnsi" w:cstheme="majorHAnsi"/>
        </w:rPr>
        <w:t>Response hierarchy</w:t>
      </w:r>
    </w:p>
    <w:p w:rsidR="00A46316" w:rsidRPr="00105FCC" w:rsidRDefault="00A46316" w:rsidP="00A46316">
      <w:pPr>
        <w:pStyle w:val="52"/>
        <w:ind w:firstLineChars="200" w:firstLine="420"/>
        <w:rPr>
          <w:rFonts w:asciiTheme="majorHAnsi" w:hAnsiTheme="majorHAnsi" w:cstheme="majorHAnsi"/>
        </w:rPr>
      </w:pPr>
      <w:proofErr w:type="spellStart"/>
      <w:proofErr w:type="gramStart"/>
      <w:r w:rsidRPr="00105FCC">
        <w:rPr>
          <w:rFonts w:asciiTheme="majorHAnsi" w:hAnsiTheme="majorHAnsi" w:cstheme="majorHAnsi"/>
        </w:rPr>
        <w:t>resultdata</w:t>
      </w:r>
      <w:proofErr w:type="spellEnd"/>
      <w:proofErr w:type="gramEnd"/>
    </w:p>
    <w:p w:rsidR="00A46316" w:rsidRPr="00105FCC" w:rsidRDefault="00A46316" w:rsidP="00A46316">
      <w:pPr>
        <w:pStyle w:val="52"/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└</w:t>
      </w:r>
      <w:r w:rsidRPr="00105FCC">
        <w:rPr>
          <w:rFonts w:asciiTheme="majorHAnsi" w:hAnsiTheme="majorHAnsi" w:cstheme="majorHAnsi"/>
        </w:rPr>
        <w:t>LIST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</w:rPr>
        <w:t>NORMAL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├register</w:t>
      </w:r>
      <w:r w:rsidRPr="00105FCC">
        <w:rPr>
          <w:rFonts w:asciiTheme="majorHAnsi" w:hAnsiTheme="majorHAnsi" w:cstheme="majorHAnsi"/>
        </w:rPr>
        <w:t>: {name:,</w:t>
      </w:r>
      <w:proofErr w:type="spellStart"/>
      <w:r w:rsidRPr="00105FCC">
        <w:rPr>
          <w:rFonts w:asciiTheme="majorHAnsi" w:hAnsiTheme="majorHAnsi" w:cstheme="majorHAnsi"/>
        </w:rPr>
        <w:t>ct</w:t>
      </w:r>
      <w:proofErr w:type="spellEnd"/>
      <w:r w:rsidRPr="00105FCC">
        <w:rPr>
          <w:rFonts w:asciiTheme="majorHAnsi" w:hAnsiTheme="majorHAnsi" w:cstheme="majorHAnsi"/>
        </w:rPr>
        <w:t>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├</w:t>
      </w:r>
      <w:r w:rsidRPr="00105FCC">
        <w:rPr>
          <w:rFonts w:asciiTheme="majorHAnsi" w:hAnsiTheme="majorHAnsi" w:cstheme="majorHAnsi"/>
        </w:rPr>
        <w:t>update:</w:t>
      </w:r>
      <w:r w:rsidRPr="00105FCC">
        <w:rPr>
          <w:rFonts w:asciiTheme="majorHAnsi" w:hAnsiTheme="majorHAnsi" w:cstheme="majorHAnsi"/>
        </w:rPr>
        <w:t xml:space="preserve">　</w:t>
      </w:r>
      <w:r w:rsidRPr="00105FCC">
        <w:rPr>
          <w:rFonts w:asciiTheme="majorHAnsi" w:hAnsiTheme="majorHAnsi" w:cstheme="majorHAnsi"/>
        </w:rPr>
        <w:t>{name:,</w:t>
      </w:r>
      <w:proofErr w:type="spellStart"/>
      <w:r w:rsidRPr="00105FCC">
        <w:rPr>
          <w:rFonts w:asciiTheme="majorHAnsi" w:hAnsiTheme="majorHAnsi" w:cstheme="majorHAnsi"/>
        </w:rPr>
        <w:t>ct</w:t>
      </w:r>
      <w:proofErr w:type="spellEnd"/>
      <w:r w:rsidRPr="00105FCC">
        <w:rPr>
          <w:rFonts w:asciiTheme="majorHAnsi" w:hAnsiTheme="majorHAnsi" w:cstheme="majorHAnsi"/>
        </w:rPr>
        <w:t>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├</w:t>
      </w:r>
      <w:r w:rsidRPr="00105FCC">
        <w:rPr>
          <w:rFonts w:asciiTheme="majorHAnsi" w:hAnsiTheme="majorHAnsi" w:cstheme="majorHAnsi"/>
        </w:rPr>
        <w:t>delete:</w:t>
      </w:r>
      <w:r w:rsidRPr="00105FCC">
        <w:rPr>
          <w:rFonts w:asciiTheme="majorHAnsi" w:hAnsiTheme="majorHAnsi" w:cstheme="majorHAnsi"/>
        </w:rPr>
        <w:t xml:space="preserve">　</w:t>
      </w:r>
      <w:r w:rsidRPr="00105FCC">
        <w:rPr>
          <w:rFonts w:asciiTheme="majorHAnsi" w:hAnsiTheme="majorHAnsi" w:cstheme="majorHAnsi"/>
        </w:rPr>
        <w:t xml:space="preserve"> {name:,</w:t>
      </w:r>
      <w:proofErr w:type="spellStart"/>
      <w:r w:rsidRPr="00105FCC">
        <w:rPr>
          <w:rFonts w:asciiTheme="majorHAnsi" w:hAnsiTheme="majorHAnsi" w:cstheme="majorHAnsi"/>
        </w:rPr>
        <w:t>ct</w:t>
      </w:r>
      <w:proofErr w:type="spellEnd"/>
      <w:r w:rsidRPr="00105FCC">
        <w:rPr>
          <w:rFonts w:asciiTheme="majorHAnsi" w:hAnsiTheme="majorHAnsi" w:cstheme="majorHAnsi"/>
        </w:rPr>
        <w:t>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└error:</w:t>
      </w:r>
      <w:r w:rsidRPr="00105FCC">
        <w:rPr>
          <w:rFonts w:asciiTheme="majorHAnsi" w:hAnsiTheme="majorHAnsi" w:cstheme="majorHAnsi"/>
        </w:rPr>
        <w:t xml:space="preserve">   {name:,</w:t>
      </w:r>
      <w:proofErr w:type="spellStart"/>
      <w:r w:rsidRPr="00105FCC">
        <w:rPr>
          <w:rFonts w:asciiTheme="majorHAnsi" w:hAnsiTheme="majorHAnsi" w:cstheme="majorHAnsi"/>
        </w:rPr>
        <w:t>ct</w:t>
      </w:r>
      <w:proofErr w:type="spellEnd"/>
      <w:r w:rsidRPr="00105FCC">
        <w:rPr>
          <w:rFonts w:asciiTheme="majorHAnsi" w:hAnsiTheme="majorHAnsi" w:cstheme="majorHAnsi"/>
        </w:rPr>
        <w:t>:}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｜</w:t>
      </w:r>
    </w:p>
    <w:p w:rsidR="00A46316" w:rsidRPr="00105FCC" w:rsidRDefault="00A46316" w:rsidP="00A46316">
      <w:pPr>
        <w:pStyle w:val="52"/>
        <w:ind w:firstLineChars="500" w:firstLine="1050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└RAW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lastRenderedPageBreak/>
        <w:t>├</w:t>
      </w:r>
      <w:proofErr w:type="gramStart"/>
      <w:r w:rsidRPr="00105FCC">
        <w:rPr>
          <w:rFonts w:asciiTheme="majorHAnsi" w:hAnsiTheme="majorHAnsi" w:cstheme="majorHAnsi"/>
          <w:szCs w:val="21"/>
        </w:rPr>
        <w:t>0:</w:t>
      </w:r>
      <w:proofErr w:type="gramEnd"/>
      <w:r w:rsidRPr="00105FCC">
        <w:rPr>
          <w:rFonts w:asciiTheme="majorHAnsi" w:hAnsiTheme="majorHAnsi" w:cstheme="majorHAnsi"/>
          <w:szCs w:val="21"/>
        </w:rPr>
        <w:t>{0:,1:,2:}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├1: {0:</w:t>
      </w:r>
      <w:proofErr w:type="gramStart"/>
      <w:r w:rsidRPr="00105FCC">
        <w:rPr>
          <w:rFonts w:asciiTheme="majorHAnsi" w:hAnsiTheme="majorHAnsi" w:cstheme="majorHAnsi"/>
          <w:szCs w:val="21"/>
        </w:rPr>
        <w:t>,1</w:t>
      </w:r>
      <w:proofErr w:type="gramEnd"/>
      <w:r w:rsidRPr="00105FCC">
        <w:rPr>
          <w:rFonts w:asciiTheme="majorHAnsi" w:hAnsiTheme="majorHAnsi" w:cstheme="majorHAnsi"/>
          <w:szCs w:val="21"/>
        </w:rPr>
        <w:t>:,2:}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├2: {0:</w:t>
      </w:r>
      <w:proofErr w:type="gramStart"/>
      <w:r w:rsidRPr="00105FCC">
        <w:rPr>
          <w:rFonts w:asciiTheme="majorHAnsi" w:hAnsiTheme="majorHAnsi" w:cstheme="majorHAnsi"/>
          <w:szCs w:val="21"/>
        </w:rPr>
        <w:t>,1</w:t>
      </w:r>
      <w:proofErr w:type="gramEnd"/>
      <w:r w:rsidRPr="00105FCC">
        <w:rPr>
          <w:rFonts w:asciiTheme="majorHAnsi" w:hAnsiTheme="majorHAnsi" w:cstheme="majorHAnsi"/>
          <w:szCs w:val="21"/>
        </w:rPr>
        <w:t>:,2:}</w:t>
      </w:r>
    </w:p>
    <w:p w:rsidR="00A46316" w:rsidRPr="00105FCC" w:rsidRDefault="00A46316" w:rsidP="00205B14">
      <w:pPr>
        <w:pStyle w:val="52"/>
        <w:ind w:firstLineChars="700" w:firstLine="147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  <w:szCs w:val="21"/>
        </w:rPr>
        <w:t xml:space="preserve">　・</w:t>
      </w:r>
    </w:p>
    <w:p w:rsidR="00A46316" w:rsidRPr="00105FCC" w:rsidRDefault="00A46316" w:rsidP="00A46316">
      <w:pPr>
        <w:pStyle w:val="52"/>
        <w:ind w:firstLineChars="700" w:firstLine="1470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├</w:t>
      </w:r>
      <w:r w:rsidRPr="00105FCC">
        <w:rPr>
          <w:rFonts w:asciiTheme="majorHAnsi" w:hAnsiTheme="majorHAnsi" w:cstheme="majorHAnsi"/>
          <w:szCs w:val="21"/>
        </w:rPr>
        <w:t xml:space="preserve">　・</w:t>
      </w:r>
    </w:p>
    <w:p w:rsidR="00A46316" w:rsidRPr="00105FCC" w:rsidRDefault="00A46316" w:rsidP="00A46316">
      <w:pPr>
        <w:pStyle w:val="52"/>
        <w:ind w:firstLineChars="800" w:firstLine="168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</w:p>
    <w:p w:rsidR="00A46316" w:rsidRPr="00105FCC" w:rsidRDefault="00A46316" w:rsidP="00105FCC">
      <w:pPr>
        <w:widowControl/>
        <w:jc w:val="left"/>
        <w:rPr>
          <w:rFonts w:asciiTheme="majorHAnsi" w:hAnsiTheme="majorHAnsi" w:cstheme="majorHAnsi"/>
        </w:rPr>
      </w:pPr>
    </w:p>
    <w:p w:rsidR="005F5131" w:rsidRPr="00105FCC" w:rsidRDefault="00105FCC" w:rsidP="00105FCC">
      <w:pPr>
        <w:pStyle w:val="52"/>
        <w:ind w:leftChars="0" w:left="0" w:firstLineChars="400" w:firstLine="84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0143D">
        <w:rPr>
          <w:rFonts w:asciiTheme="majorHAnsi" w:hAnsiTheme="majorHAnsi" w:cstheme="majorHAnsi" w:hint="eastAsia"/>
        </w:rPr>
        <w:t>R</w:t>
      </w:r>
      <w:r w:rsidR="0000143D">
        <w:rPr>
          <w:rFonts w:asciiTheme="majorHAnsi" w:hAnsiTheme="majorHAnsi" w:cstheme="majorHAnsi"/>
        </w:rPr>
        <w:t>esponse</w:t>
      </w:r>
    </w:p>
    <w:p w:rsidR="00105FCC" w:rsidRPr="00105FCC" w:rsidRDefault="00105FCC" w:rsidP="00105FCC">
      <w:pPr>
        <w:pStyle w:val="52"/>
        <w:ind w:leftChars="0" w:left="0" w:firstLineChars="400" w:firstLine="840"/>
        <w:rPr>
          <w:rFonts w:asciiTheme="majorHAnsi" w:hAnsiTheme="majorHAnsi" w:cstheme="majorHAnsi"/>
        </w:rPr>
      </w:pPr>
    </w:p>
    <w:p w:rsidR="005F5131" w:rsidRPr="00105FCC" w:rsidRDefault="005F5131" w:rsidP="005F5131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00143D">
        <w:rPr>
          <w:rFonts w:asciiTheme="majorHAnsi" w:hAnsiTheme="majorHAnsi" w:cstheme="majorHAnsi" w:hint="eastAsia"/>
        </w:rPr>
        <w:t>T</w:t>
      </w:r>
      <w:r w:rsidR="0000143D">
        <w:rPr>
          <w:rFonts w:asciiTheme="majorHAnsi" w:hAnsiTheme="majorHAnsi" w:cstheme="majorHAnsi"/>
        </w:rPr>
        <w:t>he returned response is stored in JSON format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5F5131" w:rsidRPr="00105FCC" w:rsidTr="00CB4BD0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"SUCCEED",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"LIST":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"NORMAL":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"register":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ct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"update": {</w:t>
            </w:r>
          </w:p>
          <w:p w:rsidR="005F5131" w:rsidRPr="00105FCC" w:rsidRDefault="0000143D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“Update</w:t>
            </w:r>
            <w:r w:rsidR="005F5131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ct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"delete":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Discard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ct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"revive":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Restore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ct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"error": {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"name": "</w:t>
            </w:r>
            <w:r w:rsidR="0000143D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E</w:t>
            </w:r>
            <w:r w:rsidR="0000143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rror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ct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": 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},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"RAW": [</w:t>
            </w:r>
          </w:p>
          <w:p w:rsidR="0014216A" w:rsidRPr="00105FCC" w:rsidRDefault="005F5131" w:rsidP="0014216A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</w:t>
            </w:r>
            <w:r w:rsidR="0014216A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[</w:t>
            </w:r>
          </w:p>
          <w:p w:rsidR="0014216A" w:rsidRPr="00105FCC" w:rsidRDefault="002620F9" w:rsidP="0014216A">
            <w:pPr>
              <w:widowControl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A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ppendix: 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R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esult code/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D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etail code list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F5131" w:rsidRPr="00105FCC" w:rsidRDefault="0014216A" w:rsidP="0014216A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],</w:t>
            </w:r>
          </w:p>
          <w:p w:rsidR="0014216A" w:rsidRPr="00105FCC" w:rsidRDefault="0014216A" w:rsidP="0014216A">
            <w:pPr>
              <w:widowControl/>
              <w:ind w:firstLineChars="900" w:firstLine="189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4C0390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4C0390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]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5F5131" w:rsidRPr="00105FCC" w:rsidRDefault="005F5131" w:rsidP="005F5131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F5131" w:rsidRPr="00105FCC" w:rsidTr="00CB4BD0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131" w:rsidRPr="00105FCC" w:rsidRDefault="005F5131" w:rsidP="00CB4BD0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F5131" w:rsidRPr="00105FCC" w:rsidTr="00CB4BD0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131" w:rsidRPr="00105FCC" w:rsidRDefault="005F5131" w:rsidP="00CB4BD0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5F5131" w:rsidRPr="00105FCC" w:rsidRDefault="005F5131" w:rsidP="005F5131">
      <w:pPr>
        <w:rPr>
          <w:rFonts w:asciiTheme="majorHAnsi" w:hAnsiTheme="majorHAnsi" w:cstheme="majorHAnsi"/>
          <w:szCs w:val="21"/>
        </w:rPr>
      </w:pPr>
    </w:p>
    <w:p w:rsidR="00A46316" w:rsidRPr="00105FCC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A46316" w:rsidP="00A46316">
      <w:pPr>
        <w:widowControl/>
        <w:jc w:val="left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br w:type="page"/>
      </w:r>
    </w:p>
    <w:p w:rsidR="00A46316" w:rsidRPr="00105FCC" w:rsidRDefault="00A6616C" w:rsidP="00A46316">
      <w:pPr>
        <w:pStyle w:val="52"/>
        <w:rPr>
          <w:rFonts w:asciiTheme="majorHAnsi" w:hAnsiTheme="majorHAnsi" w:cstheme="majorHAnsi"/>
        </w:rPr>
      </w:pPr>
      <w:r w:rsidRPr="00A6616C">
        <w:rPr>
          <w:rFonts w:asciiTheme="majorHAnsi" w:hAnsiTheme="majorHAnsi" w:cstheme="majorHAnsi"/>
        </w:rPr>
        <w:lastRenderedPageBreak/>
        <w:t>Appendix: Result code/Detail code list</w:t>
      </w:r>
    </w:p>
    <w:tbl>
      <w:tblPr>
        <w:tblW w:w="10149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89"/>
        <w:gridCol w:w="654"/>
        <w:gridCol w:w="709"/>
        <w:gridCol w:w="7597"/>
      </w:tblGrid>
      <w:tr w:rsidR="00A46316" w:rsidRPr="00105FCC" w:rsidTr="00A6616C">
        <w:trPr>
          <w:trHeight w:val="27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6616C" w:rsidRPr="00105FCC" w:rsidRDefault="00A6616C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O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peration</w:t>
            </w: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 xml:space="preserve"> 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Result code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D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  <w:t>etail code</w:t>
            </w:r>
          </w:p>
        </w:tc>
        <w:tc>
          <w:tcPr>
            <w:tcW w:w="7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  <w:hideMark/>
          </w:tcPr>
          <w:p w:rsidR="00A46316" w:rsidRPr="00105FCC" w:rsidRDefault="00A6616C" w:rsidP="00A46316">
            <w:pPr>
              <w:widowControl/>
              <w:jc w:val="center"/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Ｐ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D</w:t>
            </w:r>
            <w:r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escription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201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9F66D9" w:rsidRDefault="00A6616C" w:rsidP="00A6616C">
            <w:r w:rsidRPr="009F66D9">
              <w:t>Successfully registered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Default="00A6616C" w:rsidP="00A6616C">
            <w:r w:rsidRPr="009F66D9">
              <w:t>Required item not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Some items are duplicated with</w:t>
            </w:r>
            <w:r w:rsidRPr="00A6616C">
              <w:rPr>
                <w:rFonts w:asciiTheme="majorHAnsi" w:eastAsia="ＭＳ Ｐゴシック" w:hAnsiTheme="majorHAnsi" w:cstheme="majorHAnsi"/>
                <w:kern w:val="0"/>
                <w:sz w:val="22"/>
              </w:rPr>
              <w:t xml:space="preserve"> the record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A6616C">
              <w:rPr>
                <w:rFonts w:asciiTheme="majorHAnsi" w:eastAsia="ＭＳ Ｐゴシック" w:hAnsiTheme="majorHAnsi" w:cstheme="majorHAnsi"/>
                <w:kern w:val="0"/>
                <w:sz w:val="22"/>
              </w:rPr>
              <w:t>There is a record that v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iolates duplication prohibition.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A6616C">
              <w:rPr>
                <w:rFonts w:asciiTheme="majorHAnsi" w:eastAsia="ＭＳ Ｐゴシック" w:hAnsiTheme="majorHAnsi" w:cstheme="majorHAnsi"/>
                <w:kern w:val="0"/>
                <w:sz w:val="22"/>
              </w:rPr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 xml:space="preserve">The input value [value including NULL byte characters </w:t>
            </w:r>
            <w:proofErr w:type="spellStart"/>
            <w:r w:rsidRPr="00C5070D">
              <w:t>etc</w:t>
            </w:r>
            <w:proofErr w:type="spellEnd"/>
            <w:r w:rsidRPr="00C5070D">
              <w:t>] is invalid.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value other than half-width integer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out of range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entered value is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Input condition is not satisfied.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non-numeric value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or line feed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Input value is out of range.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 xml:space="preserve">Input value is out of </w:t>
            </w:r>
            <w:r w:rsidR="003B4F62">
              <w:t xml:space="preserve">the </w:t>
            </w:r>
            <w:r w:rsidRPr="00C5070D">
              <w:t>range that can be processed normally by PHP function (</w:t>
            </w:r>
            <w:proofErr w:type="spellStart"/>
            <w:r w:rsidRPr="00C5070D">
              <w:t>checkdate</w:t>
            </w:r>
            <w:proofErr w:type="spellEnd"/>
            <w:r w:rsidRPr="00C5070D">
              <w:t>).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unavailable value was selected.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item (primary key) that cannot be specified during registration was specified.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egister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Do not have maintenance permission</w:t>
            </w:r>
            <w:r>
              <w:t>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Successfully Updated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Required fields are not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Some items are duplicated with the record.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There is a record that violates duplication prohibition.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value [value including NULL byte characters] is invalid.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other than a half-width integer has been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Value out of range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entered value is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conditions do not met.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 non-numeric value was entered.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and line feed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Tab was entered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Input value </w:t>
            </w:r>
            <w:r w:rsidR="00DB4435">
              <w:t>was</w:t>
            </w:r>
            <w:r w:rsidRPr="00C5070D">
              <w:t xml:space="preserve"> out of range.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Input value </w:t>
            </w:r>
            <w:r w:rsidR="00DB4435">
              <w:t>was</w:t>
            </w:r>
            <w:r w:rsidRPr="00C5070D">
              <w:t xml:space="preserve"> out of </w:t>
            </w:r>
            <w:r w:rsidR="003B4F62">
              <w:t xml:space="preserve">the </w:t>
            </w:r>
            <w:r w:rsidRPr="00C5070D">
              <w:t>range that can be processed normally by PHP function (</w:t>
            </w:r>
            <w:proofErr w:type="spellStart"/>
            <w:r w:rsidRPr="00C5070D">
              <w:t>checkdate</w:t>
            </w:r>
            <w:proofErr w:type="spellEnd"/>
            <w:r w:rsidRPr="00C5070D">
              <w:t>).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An unavailable value was selected.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update execution stop due to update of record from another session.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3B4F62">
            <w:r w:rsidRPr="00C5070D">
              <w:t xml:space="preserve">An update to a discarded record </w:t>
            </w:r>
            <w:r w:rsidR="003B4F62">
              <w:t>was</w:t>
            </w:r>
            <w:r w:rsidRPr="00C5070D">
              <w:t xml:space="preserve"> about to be performed.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3B4F62">
            <w:r w:rsidRPr="00C5070D">
              <w:t xml:space="preserve">The column of update target </w:t>
            </w:r>
            <w:r w:rsidR="003B4F62">
              <w:t>was</w:t>
            </w:r>
            <w:r w:rsidRPr="00C5070D">
              <w:t xml:space="preserve"> not specified.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U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pdate</w:t>
            </w:r>
          </w:p>
        </w:tc>
        <w:tc>
          <w:tcPr>
            <w:tcW w:w="6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Do not have maintenance permission</w:t>
            </w:r>
            <w:r>
              <w:t>.</w:t>
            </w:r>
          </w:p>
        </w:tc>
      </w:tr>
      <w:tr w:rsidR="00A6616C" w:rsidRPr="00105FCC" w:rsidTr="00A6616C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210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Successfully discarded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length of the input value exceeds the specified number of bytes.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A6616C">
            <w:r w:rsidRPr="00C5070D">
              <w:t>The input value [value including NULL byte characters] is invalid.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lastRenderedPageBreak/>
              <w:t>O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peration</w:t>
            </w: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 xml:space="preserve"> 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Result code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</w:pPr>
            <w:r>
              <w:rPr>
                <w:rFonts w:asciiTheme="majorHAnsi" w:eastAsia="ＭＳ ゴシック" w:hAnsiTheme="majorHAnsi" w:cstheme="majorHAnsi" w:hint="eastAsia"/>
                <w:color w:val="FFFFFF" w:themeColor="background1"/>
                <w:kern w:val="0"/>
                <w:sz w:val="16"/>
                <w:szCs w:val="18"/>
              </w:rPr>
              <w:t>D</w:t>
            </w:r>
            <w:r>
              <w:rPr>
                <w:rFonts w:asciiTheme="majorHAnsi" w:eastAsia="ＭＳ ゴシック" w:hAnsiTheme="majorHAnsi" w:cstheme="majorHAnsi"/>
                <w:color w:val="FFFFFF" w:themeColor="background1"/>
                <w:kern w:val="0"/>
                <w:sz w:val="16"/>
                <w:szCs w:val="18"/>
              </w:rPr>
              <w:t>etail code</w:t>
            </w:r>
          </w:p>
        </w:tc>
        <w:tc>
          <w:tcPr>
            <w:tcW w:w="7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center"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Theme="majorHAnsi" w:eastAsia="ＭＳ Ｐゴシック" w:hAnsiTheme="majorHAnsi" w:cstheme="majorHAnsi" w:hint="eastAsia"/>
                <w:color w:val="FFFFFF" w:themeColor="background1"/>
                <w:kern w:val="0"/>
                <w:sz w:val="18"/>
                <w:szCs w:val="18"/>
              </w:rPr>
              <w:t>D</w:t>
            </w:r>
            <w:r>
              <w:rPr>
                <w:rFonts w:asciiTheme="majorHAnsi" w:eastAsia="ＭＳ Ｐゴシック" w:hAnsiTheme="majorHAnsi" w:cstheme="majorHAnsi"/>
                <w:color w:val="FFFFFF" w:themeColor="background1"/>
                <w:kern w:val="0"/>
                <w:sz w:val="18"/>
                <w:szCs w:val="18"/>
              </w:rPr>
              <w:t>escription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Pr="00C5070D" w:rsidRDefault="00A6616C" w:rsidP="00DB4435">
            <w:r w:rsidRPr="00C5070D">
              <w:t xml:space="preserve">The entered value </w:t>
            </w:r>
            <w:r w:rsidR="00DB4435">
              <w:t>was</w:t>
            </w:r>
            <w:r w:rsidRPr="00C5070D">
              <w:t xml:space="preserve"> below the minimum value or above the maximum value</w:t>
            </w:r>
            <w:r>
              <w:t>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6616C" w:rsidRDefault="00A6616C" w:rsidP="00DB4435">
            <w:r w:rsidRPr="00C5070D">
              <w:t xml:space="preserve">The input condition </w:t>
            </w:r>
            <w:r w:rsidR="00DB4435">
              <w:t>was</w:t>
            </w:r>
            <w:r w:rsidRPr="00C5070D">
              <w:t xml:space="preserve"> not satisfied.</w:t>
            </w:r>
          </w:p>
        </w:tc>
      </w:tr>
      <w:tr w:rsidR="00A6616C" w:rsidRPr="00105FCC" w:rsidTr="00A6616C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A6616C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6616C" w:rsidRPr="00105FCC" w:rsidRDefault="00A6616C" w:rsidP="00DB4435">
            <w:pPr>
              <w:widowControl/>
              <w:jc w:val="left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T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 xml:space="preserve">ab </w:t>
            </w:r>
            <w:r w:rsidR="00DB4435">
              <w:rPr>
                <w:rFonts w:asciiTheme="majorHAnsi" w:eastAsia="ＭＳ Ｐゴシック" w:hAnsiTheme="majorHAnsi" w:cstheme="majorHAnsi"/>
                <w:kern w:val="0"/>
                <w:sz w:val="22"/>
              </w:rPr>
              <w:t>was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 xml:space="preserve"> entered.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discard execution stopped due to update of record from another session.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Discarding a discarded record was about to be performed.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column of discard target was not specified.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iscard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Do not have maintenance permission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200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Successfully restored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Required item not entered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An item that cannot be updated was about to be updated when performing restoration.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Some items are duplicated to the record.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There is a record that violates duplication prohibition.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length of the input value exceeds the specified number of bytes.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DB4435">
            <w:r w:rsidRPr="00485306">
              <w:t xml:space="preserve">The input value [value including NULL byte characters] </w:t>
            </w:r>
            <w:r w:rsidR="00DB4435">
              <w:t>was</w:t>
            </w:r>
            <w:r w:rsidRPr="00485306">
              <w:t xml:space="preserve"> invalid.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DB4435">
            <w:r w:rsidRPr="00485306">
              <w:t xml:space="preserve">The entered value </w:t>
            </w:r>
            <w:r w:rsidR="00DB4435">
              <w:t>was</w:t>
            </w:r>
            <w:r w:rsidRPr="00485306">
              <w:t xml:space="preserve"> below the minimum value or above the maximum value</w:t>
            </w:r>
            <w:r w:rsidR="002A3A4C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DB4435" w:rsidP="00DB4435">
            <w:r>
              <w:t>The input condition</w:t>
            </w:r>
            <w:r w:rsidR="003B4F62" w:rsidRPr="00485306">
              <w:t xml:space="preserve"> </w:t>
            </w:r>
            <w:r>
              <w:t>was</w:t>
            </w:r>
            <w:r w:rsidR="003B4F62" w:rsidRPr="00485306">
              <w:t xml:space="preserve"> not </w:t>
            </w:r>
            <w:r w:rsidR="002A3A4C">
              <w:t>satisfied</w:t>
            </w:r>
            <w:r w:rsidR="003B4F62" w:rsidRPr="00485306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Tab was entered</w:t>
            </w:r>
            <w:r w:rsidR="002A3A4C">
              <w:t>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restore execution stopped due to restore of record from another session.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Restoring restored record was about to be performed.</w:t>
            </w:r>
          </w:p>
        </w:tc>
      </w:tr>
      <w:tr w:rsidR="003B4F62" w:rsidRPr="00105FCC" w:rsidTr="005061BB">
        <w:trPr>
          <w:trHeight w:val="27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101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The column of restore target can't be identified.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pPr>
              <w:jc w:val="center"/>
            </w:pPr>
            <w:r w:rsidRPr="00C25A67"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R</w:t>
            </w:r>
            <w:r w:rsidRPr="00C25A67">
              <w:rPr>
                <w:rFonts w:asciiTheme="majorHAnsi" w:eastAsia="ＭＳ Ｐゴシック" w:hAnsiTheme="majorHAnsi" w:cstheme="majorHAnsi"/>
                <w:kern w:val="0"/>
                <w:sz w:val="22"/>
              </w:rPr>
              <w:t>estore</w:t>
            </w:r>
          </w:p>
        </w:tc>
        <w:tc>
          <w:tcPr>
            <w:tcW w:w="6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Do not have maintenance permission</w:t>
            </w:r>
            <w:r w:rsidR="002A3A4C">
              <w:t>.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isplay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Validation error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>
              <w:rPr>
                <w:rFonts w:asciiTheme="majorHAnsi" w:eastAsia="ＭＳ Ｐゴシック" w:hAnsiTheme="majorHAnsi" w:cstheme="majorHAnsi" w:hint="eastAsia"/>
                <w:kern w:val="0"/>
                <w:sz w:val="22"/>
              </w:rPr>
              <w:t>D</w:t>
            </w:r>
            <w:r>
              <w:rPr>
                <w:rFonts w:asciiTheme="majorHAnsi" w:eastAsia="ＭＳ Ｐゴシック" w:hAnsiTheme="majorHAnsi" w:cstheme="majorHAnsi"/>
                <w:kern w:val="0"/>
                <w:sz w:val="22"/>
              </w:rPr>
              <w:t>isplay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7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Pr="00485306" w:rsidRDefault="003B4F62" w:rsidP="003B4F62">
            <w:r w:rsidRPr="00485306">
              <w:t>One of the following</w:t>
            </w:r>
            <w:r>
              <w:t xml:space="preserve"> (</w:t>
            </w:r>
            <w:r w:rsidRPr="00485306">
              <w:t>"All records", "Exclude discarded records" and "Only discarded records") is not selected</w:t>
            </w:r>
          </w:p>
        </w:tc>
      </w:tr>
      <w:tr w:rsidR="003B4F62" w:rsidRPr="00105FCC" w:rsidTr="005061BB">
        <w:trPr>
          <w:trHeight w:val="285"/>
        </w:trPr>
        <w:tc>
          <w:tcPr>
            <w:tcW w:w="118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-</w:t>
            </w:r>
          </w:p>
        </w:tc>
        <w:tc>
          <w:tcPr>
            <w:tcW w:w="65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F62" w:rsidRPr="00105FCC" w:rsidRDefault="003B4F62" w:rsidP="003B4F62">
            <w:pPr>
              <w:widowControl/>
              <w:jc w:val="center"/>
              <w:rPr>
                <w:rFonts w:asciiTheme="majorHAnsi" w:eastAsia="ＭＳ Ｐゴシック" w:hAnsiTheme="majorHAnsi" w:cstheme="majorHAnsi"/>
                <w:kern w:val="0"/>
                <w:sz w:val="22"/>
              </w:rPr>
            </w:pPr>
            <w:r w:rsidRPr="00105FCC">
              <w:rPr>
                <w:rFonts w:asciiTheme="majorHAnsi" w:eastAsia="ＭＳ Ｐゴシック" w:hAnsiTheme="majorHAnsi" w:cstheme="majorHAnsi"/>
                <w:kern w:val="0"/>
                <w:sz w:val="22"/>
              </w:rPr>
              <w:t>000</w:t>
            </w:r>
          </w:p>
        </w:tc>
        <w:tc>
          <w:tcPr>
            <w:tcW w:w="759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B4F62" w:rsidRDefault="003B4F62" w:rsidP="003B4F62">
            <w:r w:rsidRPr="00485306">
              <w:t>Skip the operation and go on to the next record.</w:t>
            </w:r>
          </w:p>
        </w:tc>
      </w:tr>
    </w:tbl>
    <w:p w:rsidR="00C77E8C" w:rsidRPr="00105FCC" w:rsidRDefault="00854237" w:rsidP="0071419F">
      <w:pPr>
        <w:pStyle w:val="1"/>
      </w:pPr>
      <w:bookmarkStart w:id="18" w:name="_メニューエクスポート/インポート利用編"/>
      <w:bookmarkStart w:id="19" w:name="_Ref28165568"/>
      <w:bookmarkStart w:id="20" w:name="_Toc33542965"/>
      <w:bookmarkEnd w:id="18"/>
      <w:r>
        <w:lastRenderedPageBreak/>
        <w:t>Menu export / import</w:t>
      </w:r>
      <w:bookmarkEnd w:id="19"/>
      <w:bookmarkEnd w:id="20"/>
    </w:p>
    <w:p w:rsidR="00C77E8C" w:rsidRPr="00105FCC" w:rsidRDefault="00C77E8C" w:rsidP="0071419F">
      <w:pPr>
        <w:pStyle w:val="20"/>
      </w:pPr>
      <w:bookmarkStart w:id="21" w:name="_Toc33542966"/>
      <w:proofErr w:type="spellStart"/>
      <w:r w:rsidRPr="00105FCC">
        <w:t>RestAPI</w:t>
      </w:r>
      <w:proofErr w:type="spellEnd"/>
      <w:r w:rsidR="00854237">
        <w:t xml:space="preserve"> </w:t>
      </w:r>
      <w:r w:rsidR="00296800">
        <w:t>for</w:t>
      </w:r>
      <w:r w:rsidR="00854237">
        <w:t xml:space="preserve"> menu export</w:t>
      </w:r>
      <w:bookmarkEnd w:id="21"/>
    </w:p>
    <w:p w:rsidR="00C77E8C" w:rsidRDefault="0085423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 is possible to perform menu export with </w:t>
      </w:r>
      <w:proofErr w:type="spellStart"/>
      <w:r>
        <w:rPr>
          <w:rFonts w:asciiTheme="majorHAnsi" w:hAnsiTheme="majorHAnsi" w:cstheme="majorHAnsi" w:hint="eastAsia"/>
        </w:rPr>
        <w:t>RestAPI</w:t>
      </w:r>
      <w:proofErr w:type="spellEnd"/>
      <w:r>
        <w:rPr>
          <w:rFonts w:asciiTheme="majorHAnsi" w:hAnsiTheme="majorHAnsi" w:cstheme="majorHAnsi" w:hint="eastAsia"/>
        </w:rPr>
        <w:t>.</w:t>
      </w:r>
    </w:p>
    <w:p w:rsidR="00C77E8C" w:rsidRDefault="0085423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</w:t>
      </w:r>
      <w:r w:rsidR="00093AF7">
        <w:rPr>
          <w:rFonts w:asciiTheme="majorHAnsi" w:hAnsiTheme="majorHAnsi" w:cstheme="majorHAnsi"/>
        </w:rPr>
        <w:t>vailable</w:t>
      </w:r>
      <w:r>
        <w:rPr>
          <w:rFonts w:asciiTheme="majorHAnsi" w:hAnsiTheme="majorHAnsi" w:cstheme="majorHAnsi"/>
        </w:rPr>
        <w:t xml:space="preserve"> function is same as the operation </w:t>
      </w:r>
      <w:r w:rsidR="00093AF7">
        <w:rPr>
          <w:rFonts w:asciiTheme="majorHAnsi" w:hAnsiTheme="majorHAnsi" w:cstheme="majorHAnsi"/>
        </w:rPr>
        <w:t xml:space="preserve">in “Export menu” menu in “ITA </w:t>
      </w:r>
      <w:r w:rsidR="00FF14A8">
        <w:rPr>
          <w:rFonts w:asciiTheme="majorHAnsi" w:hAnsiTheme="majorHAnsi" w:cstheme="majorHAnsi"/>
        </w:rPr>
        <w:t>management</w:t>
      </w:r>
      <w:r w:rsidR="00093AF7">
        <w:rPr>
          <w:rFonts w:asciiTheme="majorHAnsi" w:hAnsiTheme="majorHAnsi" w:cstheme="majorHAnsi"/>
        </w:rPr>
        <w:t xml:space="preserve"> console” menu group.</w:t>
      </w:r>
    </w:p>
    <w:p w:rsidR="007C2FA9" w:rsidRPr="00105FCC" w:rsidRDefault="00093AF7" w:rsidP="007C2FA9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7C2FA9" w:rsidRPr="00105FCC">
        <w:rPr>
          <w:rFonts w:asciiTheme="majorHAnsi" w:hAnsiTheme="majorHAnsi" w:cstheme="majorHAnsi"/>
        </w:rPr>
        <w:t xml:space="preserve"> </w:t>
      </w:r>
      <w:r w:rsidR="007C2FA9">
        <w:rPr>
          <w:rFonts w:asciiTheme="majorHAnsi" w:hAnsiTheme="majorHAnsi" w:cstheme="majorHAnsi"/>
        </w:rPr>
        <w:fldChar w:fldCharType="begin"/>
      </w:r>
      <w:r w:rsidR="007C2FA9">
        <w:rPr>
          <w:rFonts w:asciiTheme="majorHAnsi" w:hAnsiTheme="majorHAnsi" w:cstheme="majorHAnsi"/>
        </w:rPr>
        <w:instrText xml:space="preserve"> STYLEREF 1 \s </w:instrText>
      </w:r>
      <w:r w:rsidR="007C2FA9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7C2FA9">
        <w:rPr>
          <w:rFonts w:asciiTheme="majorHAnsi" w:hAnsiTheme="majorHAnsi" w:cstheme="majorHAnsi"/>
        </w:rPr>
        <w:fldChar w:fldCharType="end"/>
      </w:r>
      <w:r w:rsidR="007C2FA9">
        <w:rPr>
          <w:rFonts w:asciiTheme="majorHAnsi" w:hAnsiTheme="majorHAnsi" w:cstheme="majorHAnsi"/>
        </w:rPr>
        <w:t>-</w:t>
      </w:r>
      <w:r w:rsidR="007C2FA9">
        <w:rPr>
          <w:rFonts w:asciiTheme="majorHAnsi" w:hAnsiTheme="majorHAnsi" w:cstheme="majorHAnsi"/>
        </w:rPr>
        <w:fldChar w:fldCharType="begin"/>
      </w:r>
      <w:r w:rsidR="007C2FA9">
        <w:rPr>
          <w:rFonts w:asciiTheme="majorHAnsi" w:hAnsiTheme="majorHAnsi" w:cstheme="majorHAnsi"/>
        </w:rPr>
        <w:instrText xml:space="preserve"> SEQ </w:instrText>
      </w:r>
      <w:r w:rsidR="007C2FA9">
        <w:rPr>
          <w:rFonts w:asciiTheme="majorHAnsi" w:hAnsiTheme="majorHAnsi" w:cstheme="majorHAnsi"/>
        </w:rPr>
        <w:instrText>表</w:instrText>
      </w:r>
      <w:r w:rsidR="007C2FA9">
        <w:rPr>
          <w:rFonts w:asciiTheme="majorHAnsi" w:hAnsiTheme="majorHAnsi" w:cstheme="majorHAnsi"/>
        </w:rPr>
        <w:instrText xml:space="preserve"> \* ARABIC \s 1 </w:instrText>
      </w:r>
      <w:r w:rsidR="007C2FA9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</w:t>
      </w:r>
      <w:r w:rsidR="007C2FA9">
        <w:rPr>
          <w:rFonts w:asciiTheme="majorHAnsi" w:hAnsiTheme="majorHAnsi" w:cstheme="majorHAnsi"/>
        </w:rPr>
        <w:fldChar w:fldCharType="end"/>
      </w:r>
      <w:r w:rsidR="007C2FA9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7C2FA9" w:rsidRPr="00105FCC" w:rsidTr="007C2FA9">
        <w:trPr>
          <w:jc w:val="center"/>
        </w:trPr>
        <w:tc>
          <w:tcPr>
            <w:tcW w:w="2405" w:type="dxa"/>
            <w:shd w:val="clear" w:color="auto" w:fill="002B62"/>
          </w:tcPr>
          <w:p w:rsidR="007C2FA9" w:rsidRPr="00105FCC" w:rsidRDefault="00093AF7" w:rsidP="007C2FA9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7C2FA9" w:rsidRPr="00105FCC" w:rsidRDefault="00093AF7" w:rsidP="007C2FA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7C2FA9" w:rsidRPr="00105FCC" w:rsidRDefault="00093AF7" w:rsidP="007C2FA9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7C2FA9" w:rsidRPr="00105FCC" w:rsidTr="007C2FA9">
        <w:trPr>
          <w:trHeight w:val="58"/>
          <w:jc w:val="center"/>
        </w:trPr>
        <w:tc>
          <w:tcPr>
            <w:tcW w:w="2405" w:type="dxa"/>
          </w:tcPr>
          <w:p w:rsidR="007C2FA9" w:rsidRPr="00930E55" w:rsidRDefault="00093AF7" w:rsidP="007C2FA9">
            <w:r>
              <w:rPr>
                <w:rFonts w:hint="eastAsia"/>
              </w:rPr>
              <w:t>M</w:t>
            </w:r>
            <w:r>
              <w:t>anagement console</w:t>
            </w:r>
          </w:p>
        </w:tc>
        <w:tc>
          <w:tcPr>
            <w:tcW w:w="2693" w:type="dxa"/>
          </w:tcPr>
          <w:p w:rsidR="007C2FA9" w:rsidRPr="00930E55" w:rsidRDefault="00093AF7" w:rsidP="007C2FA9">
            <w:r>
              <w:t>Export menu</w:t>
            </w:r>
          </w:p>
        </w:tc>
        <w:tc>
          <w:tcPr>
            <w:tcW w:w="1943" w:type="dxa"/>
          </w:tcPr>
          <w:p w:rsidR="007C2FA9" w:rsidRPr="00930E55" w:rsidRDefault="007C2FA9" w:rsidP="007C2FA9">
            <w:r w:rsidRPr="00930E55">
              <w:rPr>
                <w:rFonts w:hint="eastAsia"/>
              </w:rPr>
              <w:t>2100000211</w:t>
            </w:r>
          </w:p>
        </w:tc>
      </w:tr>
    </w:tbl>
    <w:p w:rsidR="00C77E8C" w:rsidRPr="00105FCC" w:rsidRDefault="00C77E8C" w:rsidP="007C2FA9">
      <w:pPr>
        <w:rPr>
          <w:rFonts w:asciiTheme="majorHAnsi" w:hAnsiTheme="majorHAnsi" w:cstheme="majorHAnsi"/>
        </w:rPr>
      </w:pPr>
    </w:p>
    <w:p w:rsidR="00C77E8C" w:rsidRPr="00093AF7" w:rsidRDefault="00093AF7" w:rsidP="00093AF7">
      <w:pPr>
        <w:pStyle w:val="30"/>
      </w:pPr>
      <w:bookmarkStart w:id="22" w:name="_Toc33542967"/>
      <w:r w:rsidRPr="00093AF7">
        <w:t>Request format</w:t>
      </w:r>
      <w:bookmarkEnd w:id="22"/>
    </w:p>
    <w:p w:rsidR="00C77E8C" w:rsidRPr="00105FCC" w:rsidRDefault="00093AF7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77E8C" w:rsidRPr="00093AF7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93AF7">
        <w:rPr>
          <w:rFonts w:asciiTheme="majorHAnsi" w:hAnsiTheme="majorHAnsi" w:cstheme="majorHAnsi" w:hint="eastAsia"/>
        </w:rPr>
        <w:t>P</w:t>
      </w:r>
      <w:r w:rsidR="00093AF7">
        <w:rPr>
          <w:rFonts w:asciiTheme="majorHAnsi" w:hAnsiTheme="majorHAnsi" w:cstheme="majorHAnsi"/>
        </w:rPr>
        <w:t>ath</w:t>
      </w:r>
    </w:p>
    <w:p w:rsidR="00C77E8C" w:rsidRPr="00105FCC" w:rsidRDefault="00C77E8C" w:rsidP="00C77E8C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093AF7"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C77E8C" w:rsidRPr="00105FCC" w:rsidRDefault="00093AF7" w:rsidP="00C77E8C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 w:rsidRPr="00093AF7">
        <w:rPr>
          <w:rFonts w:asciiTheme="majorHAnsi" w:hAnsiTheme="majorHAnsi" w:cstheme="majorHAnsi"/>
        </w:rPr>
        <w:fldChar w:fldCharType="begin"/>
      </w:r>
      <w:r w:rsidRPr="00093AF7">
        <w:rPr>
          <w:rFonts w:asciiTheme="majorHAnsi" w:hAnsiTheme="majorHAnsi" w:cstheme="majorHAnsi"/>
        </w:rPr>
        <w:instrText xml:space="preserve"> STYLEREF 1 \s </w:instrText>
      </w:r>
      <w:r w:rsidRPr="00093AF7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Pr="00093AF7">
        <w:rPr>
          <w:rFonts w:asciiTheme="majorHAnsi" w:hAnsiTheme="majorHAnsi" w:cstheme="majorHAnsi"/>
        </w:rPr>
        <w:fldChar w:fldCharType="end"/>
      </w:r>
      <w:r w:rsidRPr="00093AF7">
        <w:rPr>
          <w:rFonts w:asciiTheme="majorHAnsi" w:hAnsiTheme="majorHAnsi" w:cstheme="majorHAnsi"/>
        </w:rPr>
        <w:t>-</w:t>
      </w:r>
      <w:r w:rsidRPr="00093AF7">
        <w:rPr>
          <w:rFonts w:asciiTheme="majorHAnsi" w:hAnsiTheme="majorHAnsi" w:cstheme="majorHAnsi"/>
        </w:rPr>
        <w:fldChar w:fldCharType="begin"/>
      </w:r>
      <w:r w:rsidRPr="00093AF7">
        <w:rPr>
          <w:rFonts w:asciiTheme="majorHAnsi" w:hAnsiTheme="majorHAnsi" w:cstheme="majorHAnsi"/>
        </w:rPr>
        <w:instrText xml:space="preserve"> SEQ </w:instrText>
      </w:r>
      <w:r w:rsidRPr="00093AF7">
        <w:rPr>
          <w:rFonts w:asciiTheme="majorHAnsi" w:hAnsiTheme="majorHAnsi" w:cstheme="majorHAnsi"/>
        </w:rPr>
        <w:instrText>表</w:instrText>
      </w:r>
      <w:r w:rsidRPr="00093AF7">
        <w:rPr>
          <w:rFonts w:asciiTheme="majorHAnsi" w:hAnsiTheme="majorHAnsi" w:cstheme="majorHAnsi"/>
        </w:rPr>
        <w:instrText xml:space="preserve"> \* ARABIC \s 1 </w:instrText>
      </w:r>
      <w:r w:rsidRPr="00093AF7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Pr="00093AF7">
        <w:rPr>
          <w:rFonts w:asciiTheme="majorHAnsi" w:hAnsiTheme="majorHAnsi" w:cstheme="majorHAnsi"/>
        </w:rPr>
        <w:fldChar w:fldCharType="end"/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77E8C" w:rsidRPr="00F52F01" w:rsidRDefault="00C77E8C" w:rsidP="00C77E8C">
      <w:pPr>
        <w:ind w:left="680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093AF7">
        <w:rPr>
          <w:rFonts w:asciiTheme="majorHAnsi" w:hAnsiTheme="majorHAnsi" w:cstheme="majorHAnsi"/>
        </w:rPr>
        <w:t xml:space="preserve"> Header</w:t>
      </w: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</w:p>
    <w:p w:rsidR="00C77E8C" w:rsidRPr="00105FCC" w:rsidRDefault="00093AF7" w:rsidP="00C77E8C">
      <w:pPr>
        <w:pStyle w:val="af2"/>
        <w:keepNext/>
        <w:rPr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 </w:t>
      </w:r>
      <w:r w:rsidR="00C77E8C" w:rsidRPr="00942341">
        <w:rPr>
          <w:rFonts w:asciiTheme="majorHAnsi" w:hAnsiTheme="majorHAnsi" w:cstheme="majorHAnsi"/>
        </w:rPr>
        <w:t>HTTP</w:t>
      </w:r>
      <w:r w:rsidRPr="00942341">
        <w:rPr>
          <w:rFonts w:asciiTheme="majorHAnsi" w:hAnsiTheme="majorHAnsi" w:cstheme="majorHAnsi" w:hint="eastAsia"/>
        </w:rPr>
        <w:t xml:space="preserve"> </w:t>
      </w:r>
      <w:r w:rsidRPr="00942341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C77E8C" w:rsidRPr="00105FCC" w:rsidTr="00036CE7">
        <w:tc>
          <w:tcPr>
            <w:tcW w:w="1696" w:type="dxa"/>
            <w:shd w:val="clear" w:color="auto" w:fill="002B62"/>
          </w:tcPr>
          <w:p w:rsidR="00C77E8C" w:rsidRPr="00105FCC" w:rsidRDefault="00C77E8C" w:rsidP="00093AF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093AF7"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C77E8C" w:rsidRPr="00105FCC" w:rsidRDefault="00093AF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C77E8C" w:rsidRPr="00105FCC" w:rsidTr="00036CE7">
        <w:tc>
          <w:tcPr>
            <w:tcW w:w="169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 w:rsidR="00093AF7"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C77E8C" w:rsidRPr="00105FCC" w:rsidTr="00036CE7">
        <w:tc>
          <w:tcPr>
            <w:tcW w:w="169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C77E8C" w:rsidRPr="00105FCC" w:rsidRDefault="00093AF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C77E8C" w:rsidRPr="00105FCC">
              <w:rPr>
                <w:rFonts w:asciiTheme="majorHAnsi" w:hAnsiTheme="majorHAnsi" w:cstheme="majorHAnsi"/>
              </w:rPr>
              <w:t>“application/</w:t>
            </w:r>
            <w:proofErr w:type="spellStart"/>
            <w:r w:rsidR="00C77E8C" w:rsidRPr="00105FCC">
              <w:rPr>
                <w:rFonts w:asciiTheme="majorHAnsi" w:hAnsiTheme="majorHAnsi" w:cstheme="majorHAnsi"/>
              </w:rPr>
              <w:t>json</w:t>
            </w:r>
            <w:proofErr w:type="spellEnd"/>
            <w:r w:rsidR="00C77E8C" w:rsidRPr="00105FCC">
              <w:rPr>
                <w:rFonts w:asciiTheme="majorHAnsi" w:hAnsiTheme="majorHAnsi" w:cstheme="majorHAnsi"/>
              </w:rPr>
              <w:t>”</w:t>
            </w:r>
          </w:p>
        </w:tc>
      </w:tr>
      <w:tr w:rsidR="00093AF7" w:rsidRPr="00105FCC" w:rsidTr="00036CE7">
        <w:tc>
          <w:tcPr>
            <w:tcW w:w="1696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93AF7" w:rsidRPr="002458C7" w:rsidRDefault="00093AF7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 w:rsidR="0094234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093AF7" w:rsidRPr="00105FCC" w:rsidTr="00036CE7">
        <w:tc>
          <w:tcPr>
            <w:tcW w:w="1696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093AF7" w:rsidRDefault="00093AF7" w:rsidP="00093A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093AF7" w:rsidRPr="00105FCC" w:rsidRDefault="00093AF7" w:rsidP="00093A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2458C7" w:rsidRDefault="002458C7" w:rsidP="00C77E8C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093AF7" w:rsidP="00C77E8C">
      <w:pPr>
        <w:jc w:val="center"/>
        <w:rPr>
          <w:rFonts w:asciiTheme="majorHAnsi" w:hAnsiTheme="majorHAnsi" w:cstheme="majorHAnsi"/>
          <w:b/>
        </w:rPr>
      </w:pPr>
      <w:bookmarkStart w:id="23" w:name="_Ref28181540"/>
      <w:r w:rsidRPr="00093AF7">
        <w:rPr>
          <w:rFonts w:asciiTheme="majorHAnsi" w:hAnsiTheme="majorHAnsi" w:cstheme="majorHAnsi"/>
          <w:b/>
        </w:rPr>
        <w:t>Table</w:t>
      </w:r>
      <w:r w:rsidR="00C77E8C" w:rsidRPr="00093AF7">
        <w:rPr>
          <w:rFonts w:asciiTheme="majorHAnsi" w:hAnsiTheme="majorHAnsi" w:cstheme="majorHAnsi"/>
          <w:b/>
        </w:rPr>
        <w:t xml:space="preserve"> </w:t>
      </w:r>
      <w:r w:rsidR="00A826AC" w:rsidRPr="00093AF7">
        <w:rPr>
          <w:rFonts w:asciiTheme="majorHAnsi" w:hAnsiTheme="majorHAnsi" w:cstheme="majorHAnsi"/>
          <w:b/>
        </w:rPr>
        <w:fldChar w:fldCharType="begin"/>
      </w:r>
      <w:r w:rsidR="00A826AC" w:rsidRPr="00093AF7">
        <w:rPr>
          <w:rFonts w:asciiTheme="majorHAnsi" w:hAnsiTheme="majorHAnsi" w:cstheme="majorHAnsi"/>
          <w:b/>
        </w:rPr>
        <w:instrText xml:space="preserve"> STYLEREF 1 \s </w:instrText>
      </w:r>
      <w:r w:rsidR="00A826AC" w:rsidRPr="00093AF7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3</w:t>
      </w:r>
      <w:r w:rsidR="00A826AC" w:rsidRPr="00093AF7">
        <w:rPr>
          <w:rFonts w:asciiTheme="majorHAnsi" w:hAnsiTheme="majorHAnsi" w:cstheme="majorHAnsi"/>
          <w:b/>
        </w:rPr>
        <w:fldChar w:fldCharType="end"/>
      </w:r>
      <w:r w:rsidR="00A826AC" w:rsidRPr="00093AF7">
        <w:rPr>
          <w:rFonts w:asciiTheme="majorHAnsi" w:hAnsiTheme="majorHAnsi" w:cstheme="majorHAnsi"/>
          <w:b/>
        </w:rPr>
        <w:t>-</w:t>
      </w:r>
      <w:r w:rsidR="00A826AC" w:rsidRPr="00093AF7">
        <w:rPr>
          <w:rFonts w:asciiTheme="majorHAnsi" w:hAnsiTheme="majorHAnsi" w:cstheme="majorHAnsi"/>
          <w:b/>
        </w:rPr>
        <w:fldChar w:fldCharType="begin"/>
      </w:r>
      <w:r w:rsidR="00A826AC" w:rsidRPr="00093AF7">
        <w:rPr>
          <w:rFonts w:asciiTheme="majorHAnsi" w:hAnsiTheme="majorHAnsi" w:cstheme="majorHAnsi"/>
          <w:b/>
        </w:rPr>
        <w:instrText xml:space="preserve"> SEQ </w:instrText>
      </w:r>
      <w:r w:rsidR="00A826AC" w:rsidRPr="00093AF7">
        <w:rPr>
          <w:rFonts w:asciiTheme="majorHAnsi" w:hAnsiTheme="majorHAnsi" w:cstheme="majorHAnsi"/>
          <w:b/>
        </w:rPr>
        <w:instrText>表</w:instrText>
      </w:r>
      <w:r w:rsidR="00A826AC" w:rsidRPr="00093AF7">
        <w:rPr>
          <w:rFonts w:asciiTheme="majorHAnsi" w:hAnsiTheme="majorHAnsi" w:cstheme="majorHAnsi"/>
          <w:b/>
        </w:rPr>
        <w:instrText xml:space="preserve"> \* ARABIC \s 1 </w:instrText>
      </w:r>
      <w:r w:rsidR="00A826AC" w:rsidRPr="00093AF7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4</w:t>
      </w:r>
      <w:r w:rsidR="00A826AC" w:rsidRPr="00093AF7">
        <w:rPr>
          <w:rFonts w:asciiTheme="majorHAnsi" w:hAnsiTheme="majorHAnsi" w:cstheme="majorHAnsi"/>
          <w:b/>
        </w:rPr>
        <w:fldChar w:fldCharType="end"/>
      </w:r>
      <w:r w:rsidR="00C77E8C"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="00C77E8C" w:rsidRPr="00105FCC">
        <w:rPr>
          <w:rFonts w:asciiTheme="majorHAnsi" w:hAnsiTheme="majorHAnsi" w:cstheme="majorHAnsi"/>
          <w:b/>
        </w:rPr>
        <w:t>X-Command</w:t>
      </w:r>
      <w:bookmarkEnd w:id="23"/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442"/>
        <w:gridCol w:w="4223"/>
        <w:gridCol w:w="2127"/>
        <w:gridCol w:w="1417"/>
      </w:tblGrid>
      <w:tr w:rsidR="00C77E8C" w:rsidRPr="00105FCC" w:rsidTr="002458C7">
        <w:tc>
          <w:tcPr>
            <w:tcW w:w="1442" w:type="dxa"/>
            <w:shd w:val="clear" w:color="auto" w:fill="002B62"/>
          </w:tcPr>
          <w:p w:rsidR="00C77E8C" w:rsidRPr="00105FCC" w:rsidRDefault="00C77E8C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223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 w:rsidR="00EE3FE9"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C77E8C" w:rsidRPr="00105FCC" w:rsidRDefault="002458C7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2458C7" w:rsidRPr="00105FCC" w:rsidTr="002458C7">
        <w:tc>
          <w:tcPr>
            <w:tcW w:w="1442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223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btain the list of menu that can be exported</w:t>
            </w:r>
          </w:p>
        </w:tc>
        <w:tc>
          <w:tcPr>
            <w:tcW w:w="2127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xport menu</w:t>
            </w:r>
          </w:p>
        </w:tc>
        <w:tc>
          <w:tcPr>
            <w:tcW w:w="1417" w:type="dxa"/>
          </w:tcPr>
          <w:p w:rsidR="002458C7" w:rsidRPr="00105FCC" w:rsidRDefault="002458C7" w:rsidP="002458C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</w:tr>
      <w:tr w:rsidR="00C77E8C" w:rsidRPr="00105FCC" w:rsidTr="002458C7">
        <w:tc>
          <w:tcPr>
            <w:tcW w:w="144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223" w:type="dxa"/>
          </w:tcPr>
          <w:p w:rsidR="00C77E8C" w:rsidRPr="00105FCC" w:rsidRDefault="002458C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Execute menu export</w:t>
            </w:r>
          </w:p>
        </w:tc>
        <w:tc>
          <w:tcPr>
            <w:tcW w:w="2127" w:type="dxa"/>
          </w:tcPr>
          <w:p w:rsidR="00C77E8C" w:rsidRPr="00105FCC" w:rsidRDefault="002458C7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2100000211</w:t>
            </w: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2458C7" w:rsidRDefault="002458C7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2458C7" w:rsidRPr="002458C7" w:rsidRDefault="00C77E8C" w:rsidP="002458C7">
      <w:pPr>
        <w:pStyle w:val="30"/>
      </w:pPr>
      <w:bookmarkStart w:id="24" w:name="_Toc33542968"/>
      <w:r w:rsidRPr="00105FCC">
        <w:t>INFO</w:t>
      </w:r>
      <w:bookmarkEnd w:id="24"/>
    </w:p>
    <w:p w:rsidR="00C77E8C" w:rsidRPr="00105FCC" w:rsidRDefault="002458C7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Output the list of the menu that can be exported.</w:t>
      </w:r>
    </w:p>
    <w:p w:rsidR="00C77E8C" w:rsidRPr="00105FCC" w:rsidRDefault="00C77E8C" w:rsidP="00C77E8C">
      <w:pPr>
        <w:ind w:left="454"/>
        <w:rPr>
          <w:rFonts w:asciiTheme="majorHAnsi" w:hAnsiTheme="majorHAnsi" w:cstheme="majorHAnsi"/>
        </w:rPr>
      </w:pPr>
    </w:p>
    <w:p w:rsidR="002458C7" w:rsidRDefault="00C77E8C" w:rsidP="002458C7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458C7">
        <w:rPr>
          <w:rFonts w:asciiTheme="majorHAnsi" w:hAnsiTheme="majorHAnsi" w:cstheme="majorHAnsi" w:hint="eastAsia"/>
        </w:rPr>
        <w:t>P</w:t>
      </w:r>
      <w:r w:rsidR="002458C7">
        <w:rPr>
          <w:rFonts w:asciiTheme="majorHAnsi" w:hAnsiTheme="majorHAnsi" w:cstheme="majorHAnsi"/>
        </w:rPr>
        <w:t>arameter</w:t>
      </w:r>
    </w:p>
    <w:p w:rsidR="00C77E8C" w:rsidRPr="00105FCC" w:rsidRDefault="002458C7" w:rsidP="002458C7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>o parameter to specify.</w:t>
      </w:r>
    </w:p>
    <w:p w:rsidR="00C77E8C" w:rsidRPr="00105FCC" w:rsidRDefault="00C77E8C" w:rsidP="00C77E8C">
      <w:pPr>
        <w:rPr>
          <w:rFonts w:asciiTheme="majorHAnsi" w:hAnsiTheme="majorHAnsi" w:cstheme="majorHAnsi"/>
          <w:b/>
        </w:rPr>
      </w:pPr>
    </w:p>
    <w:p w:rsidR="00C77E8C" w:rsidRDefault="00C77E8C" w:rsidP="00C77E8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458C7">
        <w:rPr>
          <w:rFonts w:asciiTheme="majorHAnsi" w:hAnsiTheme="majorHAnsi" w:cstheme="majorHAnsi" w:hint="eastAsia"/>
        </w:rPr>
        <w:t>R</w:t>
      </w:r>
      <w:r w:rsidR="002458C7">
        <w:rPr>
          <w:rFonts w:asciiTheme="majorHAnsi" w:hAnsiTheme="majorHAnsi" w:cstheme="majorHAnsi"/>
        </w:rPr>
        <w:t>esponse</w:t>
      </w:r>
    </w:p>
    <w:p w:rsidR="00C77E8C" w:rsidRPr="00105FCC" w:rsidRDefault="002458C7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73"/>
      </w:tblGrid>
      <w:tr w:rsidR="00C77E8C" w:rsidRPr="00105FCC" w:rsidTr="00036CE7">
        <w:tc>
          <w:tcPr>
            <w:tcW w:w="917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"status": "SUCCEED",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resultdata</w:t>
            </w:r>
            <w:proofErr w:type="spellEnd"/>
            <w:r w:rsidRPr="00105FCC">
              <w:rPr>
                <w:rFonts w:asciiTheme="majorHAnsi" w:hAnsiTheme="majorHAnsi" w:cstheme="majorHAnsi"/>
                <w:szCs w:val="21"/>
              </w:rPr>
              <w:t>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"MENU_LIST":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ID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"</w:t>
            </w: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menu_group_name</w:t>
            </w:r>
            <w:proofErr w:type="spellEnd"/>
            <w:r w:rsidRPr="00105FCC">
              <w:rPr>
                <w:rFonts w:asciiTheme="majorHAnsi" w:hAnsiTheme="majorHAnsi" w:cstheme="majorHAnsi"/>
                <w:szCs w:val="21"/>
              </w:rPr>
              <w:t>":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name</w:t>
            </w:r>
            <w:r w:rsidRPr="00105FCC">
              <w:rPr>
                <w:rFonts w:asciiTheme="majorHAnsi" w:hAnsiTheme="majorHAnsi" w:cstheme="majorHAnsi"/>
                <w:szCs w:val="21"/>
              </w:rPr>
              <w:t>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"menu": [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    "</w:t>
            </w: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menu_id</w:t>
            </w:r>
            <w:proofErr w:type="spellEnd"/>
            <w:r w:rsidRPr="00105FCC">
              <w:rPr>
                <w:rFonts w:asciiTheme="majorHAnsi" w:hAnsiTheme="majorHAnsi" w:cstheme="majorHAnsi"/>
                <w:szCs w:val="21"/>
              </w:rPr>
              <w:t>": "</w:t>
            </w:r>
            <w:r w:rsidR="002458C7">
              <w:rPr>
                <w:rFonts w:asciiTheme="majorHAnsi" w:hAnsiTheme="majorHAnsi" w:cstheme="majorHAnsi" w:hint="eastAsia"/>
                <w:color w:val="FF0000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</w:rPr>
              <w:t xml:space="preserve">enu </w:t>
            </w:r>
            <w:r w:rsidRPr="00105FCC">
              <w:rPr>
                <w:rFonts w:asciiTheme="majorHAnsi" w:hAnsiTheme="majorHAnsi" w:cstheme="majorHAnsi"/>
                <w:color w:val="FF0000"/>
              </w:rPr>
              <w:t>ID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    "</w:t>
            </w: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menu_name</w:t>
            </w:r>
            <w:proofErr w:type="spellEnd"/>
            <w:r w:rsidRPr="00105FCC">
              <w:rPr>
                <w:rFonts w:asciiTheme="majorHAnsi" w:hAnsiTheme="majorHAnsi" w:cstheme="majorHAnsi"/>
                <w:szCs w:val="21"/>
              </w:rPr>
              <w:t>": "</w:t>
            </w:r>
            <w:r w:rsidR="002458C7">
              <w:rPr>
                <w:rFonts w:asciiTheme="majorHAnsi" w:hAnsiTheme="majorHAnsi" w:cstheme="majorHAnsi" w:hint="eastAsia"/>
                <w:color w:val="FF0000"/>
              </w:rPr>
              <w:t>M</w:t>
            </w:r>
            <w:r w:rsidR="002458C7">
              <w:rPr>
                <w:rFonts w:asciiTheme="majorHAnsi" w:hAnsiTheme="majorHAnsi" w:cstheme="majorHAnsi"/>
                <w:color w:val="FF0000"/>
              </w:rPr>
              <w:t>enu name</w:t>
            </w:r>
            <w:r w:rsidRPr="00105FCC">
              <w:rPr>
                <w:rFonts w:asciiTheme="majorHAnsi" w:hAnsiTheme="majorHAnsi" w:cstheme="majorHAnsi"/>
                <w:szCs w:val="21"/>
              </w:rPr>
              <w:t>"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},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ind w:firstLineChars="1150" w:firstLine="241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2458C7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2458C7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    ]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},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"</w:t>
            </w:r>
            <w:r w:rsidR="002458C7">
              <w:rPr>
                <w:rFonts w:asciiTheme="majorHAnsi" w:hAnsiTheme="majorHAnsi" w:cstheme="majorHAnsi" w:hint="eastAsia"/>
                <w:color w:val="FF0000"/>
                <w:szCs w:val="21"/>
              </w:rPr>
              <w:t xml:space="preserve"> M</w:t>
            </w:r>
            <w:r w:rsidR="002458C7">
              <w:rPr>
                <w:rFonts w:asciiTheme="majorHAnsi" w:hAnsiTheme="majorHAnsi" w:cstheme="majorHAnsi"/>
                <w:color w:val="FF0000"/>
                <w:szCs w:val="21"/>
              </w:rPr>
              <w:t>enu group ID</w:t>
            </w:r>
            <w:r w:rsidR="002458C7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105FCC">
              <w:rPr>
                <w:rFonts w:asciiTheme="majorHAnsi" w:hAnsiTheme="majorHAnsi" w:cstheme="majorHAnsi"/>
                <w:szCs w:val="21"/>
              </w:rPr>
              <w:t>": {</w:t>
            </w:r>
          </w:p>
          <w:p w:rsidR="00C77E8C" w:rsidRPr="00105FCC" w:rsidRDefault="00C77E8C" w:rsidP="00036CE7">
            <w:pPr>
              <w:ind w:firstLineChars="1150" w:firstLine="241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2458C7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2458C7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    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ind w:firstLineChars="50" w:firstLine="105"/>
              <w:jc w:val="left"/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C77E8C" w:rsidRPr="00105FCC" w:rsidRDefault="005061BB" w:rsidP="00C77E8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rPr>
          <w:jc w:val="center"/>
        </w:trPr>
        <w:tc>
          <w:tcPr>
            <w:tcW w:w="2826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ID</w:t>
            </w:r>
          </w:p>
        </w:tc>
        <w:tc>
          <w:tcPr>
            <w:tcW w:w="5842" w:type="dxa"/>
          </w:tcPr>
          <w:p w:rsidR="00C77E8C" w:rsidRPr="00105FCC" w:rsidRDefault="00B06AE4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</w:t>
            </w:r>
            <w:r>
              <w:rPr>
                <w:rFonts w:asciiTheme="majorHAnsi" w:hAnsiTheme="majorHAnsi" w:cstheme="majorHAnsi" w:hint="eastAsia"/>
              </w:rPr>
              <w:t xml:space="preserve"> array </w:t>
            </w:r>
            <w:r>
              <w:rPr>
                <w:rFonts w:asciiTheme="majorHAnsi" w:hAnsiTheme="majorHAnsi" w:cstheme="majorHAnsi"/>
              </w:rPr>
              <w:t>with menu group</w:t>
            </w:r>
            <w:r w:rsidR="00313540">
              <w:rPr>
                <w:rFonts w:asciiTheme="majorHAnsi" w:hAnsiTheme="majorHAnsi" w:cstheme="majorHAnsi"/>
              </w:rPr>
              <w:t xml:space="preserve"> ID</w:t>
            </w:r>
            <w:r>
              <w:rPr>
                <w:rFonts w:asciiTheme="majorHAnsi" w:hAnsiTheme="majorHAnsi" w:cstheme="majorHAnsi"/>
              </w:rPr>
              <w:t xml:space="preserve"> as </w:t>
            </w:r>
            <w:r w:rsidR="00313540">
              <w:rPr>
                <w:rFonts w:asciiTheme="majorHAnsi" w:hAnsiTheme="majorHAnsi" w:cstheme="majorHAnsi"/>
              </w:rPr>
              <w:t>key</w:t>
            </w:r>
            <w:r>
              <w:rPr>
                <w:rFonts w:asciiTheme="majorHAnsi" w:hAnsiTheme="majorHAnsi" w:cstheme="majorHAnsi"/>
              </w:rPr>
              <w:t xml:space="preserve"> and </w:t>
            </w:r>
            <w:r>
              <w:rPr>
                <w:rFonts w:asciiTheme="majorHAnsi" w:hAnsiTheme="majorHAnsi" w:cstheme="majorHAnsi" w:hint="eastAsia"/>
              </w:rPr>
              <w:t xml:space="preserve">consisted </w:t>
            </w:r>
            <w:r>
              <w:rPr>
                <w:rFonts w:asciiTheme="majorHAnsi" w:hAnsiTheme="majorHAnsi" w:cstheme="majorHAnsi"/>
              </w:rPr>
              <w:t>of menu.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menu_group_name</w:t>
            </w:r>
            <w:proofErr w:type="spellEnd"/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name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menu_id</w:t>
            </w:r>
            <w:proofErr w:type="spellEnd"/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 xml:space="preserve">enu </w:t>
            </w:r>
            <w:r w:rsidR="00C77E8C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menu_name</w:t>
            </w:r>
            <w:proofErr w:type="spellEnd"/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name</w:t>
            </w:r>
          </w:p>
        </w:tc>
      </w:tr>
    </w:tbl>
    <w:p w:rsidR="00B06AE4" w:rsidRDefault="00B06AE4" w:rsidP="00C77E8C">
      <w:pPr>
        <w:rPr>
          <w:rFonts w:asciiTheme="majorHAnsi" w:hAnsiTheme="majorHAnsi" w:cstheme="majorHAnsi"/>
        </w:rPr>
      </w:pPr>
    </w:p>
    <w:p w:rsidR="00C77E8C" w:rsidRPr="00105FCC" w:rsidRDefault="00B06AE4" w:rsidP="00B06AE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093AF7">
      <w:pPr>
        <w:pStyle w:val="30"/>
      </w:pPr>
      <w:bookmarkStart w:id="25" w:name="_Toc33542969"/>
      <w:r w:rsidRPr="00105FCC">
        <w:lastRenderedPageBreak/>
        <w:t>EXECUTE</w:t>
      </w:r>
      <w:bookmarkEnd w:id="25"/>
    </w:p>
    <w:p w:rsidR="00C77E8C" w:rsidRPr="00105FCC" w:rsidRDefault="00B06AE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target menu and execute </w:t>
      </w:r>
      <w:r>
        <w:rPr>
          <w:rFonts w:asciiTheme="majorHAnsi" w:hAnsiTheme="majorHAnsi" w:cstheme="majorHAnsi"/>
          <w:szCs w:val="21"/>
        </w:rPr>
        <w:t xml:space="preserve">menu </w:t>
      </w:r>
      <w:r>
        <w:rPr>
          <w:rFonts w:asciiTheme="majorHAnsi" w:hAnsiTheme="majorHAnsi" w:cstheme="majorHAnsi" w:hint="eastAsia"/>
          <w:szCs w:val="21"/>
        </w:rPr>
        <w:t>export.</w:t>
      </w:r>
    </w:p>
    <w:p w:rsidR="00C77E8C" w:rsidRPr="00B06AE4" w:rsidRDefault="00C77E8C" w:rsidP="00C77E8C">
      <w:pPr>
        <w:ind w:left="454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B06AE4">
        <w:rPr>
          <w:rFonts w:asciiTheme="majorHAnsi" w:hAnsiTheme="majorHAnsi" w:cstheme="majorHAnsi" w:hint="eastAsia"/>
        </w:rPr>
        <w:t>P</w:t>
      </w:r>
      <w:r w:rsidR="00B06AE4">
        <w:rPr>
          <w:rFonts w:asciiTheme="majorHAnsi" w:hAnsiTheme="majorHAnsi" w:cstheme="majorHAnsi"/>
        </w:rPr>
        <w:t>arameter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B06AE4">
        <w:rPr>
          <w:rFonts w:asciiTheme="majorHAnsi" w:hAnsiTheme="majorHAnsi" w:cstheme="majorHAnsi" w:hint="eastAsia"/>
        </w:rPr>
        <w:t xml:space="preserve">Please specify the </w:t>
      </w:r>
      <w:r w:rsidR="00B06AE4">
        <w:rPr>
          <w:rFonts w:asciiTheme="majorHAnsi" w:hAnsiTheme="majorHAnsi" w:cstheme="majorHAnsi"/>
        </w:rPr>
        <w:t>following</w:t>
      </w:r>
      <w:r w:rsidR="00B06AE4">
        <w:rPr>
          <w:rFonts w:asciiTheme="majorHAnsi" w:hAnsiTheme="majorHAnsi" w:cstheme="majorHAnsi" w:hint="eastAsia"/>
        </w:rPr>
        <w:t xml:space="preserve"> </w:t>
      </w:r>
      <w:r w:rsidR="00B06AE4">
        <w:rPr>
          <w:rFonts w:asciiTheme="majorHAnsi" w:hAnsiTheme="majorHAnsi" w:cstheme="majorHAnsi"/>
        </w:rPr>
        <w:t>to “content” in JSON format.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B06AE4" w:rsidP="00C77E8C">
      <w:pPr>
        <w:ind w:firstLineChars="1000" w:firstLine="2108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Table</w:t>
      </w:r>
      <w:r w:rsidR="00C77E8C" w:rsidRPr="00105FCC">
        <w:rPr>
          <w:rFonts w:asciiTheme="majorHAnsi" w:hAnsiTheme="majorHAnsi" w:cstheme="majorHAnsi"/>
          <w:b/>
        </w:rPr>
        <w:t xml:space="preserve"> </w:t>
      </w:r>
      <w:r w:rsidR="00A826AC">
        <w:rPr>
          <w:rFonts w:asciiTheme="majorHAnsi" w:hAnsiTheme="majorHAnsi" w:cstheme="majorHAnsi"/>
          <w:b/>
        </w:rPr>
        <w:fldChar w:fldCharType="begin"/>
      </w:r>
      <w:r w:rsidR="00A826AC">
        <w:rPr>
          <w:rFonts w:asciiTheme="majorHAnsi" w:hAnsiTheme="majorHAnsi" w:cstheme="majorHAnsi"/>
          <w:b/>
        </w:rPr>
        <w:instrText xml:space="preserve"> STYLEREF 1 \s </w:instrText>
      </w:r>
      <w:r w:rsidR="00A826AC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3</w:t>
      </w:r>
      <w:r w:rsidR="00A826AC">
        <w:rPr>
          <w:rFonts w:asciiTheme="majorHAnsi" w:hAnsiTheme="majorHAnsi" w:cstheme="majorHAnsi"/>
          <w:b/>
        </w:rPr>
        <w:fldChar w:fldCharType="end"/>
      </w:r>
      <w:r w:rsidR="00A826AC">
        <w:rPr>
          <w:rFonts w:asciiTheme="majorHAnsi" w:hAnsiTheme="majorHAnsi" w:cstheme="majorHAnsi"/>
          <w:b/>
        </w:rPr>
        <w:t>-</w:t>
      </w:r>
      <w:r w:rsidR="00A826AC">
        <w:rPr>
          <w:rFonts w:asciiTheme="majorHAnsi" w:hAnsiTheme="majorHAnsi" w:cstheme="majorHAnsi"/>
          <w:b/>
        </w:rPr>
        <w:fldChar w:fldCharType="begin"/>
      </w:r>
      <w:r w:rsidR="00A826AC">
        <w:rPr>
          <w:rFonts w:asciiTheme="majorHAnsi" w:hAnsiTheme="majorHAnsi" w:cstheme="majorHAnsi"/>
          <w:b/>
        </w:rPr>
        <w:instrText xml:space="preserve"> SEQ </w:instrText>
      </w:r>
      <w:r w:rsidR="00A826AC">
        <w:rPr>
          <w:rFonts w:asciiTheme="majorHAnsi" w:hAnsiTheme="majorHAnsi" w:cstheme="majorHAnsi"/>
          <w:b/>
        </w:rPr>
        <w:instrText>表</w:instrText>
      </w:r>
      <w:r w:rsidR="00A826AC">
        <w:rPr>
          <w:rFonts w:asciiTheme="majorHAnsi" w:hAnsiTheme="majorHAnsi" w:cstheme="majorHAnsi"/>
          <w:b/>
        </w:rPr>
        <w:instrText xml:space="preserve"> \* ARABIC \s 1 </w:instrText>
      </w:r>
      <w:r w:rsidR="00A826AC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6</w:t>
      </w:r>
      <w:r w:rsidR="00A826AC">
        <w:rPr>
          <w:rFonts w:asciiTheme="majorHAnsi" w:hAnsiTheme="majorHAnsi" w:cstheme="majorHAnsi"/>
          <w:b/>
        </w:rPr>
        <w:fldChar w:fldCharType="end"/>
      </w:r>
      <w:r w:rsidR="00C77E8C" w:rsidRPr="00105FCC">
        <w:rPr>
          <w:rFonts w:asciiTheme="majorHAnsi" w:hAnsiTheme="majorHAnsi" w:cstheme="majorHAnsi"/>
          <w:b/>
        </w:rPr>
        <w:t xml:space="preserve">  </w:t>
      </w:r>
      <w:r>
        <w:rPr>
          <w:rFonts w:asciiTheme="majorHAnsi" w:hAnsiTheme="majorHAnsi" w:cstheme="majorHAnsi"/>
          <w:b/>
        </w:rPr>
        <w:t>Export menu parameter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C77E8C" w:rsidRPr="00105FCC" w:rsidTr="00036CE7">
        <w:tc>
          <w:tcPr>
            <w:tcW w:w="3118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3544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</w:t>
            </w:r>
            <w:r w:rsidR="00B06AE4"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C77E8C" w:rsidRPr="00105FCC" w:rsidTr="00036CE7">
        <w:tc>
          <w:tcPr>
            <w:tcW w:w="3118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ID</w:t>
            </w:r>
          </w:p>
        </w:tc>
        <w:tc>
          <w:tcPr>
            <w:tcW w:w="3544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Menu ID</w:t>
            </w:r>
          </w:p>
        </w:tc>
      </w:tr>
    </w:tbl>
    <w:p w:rsidR="00C77E8C" w:rsidRPr="00105FCC" w:rsidRDefault="00C77E8C" w:rsidP="00C77E8C">
      <w:pPr>
        <w:ind w:left="840" w:firstLineChars="50" w:firstLine="10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B06AE4">
        <w:rPr>
          <w:rFonts w:ascii="ＭＳ ゴシック" w:eastAsia="ＭＳ ゴシック" w:hAnsi="ＭＳ ゴシック" w:cs="ＭＳ ゴシック" w:hint="eastAsia"/>
          <w:color w:val="FF0000"/>
        </w:rPr>
        <w:t xml:space="preserve"> </w:t>
      </w:r>
      <w:r w:rsidR="00B06AE4">
        <w:rPr>
          <w:rFonts w:asciiTheme="majorHAnsi" w:hAnsiTheme="majorHAnsi" w:cstheme="majorHAnsi" w:hint="eastAsia"/>
        </w:rPr>
        <w:t>M</w:t>
      </w:r>
      <w:r w:rsidR="00B06AE4">
        <w:rPr>
          <w:rFonts w:asciiTheme="majorHAnsi" w:hAnsiTheme="majorHAnsi" w:cstheme="majorHAnsi"/>
        </w:rPr>
        <w:t>enu group ID and Menu ID is the value in the return value of INFO.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C77E8C" w:rsidRPr="00105FCC" w:rsidRDefault="00B06AE4" w:rsidP="00036CE7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E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xample) </w:t>
            </w:r>
            <w:r w:rsidR="00C77E8C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"2100000002": [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2100000202,</w:t>
            </w:r>
          </w:p>
          <w:p w:rsidR="00C77E8C" w:rsidRPr="00105FCC" w:rsidRDefault="00C77E8C" w:rsidP="00036CE7">
            <w:pPr>
              <w:widowControl/>
              <w:ind w:firstLineChars="450" w:firstLine="94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B06AE4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B06AE4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2100000222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"2100000003": [</w:t>
            </w:r>
          </w:p>
          <w:p w:rsidR="00C77E8C" w:rsidRPr="00105FCC" w:rsidRDefault="00C77E8C" w:rsidP="00036CE7">
            <w:pPr>
              <w:widowControl/>
              <w:ind w:firstLineChars="500" w:firstLine="105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B06AE4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(</w:t>
            </w:r>
            <w:r w:rsidR="00B06AE4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ind w:firstLineChars="200" w:firstLine="42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C77E8C" w:rsidRDefault="00C77E8C" w:rsidP="00C77E8C">
      <w:pPr>
        <w:ind w:left="454"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B06AE4">
        <w:rPr>
          <w:rFonts w:asciiTheme="majorHAnsi" w:hAnsiTheme="majorHAnsi" w:cstheme="majorHAnsi" w:hint="eastAsia"/>
        </w:rPr>
        <w:t>R</w:t>
      </w:r>
      <w:r w:rsidR="00B06AE4">
        <w:rPr>
          <w:rFonts w:asciiTheme="majorHAnsi" w:hAnsiTheme="majorHAnsi" w:cstheme="majorHAnsi"/>
        </w:rPr>
        <w:t>esponse</w:t>
      </w:r>
    </w:p>
    <w:p w:rsidR="00B06AE4" w:rsidRPr="00105FCC" w:rsidRDefault="00B06AE4" w:rsidP="00C77E8C">
      <w:pPr>
        <w:ind w:left="454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B06AE4">
        <w:rPr>
          <w:rFonts w:asciiTheme="majorHAnsi" w:hAnsiTheme="majorHAnsi" w:cstheme="majorHAnsi" w:hint="eastAsia"/>
        </w:rPr>
        <w:t>The returned response is stored in JSON format.</w:t>
      </w:r>
      <w:r w:rsidR="00B06AE4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 w:rsidR="00B06AE4">
              <w:rPr>
                <w:rFonts w:asciiTheme="majorHAnsi" w:hAnsiTheme="majorHAnsi" w:cstheme="majorHAnsi" w:hint="eastAsia"/>
              </w:rPr>
              <w:t>E</w:t>
            </w:r>
            <w:r w:rsidR="00B06AE4">
              <w:rPr>
                <w:rFonts w:asciiTheme="majorHAnsi" w:hAnsiTheme="majorHAnsi" w:cstheme="majorHAnsi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B06AE4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B06AE4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B06AE4">
              <w:rPr>
                <w:rFonts w:asciiTheme="majorHAnsi" w:hAnsiTheme="majorHAnsi" w:cstheme="majorHAnsi" w:hint="eastAsia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pStyle w:val="af2"/>
        <w:keepNext/>
        <w:rPr>
          <w:rFonts w:asciiTheme="majorHAnsi" w:hAnsiTheme="majorHAnsi" w:cstheme="majorHAnsi"/>
        </w:rPr>
      </w:pPr>
    </w:p>
    <w:p w:rsidR="00C77E8C" w:rsidRPr="00105FCC" w:rsidRDefault="00B06AE4" w:rsidP="00C77E8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7</w:t>
      </w:r>
      <w:r w:rsidR="00A826AC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rPr>
          <w:jc w:val="center"/>
        </w:trPr>
        <w:tc>
          <w:tcPr>
            <w:tcW w:w="2826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B06AE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5842" w:type="dxa"/>
          </w:tcPr>
          <w:p w:rsidR="00B06AE4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No</w:t>
            </w:r>
            <w:r w:rsidR="00FF14A8">
              <w:rPr>
                <w:rFonts w:asciiTheme="majorHAnsi" w:hAnsiTheme="majorHAnsi" w:cstheme="majorHAnsi"/>
              </w:rPr>
              <w:t>.</w:t>
            </w:r>
          </w:p>
          <w:p w:rsidR="00DB26BF" w:rsidRPr="00105FCC" w:rsidRDefault="00B06AE4" w:rsidP="00B06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status by searching the Operation No</w:t>
            </w:r>
            <w:r w:rsidR="00FF14A8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in “Export/Import menu list”.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C77E8C" w:rsidRPr="00105FCC" w:rsidRDefault="00B06AE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C77E8C" w:rsidRPr="00105FCC" w:rsidRDefault="00C77E8C" w:rsidP="00036CE7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503C7A">
              <w:rPr>
                <w:rFonts w:asciiTheme="majorHAnsi" w:hAnsiTheme="majorHAnsi" w:cstheme="majorHAnsi" w:hint="eastAsia"/>
              </w:rPr>
              <w:t>N</w:t>
            </w:r>
            <w:r w:rsidR="00503C7A">
              <w:rPr>
                <w:rFonts w:asciiTheme="majorHAnsi" w:hAnsiTheme="majorHAnsi" w:cstheme="majorHAnsi"/>
              </w:rPr>
              <w:t>ormal end</w:t>
            </w:r>
          </w:p>
          <w:p w:rsidR="00C77E8C" w:rsidRPr="00105FCC" w:rsidRDefault="00C77E8C" w:rsidP="00503C7A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503C7A">
              <w:rPr>
                <w:rFonts w:asciiTheme="majorHAnsi" w:hAnsiTheme="majorHAnsi" w:cstheme="majorHAnsi" w:hint="eastAsia"/>
              </w:rPr>
              <w:t>Not able to perform exe</w:t>
            </w:r>
            <w:r w:rsidR="00503C7A">
              <w:rPr>
                <w:rFonts w:asciiTheme="majorHAnsi" w:hAnsiTheme="majorHAnsi" w:cstheme="majorHAnsi"/>
              </w:rPr>
              <w:t>c</w:t>
            </w:r>
            <w:r w:rsidR="00503C7A"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C77E8C" w:rsidRPr="00105FCC" w:rsidTr="00036CE7">
        <w:trPr>
          <w:jc w:val="center"/>
        </w:trPr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C77E8C" w:rsidRPr="00105FCC" w:rsidRDefault="00503C7A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1B4C6E" w:rsidRDefault="001B4C6E" w:rsidP="00C77E8C">
      <w:pPr>
        <w:rPr>
          <w:rFonts w:asciiTheme="majorHAnsi" w:hAnsiTheme="majorHAnsi" w:cstheme="majorHAnsi"/>
        </w:rPr>
      </w:pPr>
    </w:p>
    <w:p w:rsidR="001B4C6E" w:rsidRDefault="001B4C6E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77E8C" w:rsidRPr="00105FCC" w:rsidRDefault="00C77E8C" w:rsidP="0071419F">
      <w:pPr>
        <w:pStyle w:val="20"/>
      </w:pPr>
      <w:bookmarkStart w:id="26" w:name="_Toc33542970"/>
      <w:proofErr w:type="spellStart"/>
      <w:r w:rsidRPr="00105FCC">
        <w:lastRenderedPageBreak/>
        <w:t>RestAPI</w:t>
      </w:r>
      <w:proofErr w:type="spellEnd"/>
      <w:r w:rsidR="00296800">
        <w:t xml:space="preserve"> for</w:t>
      </w:r>
      <w:r w:rsidR="00503C7A">
        <w:t xml:space="preserve"> </w:t>
      </w:r>
      <w:r w:rsidR="005F4B27">
        <w:t>Im</w:t>
      </w:r>
      <w:r w:rsidR="00503C7A">
        <w:t>port</w:t>
      </w:r>
      <w:r w:rsidR="005F4B27">
        <w:t xml:space="preserve"> menu</w:t>
      </w:r>
      <w:bookmarkEnd w:id="26"/>
    </w:p>
    <w:p w:rsidR="00FF14A8" w:rsidRDefault="00FF14A8" w:rsidP="00FF14A8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 is possible to perform menu import with </w:t>
      </w:r>
      <w:proofErr w:type="spellStart"/>
      <w:r>
        <w:rPr>
          <w:rFonts w:asciiTheme="majorHAnsi" w:hAnsiTheme="majorHAnsi" w:cstheme="majorHAnsi" w:hint="eastAsia"/>
        </w:rPr>
        <w:t>RestAPI</w:t>
      </w:r>
      <w:proofErr w:type="spellEnd"/>
      <w:r>
        <w:rPr>
          <w:rFonts w:asciiTheme="majorHAnsi" w:hAnsiTheme="majorHAnsi" w:cstheme="majorHAnsi" w:hint="eastAsia"/>
        </w:rPr>
        <w:t>.</w:t>
      </w:r>
    </w:p>
    <w:p w:rsidR="00C77E8C" w:rsidRPr="00105FCC" w:rsidRDefault="00FF14A8" w:rsidP="00FF14A8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“Import menu” menu in “ITA management console” menu group.</w:t>
      </w:r>
    </w:p>
    <w:p w:rsidR="007C2FA9" w:rsidRPr="00105FCC" w:rsidRDefault="00FF14A8" w:rsidP="007C2FA9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7C2FA9" w:rsidRPr="00105FCC">
        <w:rPr>
          <w:rFonts w:asciiTheme="majorHAnsi" w:hAnsiTheme="majorHAnsi" w:cstheme="majorHAnsi"/>
        </w:rPr>
        <w:t xml:space="preserve"> </w:t>
      </w:r>
      <w:r w:rsidR="007C2FA9">
        <w:rPr>
          <w:rFonts w:asciiTheme="majorHAnsi" w:hAnsiTheme="majorHAnsi" w:cstheme="majorHAnsi"/>
        </w:rPr>
        <w:fldChar w:fldCharType="begin"/>
      </w:r>
      <w:r w:rsidR="007C2FA9">
        <w:rPr>
          <w:rFonts w:asciiTheme="majorHAnsi" w:hAnsiTheme="majorHAnsi" w:cstheme="majorHAnsi"/>
        </w:rPr>
        <w:instrText xml:space="preserve"> STYLEREF 1 \s </w:instrText>
      </w:r>
      <w:r w:rsidR="007C2FA9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7C2FA9">
        <w:rPr>
          <w:rFonts w:asciiTheme="majorHAnsi" w:hAnsiTheme="majorHAnsi" w:cstheme="majorHAnsi"/>
        </w:rPr>
        <w:fldChar w:fldCharType="end"/>
      </w:r>
      <w:r w:rsidR="007C2FA9">
        <w:rPr>
          <w:rFonts w:asciiTheme="majorHAnsi" w:hAnsiTheme="majorHAnsi" w:cstheme="majorHAnsi"/>
        </w:rPr>
        <w:t>-</w:t>
      </w:r>
      <w:r w:rsidR="007C2FA9">
        <w:rPr>
          <w:rFonts w:asciiTheme="majorHAnsi" w:hAnsiTheme="majorHAnsi" w:cstheme="majorHAnsi"/>
        </w:rPr>
        <w:fldChar w:fldCharType="begin"/>
      </w:r>
      <w:r w:rsidR="007C2FA9">
        <w:rPr>
          <w:rFonts w:asciiTheme="majorHAnsi" w:hAnsiTheme="majorHAnsi" w:cstheme="majorHAnsi"/>
        </w:rPr>
        <w:instrText xml:space="preserve"> SEQ </w:instrText>
      </w:r>
      <w:r w:rsidR="007C2FA9">
        <w:rPr>
          <w:rFonts w:asciiTheme="majorHAnsi" w:hAnsiTheme="majorHAnsi" w:cstheme="majorHAnsi"/>
        </w:rPr>
        <w:instrText>表</w:instrText>
      </w:r>
      <w:r w:rsidR="007C2FA9">
        <w:rPr>
          <w:rFonts w:asciiTheme="majorHAnsi" w:hAnsiTheme="majorHAnsi" w:cstheme="majorHAnsi"/>
        </w:rPr>
        <w:instrText xml:space="preserve"> \* ARABIC \s 1 </w:instrText>
      </w:r>
      <w:r w:rsidR="007C2FA9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8</w:t>
      </w:r>
      <w:r w:rsidR="007C2FA9">
        <w:rPr>
          <w:rFonts w:asciiTheme="majorHAnsi" w:hAnsiTheme="majorHAnsi" w:cstheme="majorHAnsi"/>
        </w:rPr>
        <w:fldChar w:fldCharType="end"/>
      </w:r>
      <w:r w:rsidR="007C2FA9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942341" w:rsidRPr="00105FCC" w:rsidTr="007C2FA9">
        <w:trPr>
          <w:jc w:val="center"/>
        </w:trPr>
        <w:tc>
          <w:tcPr>
            <w:tcW w:w="2405" w:type="dxa"/>
            <w:shd w:val="clear" w:color="auto" w:fill="002B62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942341" w:rsidRPr="00105FCC" w:rsidTr="007C2FA9">
        <w:trPr>
          <w:trHeight w:val="58"/>
          <w:jc w:val="center"/>
        </w:trPr>
        <w:tc>
          <w:tcPr>
            <w:tcW w:w="2405" w:type="dxa"/>
          </w:tcPr>
          <w:p w:rsidR="00942341" w:rsidRPr="00930E55" w:rsidRDefault="00942341" w:rsidP="00942341">
            <w:r>
              <w:rPr>
                <w:rFonts w:hint="eastAsia"/>
              </w:rPr>
              <w:t>M</w:t>
            </w:r>
            <w:r>
              <w:t>anagement console</w:t>
            </w:r>
          </w:p>
        </w:tc>
        <w:tc>
          <w:tcPr>
            <w:tcW w:w="2693" w:type="dxa"/>
          </w:tcPr>
          <w:p w:rsidR="00942341" w:rsidRPr="00930E55" w:rsidRDefault="00942341" w:rsidP="00942341">
            <w:r>
              <w:t>Import menu</w:t>
            </w:r>
          </w:p>
        </w:tc>
        <w:tc>
          <w:tcPr>
            <w:tcW w:w="1943" w:type="dxa"/>
          </w:tcPr>
          <w:p w:rsidR="00942341" w:rsidRPr="00930E55" w:rsidRDefault="00942341" w:rsidP="00942341">
            <w:r>
              <w:rPr>
                <w:rFonts w:hint="eastAsia"/>
              </w:rPr>
              <w:t>2100000212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7C2FA9" w:rsidRDefault="00942341" w:rsidP="00093AF7">
      <w:pPr>
        <w:pStyle w:val="30"/>
        <w:numPr>
          <w:ilvl w:val="2"/>
          <w:numId w:val="18"/>
        </w:numPr>
      </w:pPr>
      <w:bookmarkStart w:id="27" w:name="_Toc33542971"/>
      <w:r w:rsidRPr="00093AF7">
        <w:t>Request format</w:t>
      </w:r>
      <w:bookmarkEnd w:id="27"/>
    </w:p>
    <w:p w:rsidR="00C77E8C" w:rsidRPr="00105FCC" w:rsidRDefault="00942341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942341" w:rsidP="00C77E8C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C77E8C" w:rsidRPr="00105FCC" w:rsidRDefault="00C77E8C" w:rsidP="00C77E8C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942341"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</w:p>
    <w:p w:rsidR="00C77E8C" w:rsidRPr="00105FCC" w:rsidRDefault="00942341" w:rsidP="00C77E8C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 w:rsidRPr="00093AF7">
        <w:rPr>
          <w:rFonts w:asciiTheme="majorHAnsi" w:hAnsiTheme="majorHAnsi" w:cstheme="majorHAnsi"/>
        </w:rPr>
        <w:fldChar w:fldCharType="begin"/>
      </w:r>
      <w:r w:rsidRPr="00093AF7">
        <w:rPr>
          <w:rFonts w:asciiTheme="majorHAnsi" w:hAnsiTheme="majorHAnsi" w:cstheme="majorHAnsi"/>
        </w:rPr>
        <w:instrText xml:space="preserve"> STYLEREF 1 \s </w:instrText>
      </w:r>
      <w:r w:rsidRPr="00093AF7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Pr="00093AF7">
        <w:rPr>
          <w:rFonts w:asciiTheme="majorHAnsi" w:hAnsiTheme="majorHAnsi" w:cstheme="majorHAnsi"/>
        </w:rPr>
        <w:fldChar w:fldCharType="end"/>
      </w:r>
      <w:r w:rsidRPr="00093AF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9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77E8C" w:rsidRPr="00C63FD8" w:rsidRDefault="00C77E8C" w:rsidP="00C77E8C">
      <w:pPr>
        <w:ind w:left="680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942341" w:rsidRPr="00942341">
        <w:rPr>
          <w:rFonts w:asciiTheme="majorHAnsi" w:hAnsiTheme="majorHAnsi" w:cstheme="majorHAnsi"/>
        </w:rPr>
        <w:t xml:space="preserve"> </w:t>
      </w:r>
      <w:r w:rsidR="00942341">
        <w:rPr>
          <w:rFonts w:asciiTheme="majorHAnsi" w:hAnsiTheme="majorHAnsi" w:cstheme="majorHAnsi"/>
        </w:rPr>
        <w:t>Header</w:t>
      </w:r>
    </w:p>
    <w:p w:rsidR="00C77E8C" w:rsidRPr="00105FCC" w:rsidRDefault="00C77E8C" w:rsidP="00C77E8C">
      <w:pPr>
        <w:ind w:firstLineChars="300" w:firstLine="630"/>
        <w:rPr>
          <w:rFonts w:asciiTheme="majorHAnsi" w:hAnsiTheme="majorHAnsi" w:cstheme="majorHAnsi"/>
        </w:rPr>
      </w:pPr>
    </w:p>
    <w:p w:rsidR="00C77E8C" w:rsidRPr="00942341" w:rsidRDefault="00942341" w:rsidP="00C77E8C">
      <w:pPr>
        <w:jc w:val="center"/>
        <w:rPr>
          <w:rFonts w:ascii="Arial" w:hAnsi="Arial" w:cs="Arial"/>
          <w:b/>
        </w:rPr>
      </w:pPr>
      <w:r w:rsidRPr="00942341">
        <w:rPr>
          <w:rFonts w:ascii="Arial" w:hAnsi="Arial" w:cs="Arial"/>
          <w:b/>
        </w:rPr>
        <w:t>Table</w:t>
      </w:r>
      <w:r w:rsidR="00C77E8C" w:rsidRPr="00942341">
        <w:rPr>
          <w:rFonts w:ascii="Arial" w:hAnsi="Arial" w:cs="Arial"/>
          <w:b/>
        </w:rPr>
        <w:t xml:space="preserve"> </w:t>
      </w:r>
      <w:r w:rsidR="00A826AC" w:rsidRPr="00942341">
        <w:rPr>
          <w:rFonts w:ascii="Arial" w:hAnsi="Arial" w:cs="Arial"/>
          <w:b/>
        </w:rPr>
        <w:fldChar w:fldCharType="begin"/>
      </w:r>
      <w:r w:rsidR="00A826AC" w:rsidRPr="00942341">
        <w:rPr>
          <w:rFonts w:ascii="Arial" w:hAnsi="Arial" w:cs="Arial"/>
          <w:b/>
        </w:rPr>
        <w:instrText xml:space="preserve"> STYLEREF 1 \s </w:instrText>
      </w:r>
      <w:r w:rsidR="00A826AC" w:rsidRPr="00942341">
        <w:rPr>
          <w:rFonts w:ascii="Arial" w:hAnsi="Arial" w:cs="Arial"/>
          <w:b/>
        </w:rPr>
        <w:fldChar w:fldCharType="separate"/>
      </w:r>
      <w:r w:rsidR="000B19F5">
        <w:rPr>
          <w:rFonts w:ascii="Arial" w:hAnsi="Arial" w:cs="Arial"/>
          <w:b/>
          <w:noProof/>
        </w:rPr>
        <w:t>3</w:t>
      </w:r>
      <w:r w:rsidR="00A826AC" w:rsidRPr="00942341">
        <w:rPr>
          <w:rFonts w:ascii="Arial" w:hAnsi="Arial" w:cs="Arial"/>
          <w:b/>
        </w:rPr>
        <w:fldChar w:fldCharType="end"/>
      </w:r>
      <w:r w:rsidR="00A826AC" w:rsidRPr="00942341">
        <w:rPr>
          <w:rFonts w:ascii="Arial" w:hAnsi="Arial" w:cs="Arial"/>
          <w:b/>
        </w:rPr>
        <w:t>-</w:t>
      </w:r>
      <w:r w:rsidR="00A826AC" w:rsidRPr="00942341">
        <w:rPr>
          <w:rFonts w:ascii="Arial" w:hAnsi="Arial" w:cs="Arial"/>
          <w:b/>
        </w:rPr>
        <w:fldChar w:fldCharType="begin"/>
      </w:r>
      <w:r w:rsidR="00A826AC" w:rsidRPr="00942341">
        <w:rPr>
          <w:rFonts w:ascii="Arial" w:hAnsi="Arial" w:cs="Arial"/>
          <w:b/>
        </w:rPr>
        <w:instrText xml:space="preserve"> SEQ </w:instrText>
      </w:r>
      <w:r w:rsidR="00A826AC" w:rsidRPr="00942341">
        <w:rPr>
          <w:rFonts w:ascii="Arial" w:hAnsi="Arial" w:cs="Arial"/>
          <w:b/>
        </w:rPr>
        <w:instrText>表</w:instrText>
      </w:r>
      <w:r w:rsidR="00A826AC" w:rsidRPr="00942341">
        <w:rPr>
          <w:rFonts w:ascii="Arial" w:hAnsi="Arial" w:cs="Arial"/>
          <w:b/>
        </w:rPr>
        <w:instrText xml:space="preserve"> \* ARABIC \s 1 </w:instrText>
      </w:r>
      <w:r w:rsidR="00A826AC" w:rsidRPr="00942341">
        <w:rPr>
          <w:rFonts w:ascii="Arial" w:hAnsi="Arial" w:cs="Arial"/>
          <w:b/>
        </w:rPr>
        <w:fldChar w:fldCharType="separate"/>
      </w:r>
      <w:r w:rsidR="000B19F5">
        <w:rPr>
          <w:rFonts w:ascii="Arial" w:hAnsi="Arial" w:cs="Arial"/>
          <w:b/>
          <w:noProof/>
        </w:rPr>
        <w:t>9</w:t>
      </w:r>
      <w:r w:rsidR="00A826AC" w:rsidRPr="00942341">
        <w:rPr>
          <w:rFonts w:ascii="Arial" w:hAnsi="Arial" w:cs="Arial"/>
          <w:b/>
        </w:rPr>
        <w:fldChar w:fldCharType="end"/>
      </w:r>
      <w:r w:rsidRPr="00942341">
        <w:rPr>
          <w:rFonts w:ascii="Arial" w:hAnsi="Arial" w:cs="Arial"/>
          <w:b/>
        </w:rPr>
        <w:t xml:space="preserve"> HTTP 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942341" w:rsidRPr="00105FCC" w:rsidTr="00036CE7">
        <w:tc>
          <w:tcPr>
            <w:tcW w:w="1696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942341" w:rsidRPr="00105FCC" w:rsidRDefault="00942341" w:rsidP="00942341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</w:t>
            </w:r>
            <w:proofErr w:type="spellStart"/>
            <w:r w:rsidRPr="00105FCC">
              <w:rPr>
                <w:rFonts w:asciiTheme="majorHAnsi" w:hAnsiTheme="majorHAnsi" w:cstheme="majorHAnsi"/>
              </w:rPr>
              <w:t>json</w:t>
            </w:r>
            <w:proofErr w:type="spellEnd"/>
            <w:r w:rsidRPr="00105FCC">
              <w:rPr>
                <w:rFonts w:asciiTheme="majorHAnsi" w:hAnsiTheme="majorHAnsi" w:cstheme="majorHAnsi"/>
              </w:rPr>
              <w:t>”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942341" w:rsidRPr="002458C7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942341" w:rsidRPr="00105FCC" w:rsidTr="00036CE7">
        <w:tc>
          <w:tcPr>
            <w:tcW w:w="1696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942341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942341" w:rsidRPr="00105FCC" w:rsidRDefault="00942341" w:rsidP="009423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EE3FE9" w:rsidP="00C77E8C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77E8C" w:rsidRPr="00105FCC" w:rsidRDefault="00C77E8C" w:rsidP="00C77E8C">
      <w:pPr>
        <w:rPr>
          <w:rFonts w:asciiTheme="majorHAnsi" w:hAnsiTheme="majorHAnsi" w:cstheme="majorHAnsi"/>
          <w:b/>
        </w:rPr>
      </w:pPr>
    </w:p>
    <w:p w:rsidR="00EE3FE9" w:rsidRPr="00105FCC" w:rsidRDefault="00EE3FE9" w:rsidP="00EE3FE9">
      <w:pPr>
        <w:jc w:val="center"/>
        <w:rPr>
          <w:rFonts w:asciiTheme="majorHAnsi" w:hAnsiTheme="majorHAnsi" w:cstheme="majorHAnsi"/>
          <w:b/>
        </w:rPr>
      </w:pPr>
      <w:r w:rsidRPr="00093AF7">
        <w:rPr>
          <w:rFonts w:asciiTheme="majorHAnsi" w:hAnsiTheme="majorHAnsi" w:cstheme="majorHAnsi"/>
          <w:b/>
        </w:rPr>
        <w:t xml:space="preserve">Table </w:t>
      </w:r>
      <w:r w:rsidRPr="00093AF7">
        <w:rPr>
          <w:rFonts w:asciiTheme="majorHAnsi" w:hAnsiTheme="majorHAnsi" w:cstheme="majorHAnsi"/>
          <w:b/>
        </w:rPr>
        <w:fldChar w:fldCharType="begin"/>
      </w:r>
      <w:r w:rsidRPr="00093AF7">
        <w:rPr>
          <w:rFonts w:asciiTheme="majorHAnsi" w:hAnsiTheme="majorHAnsi" w:cstheme="majorHAnsi"/>
          <w:b/>
        </w:rPr>
        <w:instrText xml:space="preserve"> STYLEREF 1 \s </w:instrText>
      </w:r>
      <w:r w:rsidRPr="00093AF7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3</w:t>
      </w:r>
      <w:r w:rsidRPr="00093AF7">
        <w:rPr>
          <w:rFonts w:asciiTheme="majorHAnsi" w:hAnsiTheme="majorHAnsi" w:cstheme="majorHAnsi"/>
          <w:b/>
        </w:rPr>
        <w:fldChar w:fldCharType="end"/>
      </w:r>
      <w:r w:rsidRPr="00093AF7">
        <w:rPr>
          <w:rFonts w:asciiTheme="majorHAnsi" w:hAnsiTheme="majorHAnsi" w:cstheme="majorHAnsi"/>
          <w:b/>
        </w:rPr>
        <w:t>-</w:t>
      </w:r>
      <w:r>
        <w:rPr>
          <w:rFonts w:asciiTheme="majorHAnsi" w:hAnsiTheme="majorHAnsi" w:cstheme="majorHAnsi"/>
          <w:b/>
        </w:rPr>
        <w:t>9</w:t>
      </w:r>
      <w:r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Pr="00105FCC">
        <w:rPr>
          <w:rFonts w:asciiTheme="majorHAnsi" w:hAnsiTheme="majorHAnsi" w:cstheme="majorHAnsi"/>
          <w:b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C77E8C" w:rsidRPr="00105FCC" w:rsidTr="00036CE7">
        <w:tc>
          <w:tcPr>
            <w:tcW w:w="1533" w:type="dxa"/>
            <w:shd w:val="clear" w:color="auto" w:fill="002B62"/>
          </w:tcPr>
          <w:p w:rsidR="00C77E8C" w:rsidRPr="00105FCC" w:rsidRDefault="00C77E8C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C77E8C" w:rsidRPr="00105FCC" w:rsidRDefault="00EE3FE9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C77E8C" w:rsidRPr="00105FCC" w:rsidTr="00036CE7">
        <w:tc>
          <w:tcPr>
            <w:tcW w:w="153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UPLOAD</w:t>
            </w:r>
          </w:p>
        </w:tc>
        <w:tc>
          <w:tcPr>
            <w:tcW w:w="4132" w:type="dxa"/>
          </w:tcPr>
          <w:p w:rsidR="00C77E8C" w:rsidRPr="00105FCC" w:rsidRDefault="00093056" w:rsidP="000930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Upload the</w:t>
            </w:r>
            <w:r w:rsidR="00EE3FE9">
              <w:rPr>
                <w:rFonts w:asciiTheme="majorHAnsi" w:hAnsiTheme="majorHAnsi" w:cstheme="majorHAnsi" w:hint="eastAsia"/>
              </w:rPr>
              <w:t xml:space="preserve"> exported </w:t>
            </w:r>
            <w:proofErr w:type="spellStart"/>
            <w:r w:rsidR="00EE3FE9">
              <w:rPr>
                <w:rFonts w:asciiTheme="majorHAnsi" w:hAnsiTheme="majorHAnsi" w:cstheme="majorHAnsi" w:hint="eastAsia"/>
              </w:rPr>
              <w:t>kym</w:t>
            </w:r>
            <w:proofErr w:type="spellEnd"/>
            <w:r w:rsidR="00EE3FE9">
              <w:rPr>
                <w:rFonts w:asciiTheme="majorHAnsi" w:hAnsiTheme="majorHAnsi" w:cstheme="majorHAnsi" w:hint="eastAsia"/>
              </w:rPr>
              <w:t xml:space="preserve"> file and output the list of menu that can be imported.</w:t>
            </w:r>
          </w:p>
        </w:tc>
        <w:tc>
          <w:tcPr>
            <w:tcW w:w="2127" w:type="dxa"/>
          </w:tcPr>
          <w:p w:rsidR="00C77E8C" w:rsidRPr="00105FCC" w:rsidRDefault="00EE3FE9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mport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</w:tr>
      <w:tr w:rsidR="00C77E8C" w:rsidRPr="00105FCC" w:rsidTr="00036CE7">
        <w:tc>
          <w:tcPr>
            <w:tcW w:w="1533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132" w:type="dxa"/>
          </w:tcPr>
          <w:p w:rsidR="00C77E8C" w:rsidRPr="00105FCC" w:rsidRDefault="00EE3FE9" w:rsidP="00EE3F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the import target menu and execute import.</w:t>
            </w:r>
          </w:p>
        </w:tc>
        <w:tc>
          <w:tcPr>
            <w:tcW w:w="2127" w:type="dxa"/>
          </w:tcPr>
          <w:p w:rsidR="00C77E8C" w:rsidRPr="00105FCC" w:rsidRDefault="00EE3FE9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mport menu</w:t>
            </w:r>
          </w:p>
        </w:tc>
        <w:tc>
          <w:tcPr>
            <w:tcW w:w="1417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2100000212</w:t>
            </w:r>
          </w:p>
        </w:tc>
      </w:tr>
    </w:tbl>
    <w:p w:rsidR="00C77E8C" w:rsidRPr="00105FCC" w:rsidRDefault="00C77E8C" w:rsidP="00036CE7">
      <w:pPr>
        <w:rPr>
          <w:rFonts w:asciiTheme="majorHAnsi" w:hAnsiTheme="majorHAnsi" w:cstheme="majorHAnsi"/>
        </w:rPr>
      </w:pPr>
    </w:p>
    <w:p w:rsidR="00036CE7" w:rsidRPr="00105FCC" w:rsidRDefault="00036CE7" w:rsidP="00C77E8C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C77E8C" w:rsidRPr="00401CA9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680"/>
        <w:rPr>
          <w:rFonts w:asciiTheme="majorHAnsi" w:hAnsiTheme="majorHAnsi" w:cstheme="majorHAnsi"/>
        </w:rPr>
      </w:pPr>
    </w:p>
    <w:p w:rsidR="00C77E8C" w:rsidRPr="00105FCC" w:rsidRDefault="00C77E8C" w:rsidP="00093AF7">
      <w:pPr>
        <w:pStyle w:val="30"/>
      </w:pPr>
      <w:bookmarkStart w:id="28" w:name="_Toc33542972"/>
      <w:r w:rsidRPr="00105FCC">
        <w:lastRenderedPageBreak/>
        <w:t>UPLOAD</w:t>
      </w:r>
      <w:bookmarkEnd w:id="28"/>
    </w:p>
    <w:p w:rsidR="00254DC4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Upload the exported file.</w:t>
      </w:r>
    </w:p>
    <w:p w:rsidR="00E46096" w:rsidRPr="00105FCC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Send the file encoded with base64</w:t>
      </w:r>
      <w:r>
        <w:rPr>
          <w:rFonts w:asciiTheme="majorHAnsi" w:hAnsiTheme="majorHAnsi" w:cstheme="majorHAnsi"/>
        </w:rPr>
        <w:t xml:space="preserve"> as parameter.</w:t>
      </w:r>
    </w:p>
    <w:p w:rsidR="00036CE7" w:rsidRPr="00254DC4" w:rsidRDefault="00036CE7" w:rsidP="00C77E8C">
      <w:pPr>
        <w:ind w:left="454"/>
        <w:rPr>
          <w:rFonts w:asciiTheme="majorHAnsi" w:hAnsiTheme="majorHAnsi" w:cstheme="majorHAnsi"/>
        </w:rPr>
      </w:pPr>
    </w:p>
    <w:p w:rsidR="00254DC4" w:rsidRDefault="00C77E8C" w:rsidP="00254DC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54DC4">
        <w:rPr>
          <w:rFonts w:asciiTheme="majorHAnsi" w:hAnsiTheme="majorHAnsi" w:cstheme="majorHAnsi" w:hint="eastAsia"/>
        </w:rPr>
        <w:t>p</w:t>
      </w:r>
      <w:r w:rsidR="00254DC4">
        <w:rPr>
          <w:rFonts w:asciiTheme="majorHAnsi" w:hAnsiTheme="majorHAnsi" w:cstheme="majorHAnsi"/>
        </w:rPr>
        <w:t>arameter</w:t>
      </w:r>
    </w:p>
    <w:p w:rsidR="00C77E8C" w:rsidRPr="00105FCC" w:rsidRDefault="00254DC4" w:rsidP="00C77E8C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specify the following in JSON format to </w:t>
      </w:r>
      <w:r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 w:hint="eastAsia"/>
        </w:rPr>
        <w:t>co</w:t>
      </w: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 w:hint="eastAsia"/>
        </w:rPr>
        <w:t>tent</w:t>
      </w:r>
      <w:r>
        <w:rPr>
          <w:rFonts w:asciiTheme="majorHAnsi" w:hAnsiTheme="majorHAnsi" w:cstheme="majorHAnsi"/>
        </w:rPr>
        <w:t>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254DC4" w:rsidP="00C77E8C">
      <w:pPr>
        <w:ind w:left="454" w:firstLine="386"/>
        <w:jc w:val="center"/>
        <w:rPr>
          <w:rFonts w:asciiTheme="majorHAnsi" w:hAnsiTheme="majorHAnsi" w:cstheme="majorHAnsi"/>
        </w:rPr>
      </w:pPr>
      <w:r w:rsidRPr="00313540">
        <w:rPr>
          <w:rFonts w:asciiTheme="majorHAnsi" w:hAnsiTheme="majorHAnsi" w:cstheme="majorHAnsi" w:hint="eastAsia"/>
          <w:b/>
        </w:rPr>
        <w:t>T</w:t>
      </w:r>
      <w:r w:rsidRPr="00313540">
        <w:rPr>
          <w:rFonts w:asciiTheme="majorHAnsi" w:hAnsiTheme="majorHAnsi" w:cstheme="majorHAnsi"/>
          <w:b/>
        </w:rPr>
        <w:t>able</w:t>
      </w:r>
      <w:r w:rsidR="00C77E8C" w:rsidRPr="00313540">
        <w:rPr>
          <w:rFonts w:asciiTheme="majorHAnsi" w:hAnsiTheme="majorHAnsi" w:cstheme="majorHAnsi"/>
          <w:b/>
        </w:rPr>
        <w:t xml:space="preserve"> </w:t>
      </w:r>
      <w:r w:rsidR="00A826AC" w:rsidRPr="00313540">
        <w:rPr>
          <w:rFonts w:asciiTheme="majorHAnsi" w:hAnsiTheme="majorHAnsi" w:cstheme="majorHAnsi"/>
          <w:b/>
        </w:rPr>
        <w:fldChar w:fldCharType="begin"/>
      </w:r>
      <w:r w:rsidR="00A826AC" w:rsidRPr="00313540">
        <w:rPr>
          <w:rFonts w:asciiTheme="majorHAnsi" w:hAnsiTheme="majorHAnsi" w:cstheme="majorHAnsi"/>
          <w:b/>
        </w:rPr>
        <w:instrText xml:space="preserve"> STYLEREF 1 \s </w:instrText>
      </w:r>
      <w:r w:rsidR="00A826AC" w:rsidRPr="00313540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3</w:t>
      </w:r>
      <w:r w:rsidR="00A826AC" w:rsidRPr="00313540">
        <w:rPr>
          <w:rFonts w:asciiTheme="majorHAnsi" w:hAnsiTheme="majorHAnsi" w:cstheme="majorHAnsi"/>
          <w:b/>
        </w:rPr>
        <w:fldChar w:fldCharType="end"/>
      </w:r>
      <w:r w:rsidR="00A826AC" w:rsidRPr="00313540">
        <w:rPr>
          <w:rFonts w:asciiTheme="majorHAnsi" w:hAnsiTheme="majorHAnsi" w:cstheme="majorHAnsi"/>
          <w:b/>
        </w:rPr>
        <w:t>-</w:t>
      </w:r>
      <w:r w:rsidR="00A826AC" w:rsidRPr="00313540">
        <w:rPr>
          <w:rFonts w:asciiTheme="majorHAnsi" w:hAnsiTheme="majorHAnsi" w:cstheme="majorHAnsi"/>
          <w:b/>
        </w:rPr>
        <w:fldChar w:fldCharType="begin"/>
      </w:r>
      <w:r w:rsidR="00A826AC" w:rsidRPr="00313540">
        <w:rPr>
          <w:rFonts w:asciiTheme="majorHAnsi" w:hAnsiTheme="majorHAnsi" w:cstheme="majorHAnsi"/>
          <w:b/>
        </w:rPr>
        <w:instrText xml:space="preserve"> SEQ </w:instrText>
      </w:r>
      <w:r w:rsidR="00A826AC" w:rsidRPr="00313540">
        <w:rPr>
          <w:rFonts w:asciiTheme="majorHAnsi" w:hAnsiTheme="majorHAnsi" w:cstheme="majorHAnsi"/>
          <w:b/>
        </w:rPr>
        <w:instrText>表</w:instrText>
      </w:r>
      <w:r w:rsidR="00A826AC" w:rsidRPr="00313540">
        <w:rPr>
          <w:rFonts w:asciiTheme="majorHAnsi" w:hAnsiTheme="majorHAnsi" w:cstheme="majorHAnsi"/>
          <w:b/>
        </w:rPr>
        <w:instrText xml:space="preserve"> \* ARABIC \s 1 </w:instrText>
      </w:r>
      <w:r w:rsidR="00A826AC" w:rsidRPr="00313540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10</w:t>
      </w:r>
      <w:r w:rsidR="00A826AC" w:rsidRPr="00313540">
        <w:rPr>
          <w:rFonts w:asciiTheme="majorHAnsi" w:hAnsiTheme="majorHAnsi" w:cstheme="majorHAnsi"/>
          <w:b/>
        </w:rPr>
        <w:fldChar w:fldCharType="end"/>
      </w:r>
      <w:r w:rsidR="00C77E8C" w:rsidRPr="00313540">
        <w:rPr>
          <w:rFonts w:asciiTheme="majorHAnsi" w:hAnsiTheme="majorHAnsi" w:cstheme="majorHAnsi"/>
          <w:b/>
        </w:rPr>
        <w:t xml:space="preserve">　</w:t>
      </w:r>
      <w:r w:rsidRPr="00313540">
        <w:rPr>
          <w:rFonts w:asciiTheme="majorHAnsi" w:hAnsiTheme="majorHAnsi" w:cstheme="majorHAnsi" w:hint="eastAsia"/>
          <w:b/>
        </w:rPr>
        <w:t>I</w:t>
      </w:r>
      <w:r>
        <w:rPr>
          <w:rFonts w:asciiTheme="majorHAnsi" w:hAnsiTheme="majorHAnsi" w:cstheme="majorHAnsi" w:hint="eastAsia"/>
          <w:b/>
        </w:rPr>
        <w:t xml:space="preserve">mport menu </w:t>
      </w:r>
      <w:r w:rsidR="00C77E8C" w:rsidRPr="00105FCC">
        <w:rPr>
          <w:rFonts w:asciiTheme="majorHAnsi" w:hAnsiTheme="majorHAnsi" w:cstheme="majorHAnsi"/>
          <w:b/>
        </w:rPr>
        <w:t>UPLOAD</w:t>
      </w:r>
      <w:r>
        <w:rPr>
          <w:rFonts w:asciiTheme="majorHAnsi" w:hAnsiTheme="majorHAnsi" w:cstheme="majorHAnsi"/>
          <w:b/>
        </w:rPr>
        <w:t xml:space="preserve">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C77E8C" w:rsidRPr="00105FCC" w:rsidTr="00036CE7">
        <w:tc>
          <w:tcPr>
            <w:tcW w:w="2826" w:type="dxa"/>
            <w:shd w:val="clear" w:color="auto" w:fill="002B62"/>
          </w:tcPr>
          <w:p w:rsidR="00C77E8C" w:rsidRPr="00105FCC" w:rsidRDefault="00254DC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C77E8C" w:rsidRPr="00105FCC" w:rsidRDefault="00254DC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C77E8C" w:rsidRPr="00105FCC" w:rsidTr="00036CE7"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5842" w:type="dxa"/>
          </w:tcPr>
          <w:p w:rsidR="00C77E8C" w:rsidRPr="00105FCC" w:rsidRDefault="00254DC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arget file name</w:t>
            </w:r>
          </w:p>
        </w:tc>
      </w:tr>
      <w:tr w:rsidR="00C77E8C" w:rsidRPr="00254DC4" w:rsidTr="00036CE7">
        <w:tc>
          <w:tcPr>
            <w:tcW w:w="2826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base64</w:t>
            </w:r>
          </w:p>
        </w:tc>
        <w:tc>
          <w:tcPr>
            <w:tcW w:w="5842" w:type="dxa"/>
          </w:tcPr>
          <w:p w:rsidR="00C77E8C" w:rsidRPr="00105FCC" w:rsidRDefault="00254DC4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Specify the value of target </w:t>
            </w:r>
            <w:r>
              <w:rPr>
                <w:rFonts w:asciiTheme="majorHAnsi" w:hAnsiTheme="majorHAnsi" w:cstheme="majorHAnsi"/>
              </w:rPr>
              <w:t>file encoded in base64.</w:t>
            </w: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 w:firstLineChars="250" w:firstLine="525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C77E8C" w:rsidRPr="00105FCC" w:rsidTr="00036CE7">
        <w:tc>
          <w:tcPr>
            <w:tcW w:w="9152" w:type="dxa"/>
            <w:shd w:val="clear" w:color="auto" w:fill="002B62"/>
          </w:tcPr>
          <w:p w:rsidR="00C77E8C" w:rsidRPr="00105FCC" w:rsidRDefault="00C77E8C" w:rsidP="00036CE7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UPLOAD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proofErr w:type="spellStart"/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proofErr w:type="spellEnd"/>
            <w:r w:rsidR="00254DC4">
              <w:rPr>
                <w:rFonts w:asciiTheme="majorHAnsi" w:hAnsiTheme="majorHAnsi" w:cstheme="majorHAnsi"/>
                <w:color w:val="FFFFFF" w:themeColor="background1"/>
              </w:rPr>
              <w:t xml:space="preserve"> description example</w:t>
            </w:r>
          </w:p>
        </w:tc>
      </w:tr>
      <w:tr w:rsidR="00C77E8C" w:rsidRPr="00105FCC" w:rsidTr="00036CE7">
        <w:tc>
          <w:tcPr>
            <w:tcW w:w="915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C77E8C" w:rsidRPr="00105FCC" w:rsidRDefault="00C77E8C" w:rsidP="00036CE7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</w:t>
            </w:r>
            <w:proofErr w:type="spellStart"/>
            <w:r w:rsidRPr="00105FCC">
              <w:rPr>
                <w:rFonts w:asciiTheme="majorHAnsi" w:hAnsiTheme="majorHAnsi" w:cstheme="majorHAnsi"/>
              </w:rPr>
              <w:t>zipfile</w:t>
            </w:r>
            <w:proofErr w:type="spellEnd"/>
            <w:r w:rsidRPr="00105FCC">
              <w:rPr>
                <w:rFonts w:asciiTheme="majorHAnsi" w:hAnsiTheme="majorHAnsi" w:cstheme="majorHAnsi"/>
              </w:rPr>
              <w:t>":{</w:t>
            </w:r>
          </w:p>
          <w:p w:rsidR="00C77E8C" w:rsidRPr="00105FCC" w:rsidRDefault="00C77E8C" w:rsidP="00036CE7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"name":"ita_exportdata_20191224092830.kym",</w:t>
            </w:r>
          </w:p>
          <w:p w:rsidR="00C77E8C" w:rsidRPr="00105FCC" w:rsidRDefault="00C77E8C" w:rsidP="00036CE7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"base64":"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="00254DC4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254DC4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Pr="00105FCC">
              <w:rPr>
                <w:rFonts w:asciiTheme="majorHAnsi" w:hAnsiTheme="majorHAnsi" w:cstheme="majorHAnsi"/>
              </w:rPr>
              <w:t>"</w:t>
            </w:r>
          </w:p>
          <w:p w:rsidR="00C77E8C" w:rsidRPr="00105FCC" w:rsidRDefault="00C77E8C" w:rsidP="00036CE7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254DC4" w:rsidRDefault="00254DC4" w:rsidP="00254DC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C77E8C" w:rsidRPr="00105FCC" w:rsidRDefault="00254DC4" w:rsidP="00C77E8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77E8C" w:rsidRPr="00105FCC" w:rsidTr="00036CE7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upload_id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": "</w:t>
            </w:r>
            <w:r w:rsidR="00254DC4">
              <w:rPr>
                <w:rFonts w:asciiTheme="majorHAnsi" w:hAnsiTheme="majorHAnsi" w:cstheme="majorHAnsi" w:hint="eastAsia"/>
                <w:color w:val="FF0000"/>
                <w:szCs w:val="21"/>
              </w:rPr>
              <w:t>U</w:t>
            </w:r>
            <w:r w:rsidR="00254DC4">
              <w:rPr>
                <w:rFonts w:asciiTheme="majorHAnsi" w:hAnsiTheme="majorHAnsi" w:cstheme="majorHAnsi"/>
                <w:color w:val="FF0000"/>
                <w:szCs w:val="21"/>
              </w:rPr>
              <w:t xml:space="preserve">pload </w:t>
            </w:r>
            <w:r w:rsidRPr="00105FCC">
              <w:rPr>
                <w:rFonts w:asciiTheme="majorHAnsi" w:hAnsiTheme="majorHAnsi" w:cstheme="majorHAnsi"/>
                <w:color w:val="FF0000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",</w:t>
            </w:r>
            <w:r w:rsidR="00B9011E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data_portability_upload_file_name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": "</w:t>
            </w:r>
            <w:r w:rsidR="00254DC4">
              <w:rPr>
                <w:rFonts w:asciiTheme="majorHAnsi" w:hAnsiTheme="majorHAnsi" w:cstheme="majorHAnsi" w:hint="eastAsia"/>
                <w:szCs w:val="21"/>
              </w:rPr>
              <w:t>F</w:t>
            </w:r>
            <w:r w:rsidR="00254DC4">
              <w:rPr>
                <w:rFonts w:asciiTheme="majorHAnsi" w:hAnsiTheme="majorHAnsi" w:cstheme="majorHAnsi"/>
                <w:szCs w:val="21"/>
              </w:rPr>
              <w:t>ile name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"IMPORT_LIST":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"</w:t>
            </w:r>
            <w:r w:rsidR="00254DC4">
              <w:rPr>
                <w:rFonts w:asciiTheme="majorHAnsi" w:hAnsiTheme="majorHAnsi" w:cstheme="majorHAnsi" w:hint="eastAsia"/>
                <w:szCs w:val="21"/>
              </w:rPr>
              <w:t>M</w:t>
            </w:r>
            <w:r w:rsidR="00254DC4"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Pr="00105FCC">
              <w:rPr>
                <w:rFonts w:asciiTheme="majorHAnsi" w:hAnsiTheme="majorHAnsi" w:cstheme="majorHAnsi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menu_group_name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": "</w:t>
            </w:r>
            <w:r w:rsidR="00254DC4">
              <w:rPr>
                <w:rFonts w:asciiTheme="majorHAnsi" w:hAnsiTheme="majorHAnsi" w:cstheme="majorHAnsi"/>
                <w:szCs w:val="21"/>
              </w:rPr>
              <w:t>Menu group name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"menu": [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menu_id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": "</w:t>
            </w:r>
            <w:r w:rsidR="00254DC4">
              <w:rPr>
                <w:rFonts w:asciiTheme="majorHAnsi" w:hAnsiTheme="majorHAnsi" w:cstheme="majorHAnsi"/>
              </w:rPr>
              <w:t>Menu 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menu_name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": "</w:t>
            </w:r>
            <w:r w:rsidR="00254DC4">
              <w:rPr>
                <w:rFonts w:asciiTheme="majorHAnsi" w:hAnsiTheme="majorHAnsi" w:cstheme="majorHAnsi"/>
                <w:szCs w:val="21"/>
              </w:rPr>
              <w:t>Menu name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    }</w:t>
            </w:r>
          </w:p>
          <w:p w:rsidR="00C77E8C" w:rsidRPr="00105FCC" w:rsidRDefault="00C77E8C" w:rsidP="00036CE7">
            <w:pPr>
              <w:widowControl/>
              <w:ind w:firstLineChars="1050" w:firstLine="220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D75892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D75892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"</w:t>
            </w:r>
            <w:r w:rsidR="00D75892">
              <w:rPr>
                <w:rFonts w:asciiTheme="majorHAnsi" w:hAnsiTheme="majorHAnsi" w:cstheme="majorHAnsi" w:hint="eastAsia"/>
                <w:szCs w:val="21"/>
              </w:rPr>
              <w:t xml:space="preserve"> M</w:t>
            </w:r>
            <w:r w:rsidR="00D75892"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="00D75892" w:rsidRPr="00105FCC">
              <w:rPr>
                <w:rFonts w:asciiTheme="majorHAnsi" w:hAnsiTheme="majorHAnsi" w:cstheme="majorHAnsi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": {</w:t>
            </w:r>
          </w:p>
          <w:p w:rsidR="00C77E8C" w:rsidRPr="00105FCC" w:rsidRDefault="00C77E8C" w:rsidP="00036CE7">
            <w:pPr>
              <w:widowControl/>
              <w:ind w:firstLineChars="1050" w:firstLine="2205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D75892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D75892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],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"RESULTCODE": "</w:t>
            </w:r>
            <w:r w:rsidR="00D75892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D75892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"RESULTINFO": "</w:t>
            </w:r>
            <w:r w:rsidR="00D75892">
              <w:rPr>
                <w:rFonts w:asciiTheme="majorHAnsi" w:hAnsiTheme="majorHAnsi" w:cstheme="majorHAnsi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036CE7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B9011E" w:rsidP="00C77E8C">
      <w:pPr>
        <w:ind w:left="454" w:firstLineChars="250" w:firstLine="525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390316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 “</w:t>
      </w:r>
      <w:proofErr w:type="spellStart"/>
      <w:r w:rsidR="00C77E8C" w:rsidRPr="00105FCC">
        <w:rPr>
          <w:rFonts w:asciiTheme="majorHAnsi" w:eastAsia="ＭＳ ゴシック" w:hAnsiTheme="majorHAnsi" w:cstheme="majorHAnsi"/>
          <w:color w:val="000000"/>
          <w:kern w:val="0"/>
          <w:szCs w:val="21"/>
        </w:rPr>
        <w:t>upload_id</w:t>
      </w:r>
      <w:proofErr w:type="spellEnd"/>
      <w:r w:rsidR="00390316"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” </w:t>
      </w:r>
      <w:r w:rsidR="00FF5379">
        <w:rPr>
          <w:rFonts w:asciiTheme="majorHAnsi" w:hAnsiTheme="majorHAnsi" w:cstheme="majorHAnsi" w:hint="eastAsia"/>
        </w:rPr>
        <w:t>i</w:t>
      </w:r>
      <w:r w:rsidR="00FF5379">
        <w:rPr>
          <w:rFonts w:asciiTheme="majorHAnsi" w:hAnsiTheme="majorHAnsi" w:cstheme="majorHAnsi"/>
        </w:rPr>
        <w:t>s used when executing import(</w:t>
      </w:r>
      <w:r w:rsidR="00C77E8C" w:rsidRPr="00105FCC">
        <w:rPr>
          <w:rFonts w:asciiTheme="majorHAnsi" w:hAnsiTheme="majorHAnsi" w:cstheme="majorHAnsi"/>
        </w:rPr>
        <w:t>EXECUTE</w:t>
      </w:r>
      <w:r w:rsidR="00FF5379">
        <w:rPr>
          <w:rFonts w:asciiTheme="majorHAnsi" w:hAnsiTheme="majorHAnsi" w:cstheme="majorHAnsi"/>
        </w:rPr>
        <w:t>)</w:t>
      </w:r>
    </w:p>
    <w:p w:rsidR="00C77E8C" w:rsidRPr="00105FCC" w:rsidRDefault="00313540" w:rsidP="00C77E8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11</w:t>
      </w:r>
      <w:r w:rsidR="00A826AC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20"/>
      </w:tblGrid>
      <w:tr w:rsidR="00C77E8C" w:rsidRPr="00105FCC" w:rsidTr="00036CE7">
        <w:trPr>
          <w:jc w:val="center"/>
        </w:trPr>
        <w:tc>
          <w:tcPr>
            <w:tcW w:w="3964" w:type="dxa"/>
            <w:shd w:val="clear" w:color="auto" w:fill="002B62"/>
          </w:tcPr>
          <w:p w:rsidR="00C77E8C" w:rsidRPr="00105FCC" w:rsidRDefault="00313540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4820" w:type="dxa"/>
            <w:shd w:val="clear" w:color="auto" w:fill="002B62"/>
          </w:tcPr>
          <w:p w:rsidR="00C77E8C" w:rsidRPr="00105FCC" w:rsidRDefault="00313540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C77E8C" w:rsidRPr="00105FCC" w:rsidTr="00036CE7">
        <w:trPr>
          <w:jc w:val="center"/>
        </w:trPr>
        <w:tc>
          <w:tcPr>
            <w:tcW w:w="3964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upload_id</w:t>
            </w:r>
            <w:proofErr w:type="spellEnd"/>
          </w:p>
        </w:tc>
        <w:tc>
          <w:tcPr>
            <w:tcW w:w="4820" w:type="dxa"/>
          </w:tcPr>
          <w:p w:rsidR="00C77E8C" w:rsidRDefault="00313540" w:rsidP="00036CE7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T</w:t>
            </w:r>
            <w:r>
              <w:rPr>
                <w:rFonts w:asciiTheme="majorHAnsi" w:hAnsiTheme="majorHAnsi" w:cstheme="majorHAnsi"/>
                <w:szCs w:val="21"/>
              </w:rPr>
              <w:t>he value given when upload succeeded.</w:t>
            </w:r>
          </w:p>
          <w:p w:rsidR="00C77E8C" w:rsidRPr="00105FCC" w:rsidRDefault="00313540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Used in EXECUTE.</w:t>
            </w:r>
          </w:p>
        </w:tc>
      </w:tr>
      <w:tr w:rsidR="00C77E8C" w:rsidRPr="00105FCC" w:rsidTr="00036CE7">
        <w:trPr>
          <w:jc w:val="center"/>
        </w:trPr>
        <w:tc>
          <w:tcPr>
            <w:tcW w:w="3964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data_portability_upload_file_name</w:t>
            </w:r>
            <w:proofErr w:type="spellEnd"/>
          </w:p>
        </w:tc>
        <w:tc>
          <w:tcPr>
            <w:tcW w:w="4820" w:type="dxa"/>
          </w:tcPr>
          <w:p w:rsidR="00C77E8C" w:rsidRPr="00105FCC" w:rsidRDefault="00313540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F</w:t>
            </w:r>
            <w:r>
              <w:rPr>
                <w:rFonts w:asciiTheme="majorHAnsi" w:hAnsiTheme="majorHAnsi" w:cstheme="majorHAnsi"/>
                <w:szCs w:val="21"/>
              </w:rPr>
              <w:t>ile name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Menu group </w:t>
            </w:r>
            <w:r w:rsidRPr="00105FCC">
              <w:rPr>
                <w:rFonts w:asciiTheme="majorHAnsi" w:hAnsiTheme="majorHAnsi" w:cstheme="majorHAnsi"/>
                <w:szCs w:val="21"/>
              </w:rPr>
              <w:t>ID</w:t>
            </w:r>
          </w:p>
        </w:tc>
        <w:tc>
          <w:tcPr>
            <w:tcW w:w="4820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</w:t>
            </w:r>
            <w:r>
              <w:rPr>
                <w:rFonts w:asciiTheme="majorHAnsi" w:hAnsiTheme="majorHAnsi" w:cstheme="majorHAnsi" w:hint="eastAsia"/>
              </w:rPr>
              <w:t xml:space="preserve"> array </w:t>
            </w:r>
            <w:r>
              <w:rPr>
                <w:rFonts w:asciiTheme="majorHAnsi" w:hAnsiTheme="majorHAnsi" w:cstheme="majorHAnsi"/>
              </w:rPr>
              <w:t xml:space="preserve">with menu group ID as key and </w:t>
            </w:r>
            <w:r>
              <w:rPr>
                <w:rFonts w:asciiTheme="majorHAnsi" w:hAnsiTheme="majorHAnsi" w:cstheme="majorHAnsi" w:hint="eastAsia"/>
              </w:rPr>
              <w:t xml:space="preserve">consisted </w:t>
            </w:r>
            <w:r>
              <w:rPr>
                <w:rFonts w:asciiTheme="majorHAnsi" w:hAnsiTheme="majorHAnsi" w:cstheme="majorHAnsi"/>
              </w:rPr>
              <w:t>of menu.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menu_group_name</w:t>
            </w:r>
            <w:proofErr w:type="spellEnd"/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>enu group name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menu_id</w:t>
            </w:r>
            <w:proofErr w:type="spellEnd"/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Menu </w:t>
            </w:r>
            <w:r w:rsidR="00313540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13540" w:rsidRPr="00105FCC" w:rsidTr="00036CE7">
        <w:trPr>
          <w:jc w:val="center"/>
        </w:trPr>
        <w:tc>
          <w:tcPr>
            <w:tcW w:w="3964" w:type="dxa"/>
          </w:tcPr>
          <w:p w:rsidR="00313540" w:rsidRPr="00105FCC" w:rsidRDefault="00313540" w:rsidP="00313540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menu_name</w:t>
            </w:r>
            <w:proofErr w:type="spellEnd"/>
          </w:p>
        </w:tc>
        <w:tc>
          <w:tcPr>
            <w:tcW w:w="4820" w:type="dxa"/>
          </w:tcPr>
          <w:p w:rsidR="00313540" w:rsidRPr="00105FCC" w:rsidRDefault="006346FF" w:rsidP="003135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name</w:t>
            </w:r>
          </w:p>
        </w:tc>
      </w:tr>
      <w:tr w:rsidR="006346FF" w:rsidRPr="00105FCC" w:rsidTr="00036CE7">
        <w:trPr>
          <w:jc w:val="center"/>
        </w:trPr>
        <w:tc>
          <w:tcPr>
            <w:tcW w:w="3964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20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6346FF" w:rsidRPr="00105FCC" w:rsidRDefault="006346FF" w:rsidP="006346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6346FF" w:rsidRPr="00105FCC" w:rsidRDefault="006346FF" w:rsidP="006346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6346FF" w:rsidRPr="00105FCC" w:rsidTr="00036CE7">
        <w:trPr>
          <w:jc w:val="center"/>
        </w:trPr>
        <w:tc>
          <w:tcPr>
            <w:tcW w:w="3964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20" w:type="dxa"/>
          </w:tcPr>
          <w:p w:rsidR="006346FF" w:rsidRPr="00105FCC" w:rsidRDefault="006346FF" w:rsidP="006346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6346FF" w:rsidRPr="006346FF" w:rsidRDefault="00C77E8C" w:rsidP="006346FF">
      <w:pPr>
        <w:pStyle w:val="30"/>
      </w:pPr>
      <w:bookmarkStart w:id="29" w:name="_Toc33542973"/>
      <w:r w:rsidRPr="00105FCC">
        <w:t>EXECUTE</w:t>
      </w:r>
      <w:bookmarkEnd w:id="29"/>
    </w:p>
    <w:p w:rsidR="00C77E8C" w:rsidRDefault="006346FF" w:rsidP="00C77E8C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>Perform import based on the uploaded file.</w:t>
      </w:r>
    </w:p>
    <w:p w:rsidR="00C77E8C" w:rsidRPr="00105FCC" w:rsidRDefault="006346FF" w:rsidP="00EC3CB4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Users can specify the target menu group, menu ID, import execution mode.</w:t>
      </w:r>
      <w:r w:rsidR="00EC3CB4" w:rsidRPr="00105FCC">
        <w:rPr>
          <w:rFonts w:asciiTheme="majorHAnsi" w:hAnsiTheme="majorHAnsi" w:cstheme="majorHAnsi"/>
          <w:szCs w:val="21"/>
        </w:rPr>
        <w:t xml:space="preserve"> </w:t>
      </w:r>
    </w:p>
    <w:p w:rsidR="00036CE7" w:rsidRPr="00105FCC" w:rsidRDefault="00036CE7" w:rsidP="00C77E8C">
      <w:pPr>
        <w:ind w:left="425"/>
        <w:rPr>
          <w:rFonts w:asciiTheme="majorHAnsi" w:hAnsiTheme="majorHAnsi" w:cstheme="majorHAnsi"/>
        </w:rPr>
      </w:pPr>
    </w:p>
    <w:p w:rsidR="00C77E8C" w:rsidRPr="00EC3CB4" w:rsidRDefault="00C77E8C" w:rsidP="00C77E8C">
      <w:pPr>
        <w:ind w:left="454"/>
        <w:rPr>
          <w:rFonts w:asciiTheme="majorHAnsi" w:hAnsiTheme="majorHAnsi" w:cstheme="majorHAnsi"/>
        </w:rPr>
      </w:pPr>
    </w:p>
    <w:p w:rsidR="00C77E8C" w:rsidRDefault="00EC3CB4" w:rsidP="00EC3CB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C77E8C" w:rsidRPr="00105FCC" w:rsidRDefault="00EC3CB4" w:rsidP="00C77E8C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EC3CB4" w:rsidP="00C77E8C">
      <w:pPr>
        <w:ind w:firstLineChars="1000" w:firstLine="2108"/>
        <w:rPr>
          <w:rFonts w:asciiTheme="majorHAnsi" w:hAnsiTheme="majorHAnsi" w:cstheme="majorHAnsi"/>
        </w:rPr>
      </w:pPr>
      <w:r w:rsidRPr="00AE0525">
        <w:rPr>
          <w:rFonts w:asciiTheme="majorHAnsi" w:hAnsiTheme="majorHAnsi" w:cstheme="majorHAnsi"/>
          <w:b/>
        </w:rPr>
        <w:t>Table</w:t>
      </w:r>
      <w:r w:rsidR="00C77E8C" w:rsidRPr="00AE0525">
        <w:rPr>
          <w:rFonts w:asciiTheme="majorHAnsi" w:hAnsiTheme="majorHAnsi" w:cstheme="majorHAnsi"/>
          <w:b/>
        </w:rPr>
        <w:t xml:space="preserve"> </w:t>
      </w:r>
      <w:r w:rsidR="00A826AC" w:rsidRPr="00AE0525">
        <w:rPr>
          <w:rFonts w:asciiTheme="majorHAnsi" w:hAnsiTheme="majorHAnsi" w:cstheme="majorHAnsi"/>
          <w:b/>
        </w:rPr>
        <w:fldChar w:fldCharType="begin"/>
      </w:r>
      <w:r w:rsidR="00A826AC" w:rsidRPr="00AE0525">
        <w:rPr>
          <w:rFonts w:asciiTheme="majorHAnsi" w:hAnsiTheme="majorHAnsi" w:cstheme="majorHAnsi"/>
          <w:b/>
        </w:rPr>
        <w:instrText xml:space="preserve"> STYLEREF 1 \s </w:instrText>
      </w:r>
      <w:r w:rsidR="00A826AC" w:rsidRPr="00AE0525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3</w:t>
      </w:r>
      <w:r w:rsidR="00A826AC" w:rsidRPr="00AE0525">
        <w:rPr>
          <w:rFonts w:asciiTheme="majorHAnsi" w:hAnsiTheme="majorHAnsi" w:cstheme="majorHAnsi"/>
          <w:b/>
        </w:rPr>
        <w:fldChar w:fldCharType="end"/>
      </w:r>
      <w:r w:rsidR="00A826AC" w:rsidRPr="00AE0525">
        <w:rPr>
          <w:rFonts w:asciiTheme="majorHAnsi" w:hAnsiTheme="majorHAnsi" w:cstheme="majorHAnsi"/>
          <w:b/>
        </w:rPr>
        <w:t>-</w:t>
      </w:r>
      <w:r w:rsidR="00A826AC" w:rsidRPr="00AE0525">
        <w:rPr>
          <w:rFonts w:asciiTheme="majorHAnsi" w:hAnsiTheme="majorHAnsi" w:cstheme="majorHAnsi"/>
          <w:b/>
        </w:rPr>
        <w:fldChar w:fldCharType="begin"/>
      </w:r>
      <w:r w:rsidR="00A826AC" w:rsidRPr="00AE0525">
        <w:rPr>
          <w:rFonts w:asciiTheme="majorHAnsi" w:hAnsiTheme="majorHAnsi" w:cstheme="majorHAnsi"/>
          <w:b/>
        </w:rPr>
        <w:instrText xml:space="preserve"> SEQ </w:instrText>
      </w:r>
      <w:r w:rsidR="00A826AC" w:rsidRPr="00AE0525">
        <w:rPr>
          <w:rFonts w:asciiTheme="majorHAnsi" w:hAnsiTheme="majorHAnsi" w:cstheme="majorHAnsi"/>
          <w:b/>
        </w:rPr>
        <w:instrText>表</w:instrText>
      </w:r>
      <w:r w:rsidR="00A826AC" w:rsidRPr="00AE0525">
        <w:rPr>
          <w:rFonts w:asciiTheme="majorHAnsi" w:hAnsiTheme="majorHAnsi" w:cstheme="majorHAnsi"/>
          <w:b/>
        </w:rPr>
        <w:instrText xml:space="preserve"> \* ARABIC \s 1 </w:instrText>
      </w:r>
      <w:r w:rsidR="00A826AC" w:rsidRPr="00AE0525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12</w:t>
      </w:r>
      <w:r w:rsidR="00A826AC" w:rsidRPr="00AE0525">
        <w:rPr>
          <w:rFonts w:asciiTheme="majorHAnsi" w:hAnsiTheme="majorHAnsi" w:cstheme="majorHAnsi"/>
          <w:b/>
        </w:rPr>
        <w:fldChar w:fldCharType="end"/>
      </w:r>
      <w:r w:rsidR="00C77E8C" w:rsidRPr="00AE0525">
        <w:rPr>
          <w:rFonts w:asciiTheme="majorHAnsi" w:hAnsiTheme="majorHAnsi" w:cstheme="majorHAnsi"/>
          <w:b/>
        </w:rPr>
        <w:t xml:space="preserve"> </w:t>
      </w:r>
      <w:r w:rsidRPr="00AE0525">
        <w:rPr>
          <w:rFonts w:asciiTheme="majorHAnsi" w:hAnsiTheme="majorHAnsi" w:cstheme="majorHAnsi" w:hint="eastAsia"/>
          <w:b/>
        </w:rPr>
        <w:t>I</w:t>
      </w:r>
      <w:r w:rsidRPr="00AE0525">
        <w:rPr>
          <w:rFonts w:asciiTheme="majorHAnsi" w:hAnsiTheme="majorHAnsi" w:cstheme="majorHAnsi"/>
          <w:b/>
        </w:rPr>
        <w:t>mp</w:t>
      </w:r>
      <w:r>
        <w:rPr>
          <w:rFonts w:asciiTheme="majorHAnsi" w:hAnsiTheme="majorHAnsi" w:cstheme="majorHAnsi"/>
          <w:b/>
        </w:rPr>
        <w:t xml:space="preserve">ort menu </w:t>
      </w:r>
      <w:r w:rsidR="00C77E8C" w:rsidRPr="00105FCC">
        <w:rPr>
          <w:rFonts w:asciiTheme="majorHAnsi" w:hAnsiTheme="majorHAnsi" w:cstheme="majorHAnsi"/>
          <w:b/>
        </w:rPr>
        <w:t>EXECUTE</w:t>
      </w:r>
      <w:r>
        <w:rPr>
          <w:rFonts w:asciiTheme="majorHAnsi" w:hAnsiTheme="majorHAnsi" w:cstheme="majorHAnsi"/>
          <w:b/>
        </w:rPr>
        <w:t xml:space="preserve"> parameter</w:t>
      </w:r>
    </w:p>
    <w:tbl>
      <w:tblPr>
        <w:tblStyle w:val="ab"/>
        <w:tblW w:w="9211" w:type="dxa"/>
        <w:tblInd w:w="421" w:type="dxa"/>
        <w:tblLook w:val="04A0" w:firstRow="1" w:lastRow="0" w:firstColumn="1" w:lastColumn="0" w:noHBand="0" w:noVBand="1"/>
      </w:tblPr>
      <w:tblGrid>
        <w:gridCol w:w="3480"/>
        <w:gridCol w:w="1623"/>
        <w:gridCol w:w="4108"/>
      </w:tblGrid>
      <w:tr w:rsidR="00E46096" w:rsidRPr="00105FCC" w:rsidTr="00E46096">
        <w:tc>
          <w:tcPr>
            <w:tcW w:w="3480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1623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  <w:tc>
          <w:tcPr>
            <w:tcW w:w="4108" w:type="dxa"/>
            <w:shd w:val="clear" w:color="auto" w:fill="002B62"/>
          </w:tcPr>
          <w:p w:rsidR="00C77E8C" w:rsidRPr="00105FCC" w:rsidRDefault="00EC3CB4" w:rsidP="00036C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M</w:t>
            </w:r>
            <w:r>
              <w:rPr>
                <w:rFonts w:asciiTheme="majorHAnsi" w:hAnsiTheme="majorHAnsi" w:cstheme="majorHAnsi"/>
                <w:szCs w:val="21"/>
              </w:rPr>
              <w:t xml:space="preserve">enu group </w:t>
            </w:r>
            <w:r w:rsidR="00C77E8C" w:rsidRPr="00105FCC">
              <w:rPr>
                <w:rFonts w:asciiTheme="majorHAnsi" w:hAnsiTheme="majorHAnsi" w:cstheme="majorHAnsi"/>
                <w:szCs w:val="21"/>
              </w:rPr>
              <w:t>ID</w:t>
            </w:r>
          </w:p>
        </w:tc>
        <w:tc>
          <w:tcPr>
            <w:tcW w:w="1623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enu ID</w:t>
            </w:r>
          </w:p>
        </w:tc>
        <w:tc>
          <w:tcPr>
            <w:tcW w:w="4108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importButton</w:t>
            </w:r>
            <w:proofErr w:type="spellEnd"/>
          </w:p>
        </w:tc>
        <w:tc>
          <w:tcPr>
            <w:tcW w:w="1623" w:type="dxa"/>
          </w:tcPr>
          <w:p w:rsidR="00C77E8C" w:rsidRPr="002A1317" w:rsidRDefault="00864EFC" w:rsidP="00036CE7">
            <w:pPr>
              <w:rPr>
                <w:rFonts w:asciiTheme="majorHAnsi" w:hAnsiTheme="majorHAnsi" w:cstheme="majorHAnsi"/>
              </w:rPr>
            </w:pPr>
            <w:r w:rsidRPr="002A1317">
              <w:rPr>
                <w:rFonts w:asciiTheme="majorHAnsi" w:hAnsiTheme="majorHAnsi" w:cstheme="majorHAnsi" w:hint="eastAsia"/>
              </w:rPr>
              <w:t>E</w:t>
            </w:r>
            <w:r w:rsidRPr="002A1317">
              <w:rPr>
                <w:rFonts w:asciiTheme="majorHAnsi" w:hAnsiTheme="majorHAnsi" w:cstheme="majorHAnsi"/>
              </w:rPr>
              <w:t>mpty</w:t>
            </w:r>
          </w:p>
        </w:tc>
        <w:tc>
          <w:tcPr>
            <w:tcW w:w="4108" w:type="dxa"/>
          </w:tcPr>
          <w:p w:rsidR="00C77E8C" w:rsidRPr="002A1317" w:rsidRDefault="002A1317" w:rsidP="002A1317">
            <w:pPr>
              <w:rPr>
                <w:rFonts w:asciiTheme="majorHAnsi" w:hAnsiTheme="majorHAnsi" w:cstheme="majorHAnsi"/>
              </w:rPr>
            </w:pPr>
            <w:r w:rsidRPr="002A1317">
              <w:rPr>
                <w:rFonts w:asciiTheme="majorHAnsi" w:hAnsiTheme="majorHAnsi" w:cstheme="majorHAnsi" w:hint="eastAsia"/>
              </w:rPr>
              <w:t>Specify key</w:t>
            </w:r>
            <w:r w:rsidRPr="002A1317">
              <w:rPr>
                <w:rFonts w:asciiTheme="majorHAnsi" w:hAnsiTheme="majorHAnsi" w:cstheme="majorHAnsi"/>
              </w:rPr>
              <w:t xml:space="preserve"> when using “Import”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importButton2</w:t>
            </w:r>
          </w:p>
        </w:tc>
        <w:tc>
          <w:tcPr>
            <w:tcW w:w="1623" w:type="dxa"/>
          </w:tcPr>
          <w:p w:rsidR="00C77E8C" w:rsidRPr="002A1317" w:rsidRDefault="00864EFC" w:rsidP="00036CE7">
            <w:pPr>
              <w:rPr>
                <w:rFonts w:asciiTheme="majorHAnsi" w:hAnsiTheme="majorHAnsi" w:cstheme="majorHAnsi"/>
              </w:rPr>
            </w:pPr>
            <w:r w:rsidRPr="002A1317">
              <w:rPr>
                <w:rFonts w:asciiTheme="majorHAnsi" w:hAnsiTheme="majorHAnsi" w:cstheme="majorHAnsi" w:hint="eastAsia"/>
              </w:rPr>
              <w:t>E</w:t>
            </w:r>
            <w:r w:rsidRPr="002A1317">
              <w:rPr>
                <w:rFonts w:asciiTheme="majorHAnsi" w:hAnsiTheme="majorHAnsi" w:cstheme="majorHAnsi"/>
              </w:rPr>
              <w:t>mpty</w:t>
            </w:r>
          </w:p>
        </w:tc>
        <w:tc>
          <w:tcPr>
            <w:tcW w:w="4108" w:type="dxa"/>
          </w:tcPr>
          <w:p w:rsidR="00C77E8C" w:rsidRPr="002A1317" w:rsidRDefault="002A1317" w:rsidP="00036CE7">
            <w:pPr>
              <w:rPr>
                <w:rFonts w:asciiTheme="majorHAnsi" w:hAnsiTheme="majorHAnsi" w:cstheme="majorHAnsi"/>
              </w:rPr>
            </w:pPr>
            <w:r w:rsidRPr="002A1317">
              <w:rPr>
                <w:rFonts w:asciiTheme="majorHAnsi" w:hAnsiTheme="majorHAnsi" w:cstheme="majorHAnsi" w:hint="eastAsia"/>
              </w:rPr>
              <w:t>Specify key</w:t>
            </w:r>
            <w:r w:rsidRPr="002A1317">
              <w:rPr>
                <w:rFonts w:asciiTheme="majorHAnsi" w:hAnsiTheme="majorHAnsi" w:cstheme="majorHAnsi"/>
              </w:rPr>
              <w:t xml:space="preserve"> when using “Import (without discarded data)”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upload_id</w:t>
            </w:r>
            <w:proofErr w:type="spellEnd"/>
          </w:p>
        </w:tc>
        <w:tc>
          <w:tcPr>
            <w:tcW w:w="1623" w:type="dxa"/>
          </w:tcPr>
          <w:p w:rsidR="00C77E8C" w:rsidRPr="00105FCC" w:rsidRDefault="00C77E8C" w:rsidP="00B129D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108" w:type="dxa"/>
          </w:tcPr>
          <w:p w:rsidR="00E46096" w:rsidRPr="00105FCC" w:rsidRDefault="006D463B" w:rsidP="006D46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</w:t>
            </w:r>
            <w:r>
              <w:rPr>
                <w:rFonts w:asciiTheme="majorHAnsi" w:hAnsiTheme="majorHAnsi" w:cstheme="majorHAnsi" w:hint="eastAsia"/>
              </w:rPr>
              <w:t xml:space="preserve"> prefix </w:t>
            </w:r>
            <w:r>
              <w:rPr>
                <w:rFonts w:asciiTheme="majorHAnsi" w:hAnsiTheme="majorHAnsi" w:cstheme="majorHAnsi"/>
              </w:rPr>
              <w:t>“A_” to the value obtained from the return value of UPLOAD.</w:t>
            </w:r>
          </w:p>
        </w:tc>
      </w:tr>
      <w:tr w:rsidR="00E46096" w:rsidRPr="00105FCC" w:rsidTr="00E46096">
        <w:tc>
          <w:tcPr>
            <w:tcW w:w="3480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data_portability_upload_file_name</w:t>
            </w:r>
            <w:proofErr w:type="spellEnd"/>
          </w:p>
        </w:tc>
        <w:tc>
          <w:tcPr>
            <w:tcW w:w="1623" w:type="dxa"/>
          </w:tcPr>
          <w:p w:rsidR="00C77E8C" w:rsidRPr="00105FCC" w:rsidRDefault="00864EFC" w:rsidP="00036C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</w:t>
            </w:r>
            <w:r>
              <w:rPr>
                <w:rFonts w:asciiTheme="majorHAnsi" w:hAnsiTheme="majorHAnsi" w:cstheme="majorHAnsi"/>
              </w:rPr>
              <w:t>ile name</w:t>
            </w:r>
          </w:p>
        </w:tc>
        <w:tc>
          <w:tcPr>
            <w:tcW w:w="4108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</w:p>
        </w:tc>
      </w:tr>
    </w:tbl>
    <w:p w:rsidR="00C77E8C" w:rsidRPr="00105FCC" w:rsidRDefault="00C77E8C" w:rsidP="00C77E8C">
      <w:pPr>
        <w:ind w:left="454" w:firstLine="386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pStyle w:val="af2"/>
        <w:keepNext/>
        <w:jc w:val="both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C77E8C" w:rsidRPr="00105FCC" w:rsidTr="00036CE7">
        <w:tc>
          <w:tcPr>
            <w:tcW w:w="9152" w:type="dxa"/>
            <w:shd w:val="clear" w:color="auto" w:fill="002B62"/>
          </w:tcPr>
          <w:p w:rsidR="00C77E8C" w:rsidRPr="00105FCC" w:rsidRDefault="00C77E8C" w:rsidP="006D463B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="009D751C"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proofErr w:type="spellStart"/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proofErr w:type="spellEnd"/>
            <w:r w:rsidR="006D463B">
              <w:rPr>
                <w:rFonts w:asciiTheme="majorHAnsi" w:hAnsiTheme="majorHAnsi" w:cstheme="majorHAnsi" w:hint="eastAsia"/>
                <w:color w:val="FFFFFF" w:themeColor="background1"/>
              </w:rPr>
              <w:t xml:space="preserve"> description example</w:t>
            </w:r>
          </w:p>
        </w:tc>
      </w:tr>
      <w:tr w:rsidR="00C77E8C" w:rsidRPr="00105FCC" w:rsidTr="006D463B">
        <w:tc>
          <w:tcPr>
            <w:tcW w:w="9152" w:type="dxa"/>
          </w:tcPr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"2100070001": [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2100070001,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2100070002,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2100070003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],</w:t>
            </w:r>
          </w:p>
          <w:p w:rsidR="00B77AC4" w:rsidRPr="00105FCC" w:rsidRDefault="00B77AC4" w:rsidP="00B77AC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"2100020002": [</w:t>
            </w:r>
          </w:p>
          <w:p w:rsidR="00B77AC4" w:rsidRPr="00105FCC" w:rsidRDefault="006D463B" w:rsidP="00B77AC4">
            <w:pPr>
              <w:ind w:firstLineChars="400" w:firstLine="840"/>
              <w:rPr>
                <w:rFonts w:asciiTheme="majorHAnsi" w:hAnsiTheme="majorHAnsi" w:cstheme="majorHAnsi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B77AC4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B77AC4" w:rsidRPr="00105FCC" w:rsidRDefault="00B77AC4" w:rsidP="00B77AC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lastRenderedPageBreak/>
              <w:t xml:space="preserve">    ],</w:t>
            </w:r>
          </w:p>
          <w:p w:rsidR="00B77AC4" w:rsidRPr="00105FCC" w:rsidRDefault="00B77AC4" w:rsidP="00036CE7">
            <w:pPr>
              <w:rPr>
                <w:rFonts w:asciiTheme="majorHAnsi" w:hAnsiTheme="majorHAnsi" w:cstheme="majorHAnsi"/>
              </w:rPr>
            </w:pP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</w:t>
            </w:r>
            <w:proofErr w:type="spellStart"/>
            <w:r w:rsidRPr="00105FCC">
              <w:rPr>
                <w:rFonts w:asciiTheme="majorHAnsi" w:hAnsiTheme="majorHAnsi" w:cstheme="majorHAnsi"/>
              </w:rPr>
              <w:t>importButton</w:t>
            </w:r>
            <w:proofErr w:type="spellEnd"/>
            <w:r w:rsidRPr="00105FCC">
              <w:rPr>
                <w:rFonts w:asciiTheme="majorHAnsi" w:hAnsiTheme="majorHAnsi" w:cstheme="majorHAnsi"/>
              </w:rPr>
              <w:t>": "",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</w:t>
            </w:r>
            <w:proofErr w:type="spellStart"/>
            <w:r w:rsidRPr="00105FCC">
              <w:rPr>
                <w:rFonts w:asciiTheme="majorHAnsi" w:hAnsiTheme="majorHAnsi" w:cstheme="majorHAnsi"/>
              </w:rPr>
              <w:t>upload_id</w:t>
            </w:r>
            <w:proofErr w:type="spellEnd"/>
            <w:r w:rsidRPr="00105FCC">
              <w:rPr>
                <w:rFonts w:asciiTheme="majorHAnsi" w:hAnsiTheme="majorHAnsi" w:cstheme="majorHAnsi"/>
              </w:rPr>
              <w:t>": "A_20191217090335772040239",</w:t>
            </w:r>
            <w:r w:rsidR="00B9011E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</w:t>
            </w:r>
            <w:proofErr w:type="spellStart"/>
            <w:r w:rsidRPr="00105FCC">
              <w:rPr>
                <w:rFonts w:asciiTheme="majorHAnsi" w:hAnsiTheme="majorHAnsi" w:cstheme="majorHAnsi"/>
              </w:rPr>
              <w:t>data_portability_upload_file_name</w:t>
            </w:r>
            <w:proofErr w:type="spellEnd"/>
            <w:r w:rsidRPr="00105FCC">
              <w:rPr>
                <w:rFonts w:asciiTheme="majorHAnsi" w:hAnsiTheme="majorHAnsi" w:cstheme="majorHAnsi"/>
              </w:rPr>
              <w:t>": "ita_exportdata_20191213095733.kym"</w:t>
            </w:r>
          </w:p>
          <w:p w:rsidR="00C77E8C" w:rsidRPr="00105FCC" w:rsidRDefault="00C77E8C" w:rsidP="00036CE7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C77E8C" w:rsidRDefault="00B9011E" w:rsidP="006D463B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lastRenderedPageBreak/>
        <w:t>※</w:t>
      </w:r>
      <w:r w:rsidR="00C77E8C" w:rsidRPr="00105FCC">
        <w:rPr>
          <w:rFonts w:asciiTheme="majorHAnsi" w:hAnsiTheme="majorHAnsi" w:cstheme="majorHAnsi"/>
        </w:rPr>
        <w:t>U</w:t>
      </w:r>
      <w:r w:rsidR="006D463B">
        <w:rPr>
          <w:rFonts w:asciiTheme="majorHAnsi" w:hAnsiTheme="majorHAnsi" w:cstheme="majorHAnsi"/>
        </w:rPr>
        <w:t>se the “</w:t>
      </w:r>
      <w:proofErr w:type="spellStart"/>
      <w:r w:rsidR="006D463B">
        <w:rPr>
          <w:rFonts w:asciiTheme="majorHAnsi" w:hAnsiTheme="majorHAnsi" w:cstheme="majorHAnsi"/>
        </w:rPr>
        <w:t>upload_id</w:t>
      </w:r>
      <w:proofErr w:type="spellEnd"/>
      <w:r w:rsidR="006D463B">
        <w:rPr>
          <w:rFonts w:asciiTheme="majorHAnsi" w:hAnsiTheme="majorHAnsi" w:cstheme="majorHAnsi"/>
        </w:rPr>
        <w:t>” obtained from UP</w:t>
      </w:r>
      <w:r w:rsidR="00C77E8C" w:rsidRPr="00105FCC">
        <w:rPr>
          <w:rFonts w:asciiTheme="majorHAnsi" w:hAnsiTheme="majorHAnsi" w:cstheme="majorHAnsi"/>
        </w:rPr>
        <w:t>LOAD</w:t>
      </w:r>
      <w:r w:rsidR="006D463B">
        <w:rPr>
          <w:rFonts w:asciiTheme="majorHAnsi" w:hAnsiTheme="majorHAnsi" w:cstheme="majorHAnsi"/>
        </w:rPr>
        <w:t xml:space="preserve"> with “A_” added in the front of the value.</w:t>
      </w:r>
    </w:p>
    <w:p w:rsidR="006D463B" w:rsidRPr="006D463B" w:rsidRDefault="006D463B" w:rsidP="006D463B">
      <w:pPr>
        <w:ind w:left="454" w:firstLineChars="250" w:firstLine="525"/>
        <w:rPr>
          <w:rFonts w:asciiTheme="majorHAnsi" w:hAnsiTheme="majorHAnsi" w:cstheme="majorHAnsi"/>
        </w:rPr>
      </w:pPr>
    </w:p>
    <w:p w:rsidR="00C77E8C" w:rsidRDefault="00C77E8C" w:rsidP="006D463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6D463B">
        <w:rPr>
          <w:rFonts w:asciiTheme="majorHAnsi" w:hAnsiTheme="majorHAnsi" w:cstheme="majorHAnsi" w:hint="eastAsia"/>
        </w:rPr>
        <w:t>R</w:t>
      </w:r>
      <w:r w:rsidR="006D463B">
        <w:rPr>
          <w:rFonts w:asciiTheme="majorHAnsi" w:hAnsiTheme="majorHAnsi" w:cstheme="majorHAnsi"/>
        </w:rPr>
        <w:t>esponse</w:t>
      </w:r>
    </w:p>
    <w:p w:rsidR="006D463B" w:rsidRPr="00105FCC" w:rsidRDefault="006D463B" w:rsidP="00C77E8C">
      <w:pPr>
        <w:ind w:left="454" w:firstLineChars="100" w:firstLine="210"/>
        <w:rPr>
          <w:rFonts w:asciiTheme="majorHAnsi" w:hAnsiTheme="majorHAnsi" w:cstheme="majorHAnsi"/>
        </w:rPr>
      </w:pPr>
    </w:p>
    <w:p w:rsidR="00C77E8C" w:rsidRPr="00105FCC" w:rsidRDefault="00C77E8C" w:rsidP="00C77E8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6D463B">
        <w:rPr>
          <w:rFonts w:asciiTheme="majorHAnsi" w:hAnsiTheme="majorHAnsi" w:cstheme="majorHAnsi" w:hint="eastAsia"/>
        </w:rPr>
        <w:t>The returned response is stored in JSON format.</w:t>
      </w:r>
      <w:r w:rsidR="006D463B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866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3"/>
      </w:tblGrid>
      <w:tr w:rsidR="00C77E8C" w:rsidRPr="00105FCC" w:rsidTr="006D463B">
        <w:trPr>
          <w:trHeight w:val="286"/>
          <w:jc w:val="center"/>
        </w:trPr>
        <w:tc>
          <w:tcPr>
            <w:tcW w:w="8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E</w:t>
            </w:r>
            <w:r w:rsidR="006D463B">
              <w:rPr>
                <w:rFonts w:asciiTheme="majorHAnsi" w:hAnsiTheme="majorHAnsi" w:cstheme="majorHAnsi"/>
                <w:szCs w:val="21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="006D463B">
              <w:rPr>
                <w:rFonts w:asciiTheme="majorHAnsi" w:hAnsiTheme="majorHAnsi" w:cstheme="majorHAnsi"/>
                <w:szCs w:val="21"/>
              </w:rPr>
              <w:t>. of menu import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6D463B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6D463B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6D463B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77E8C" w:rsidRPr="00105FCC" w:rsidRDefault="00C77E8C" w:rsidP="00036CE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77E8C" w:rsidRPr="00105FCC" w:rsidTr="006D463B">
        <w:trPr>
          <w:trHeight w:val="286"/>
          <w:jc w:val="center"/>
        </w:trPr>
        <w:tc>
          <w:tcPr>
            <w:tcW w:w="8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77E8C" w:rsidRPr="00105FCC" w:rsidTr="006D463B">
        <w:trPr>
          <w:trHeight w:val="286"/>
          <w:jc w:val="center"/>
        </w:trPr>
        <w:tc>
          <w:tcPr>
            <w:tcW w:w="8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7E8C" w:rsidRPr="00105FCC" w:rsidRDefault="00C77E8C" w:rsidP="00036CE7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77E8C" w:rsidRPr="00105FCC" w:rsidRDefault="00C77E8C" w:rsidP="00C77E8C">
      <w:pPr>
        <w:rPr>
          <w:rFonts w:asciiTheme="majorHAnsi" w:hAnsiTheme="majorHAnsi" w:cstheme="majorHAnsi"/>
        </w:rPr>
      </w:pPr>
    </w:p>
    <w:p w:rsidR="00C77E8C" w:rsidRPr="00105FCC" w:rsidRDefault="00B15BF5" w:rsidP="00C77E8C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C77E8C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13</w:t>
      </w:r>
      <w:r w:rsidR="00A826AC">
        <w:rPr>
          <w:rFonts w:asciiTheme="majorHAnsi" w:hAnsiTheme="majorHAnsi" w:cstheme="majorHAnsi"/>
        </w:rPr>
        <w:fldChar w:fldCharType="end"/>
      </w:r>
      <w:r w:rsidR="00C77E8C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20"/>
      </w:tblGrid>
      <w:tr w:rsidR="00B15BF5" w:rsidRPr="00105FCC" w:rsidTr="00036CE7">
        <w:trPr>
          <w:jc w:val="center"/>
        </w:trPr>
        <w:tc>
          <w:tcPr>
            <w:tcW w:w="3964" w:type="dxa"/>
            <w:shd w:val="clear" w:color="auto" w:fill="002B62"/>
          </w:tcPr>
          <w:p w:rsidR="00B15BF5" w:rsidRPr="00105FCC" w:rsidRDefault="00B15BF5" w:rsidP="00B15BF5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4820" w:type="dxa"/>
            <w:shd w:val="clear" w:color="auto" w:fill="002B62"/>
          </w:tcPr>
          <w:p w:rsidR="00B15BF5" w:rsidRPr="00105FCC" w:rsidRDefault="00B15BF5" w:rsidP="00B15BF5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4820" w:type="dxa"/>
          </w:tcPr>
          <w:p w:rsidR="00B15BF5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No</w:t>
            </w:r>
          </w:p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status by searching the Operation No in “Export/Import menu list”.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20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B15BF5" w:rsidRPr="00105FCC" w:rsidRDefault="00B15BF5" w:rsidP="00B15B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B15BF5" w:rsidRPr="00105FCC" w:rsidRDefault="00B15BF5" w:rsidP="00B15B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B15BF5" w:rsidRPr="00105FCC" w:rsidTr="00036CE7">
        <w:trPr>
          <w:jc w:val="center"/>
        </w:trPr>
        <w:tc>
          <w:tcPr>
            <w:tcW w:w="3964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20" w:type="dxa"/>
          </w:tcPr>
          <w:p w:rsidR="00B15BF5" w:rsidRPr="00105FCC" w:rsidRDefault="00B15BF5" w:rsidP="00B15B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C77E8C" w:rsidRPr="00105FCC" w:rsidRDefault="00C77E8C" w:rsidP="00C77E8C">
      <w:pPr>
        <w:pStyle w:val="af2"/>
        <w:keepNext/>
        <w:jc w:val="both"/>
        <w:rPr>
          <w:rFonts w:asciiTheme="majorHAnsi" w:hAnsiTheme="majorHAnsi" w:cstheme="majorHAnsi"/>
        </w:rPr>
      </w:pPr>
    </w:p>
    <w:p w:rsidR="00563AD5" w:rsidRPr="00563AD5" w:rsidRDefault="005D48EA" w:rsidP="0071419F">
      <w:pPr>
        <w:pStyle w:val="1"/>
      </w:pPr>
      <w:bookmarkStart w:id="30" w:name="_Ref30085788"/>
      <w:bookmarkStart w:id="31" w:name="_Ref30085797"/>
      <w:bookmarkStart w:id="32" w:name="_Ref30085808"/>
      <w:bookmarkStart w:id="33" w:name="_Ref33541720"/>
      <w:bookmarkStart w:id="34" w:name="_Toc33542974"/>
      <w:r>
        <w:lastRenderedPageBreak/>
        <w:t>Export</w:t>
      </w:r>
      <w:r>
        <w:rPr>
          <w:rFonts w:hint="eastAsia"/>
        </w:rPr>
        <w:t>・</w:t>
      </w:r>
      <w:r>
        <w:t>Import</w:t>
      </w:r>
      <w:r w:rsidRPr="00563AD5">
        <w:rPr>
          <w:rFonts w:hint="eastAsia"/>
        </w:rPr>
        <w:t xml:space="preserve"> </w:t>
      </w:r>
      <w:r w:rsidR="00563AD5" w:rsidRPr="00563AD5">
        <w:rPr>
          <w:rFonts w:hint="eastAsia"/>
        </w:rPr>
        <w:t>Symphony/</w:t>
      </w:r>
      <w:r>
        <w:rPr>
          <w:rFonts w:hint="eastAsia"/>
        </w:rPr>
        <w:t>O</w:t>
      </w:r>
      <w:r>
        <w:t>peration</w:t>
      </w:r>
      <w:bookmarkEnd w:id="33"/>
      <w:bookmarkEnd w:id="34"/>
      <w:r>
        <w:rPr>
          <w:rFonts w:hint="eastAsia"/>
        </w:rPr>
        <w:t xml:space="preserve"> </w:t>
      </w:r>
      <w:bookmarkEnd w:id="30"/>
      <w:bookmarkEnd w:id="31"/>
      <w:bookmarkEnd w:id="32"/>
    </w:p>
    <w:p w:rsidR="00563AD5" w:rsidRPr="00105FCC" w:rsidRDefault="00296800" w:rsidP="0071419F">
      <w:pPr>
        <w:pStyle w:val="20"/>
      </w:pPr>
      <w:bookmarkStart w:id="35" w:name="_Toc33542975"/>
      <w:proofErr w:type="spellStart"/>
      <w:r>
        <w:t>RestAPI</w:t>
      </w:r>
      <w:proofErr w:type="spellEnd"/>
      <w:r>
        <w:t xml:space="preserve"> </w:t>
      </w:r>
      <w:r w:rsidR="005D48EA">
        <w:t>f</w:t>
      </w:r>
      <w:r>
        <w:t>or</w:t>
      </w:r>
      <w:r w:rsidR="005D48EA">
        <w:t xml:space="preserve"> </w:t>
      </w:r>
      <w:r w:rsidR="00563AD5" w:rsidRPr="00145222">
        <w:rPr>
          <w:rFonts w:hint="eastAsia"/>
        </w:rPr>
        <w:t>Symphony/</w:t>
      </w:r>
      <w:r w:rsidR="005D48EA">
        <w:t>Operation export</w:t>
      </w:r>
      <w:bookmarkEnd w:id="35"/>
    </w:p>
    <w:p w:rsidR="00563AD5" w:rsidRDefault="005D48EA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 is possible to perform </w:t>
      </w:r>
      <w:r>
        <w:rPr>
          <w:rFonts w:asciiTheme="majorHAnsi" w:hAnsiTheme="majorHAnsi" w:cstheme="majorHAnsi"/>
        </w:rPr>
        <w:t>Symphony/Operation</w:t>
      </w:r>
      <w:r>
        <w:rPr>
          <w:rFonts w:asciiTheme="majorHAnsi" w:hAnsiTheme="majorHAnsi" w:cstheme="majorHAnsi" w:hint="eastAsia"/>
        </w:rPr>
        <w:t xml:space="preserve"> export with </w:t>
      </w:r>
      <w:proofErr w:type="spellStart"/>
      <w:r>
        <w:rPr>
          <w:rFonts w:asciiTheme="majorHAnsi" w:hAnsiTheme="majorHAnsi" w:cstheme="majorHAnsi" w:hint="eastAsia"/>
        </w:rPr>
        <w:t>RestAPI</w:t>
      </w:r>
      <w:proofErr w:type="spellEnd"/>
      <w:r>
        <w:rPr>
          <w:rFonts w:asciiTheme="majorHAnsi" w:hAnsiTheme="majorHAnsi" w:cstheme="majorHAnsi" w:hint="eastAsia"/>
        </w:rPr>
        <w:t>.</w:t>
      </w:r>
    </w:p>
    <w:p w:rsidR="005D48EA" w:rsidRDefault="005D48EA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“Export Symphony/Operation” menu in “ITA basic console” menu group.</w:t>
      </w:r>
    </w:p>
    <w:p w:rsidR="005D48EA" w:rsidRPr="00105FCC" w:rsidRDefault="005D48EA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D48EA" w:rsidP="00563AD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SEQ </w:instrText>
      </w:r>
      <w:r w:rsidR="00563AD5">
        <w:rPr>
          <w:rFonts w:asciiTheme="majorHAnsi" w:hAnsiTheme="majorHAnsi" w:cstheme="majorHAnsi"/>
        </w:rPr>
        <w:instrText>表</w:instrText>
      </w:r>
      <w:r w:rsidR="00563AD5">
        <w:rPr>
          <w:rFonts w:asciiTheme="majorHAnsi" w:hAnsiTheme="majorHAnsi" w:cstheme="majorHAnsi"/>
        </w:rPr>
        <w:instrText xml:space="preserve"> \* ARABIC \s 1 </w:instrText>
      </w:r>
      <w:r w:rsidR="00563AD5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</w:t>
      </w:r>
      <w:r w:rsidR="00563AD5">
        <w:rPr>
          <w:rFonts w:asciiTheme="majorHAnsi" w:hAnsiTheme="majorHAnsi" w:cstheme="majorHAnsi"/>
        </w:rPr>
        <w:fldChar w:fldCharType="end"/>
      </w:r>
      <w:r w:rsidR="00563AD5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119"/>
        <w:gridCol w:w="1953"/>
      </w:tblGrid>
      <w:tr w:rsidR="005D48EA" w:rsidRPr="00105FCC" w:rsidTr="00F6796A">
        <w:trPr>
          <w:jc w:val="center"/>
        </w:trPr>
        <w:tc>
          <w:tcPr>
            <w:tcW w:w="2263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119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53" w:type="dxa"/>
            <w:shd w:val="clear" w:color="auto" w:fill="002B62"/>
          </w:tcPr>
          <w:p w:rsidR="005D48EA" w:rsidRPr="00105FCC" w:rsidRDefault="005D48EA" w:rsidP="005D48E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563AD5" w:rsidRPr="00105FCC" w:rsidTr="00F6796A">
        <w:trPr>
          <w:trHeight w:val="58"/>
          <w:jc w:val="center"/>
        </w:trPr>
        <w:tc>
          <w:tcPr>
            <w:tcW w:w="2263" w:type="dxa"/>
          </w:tcPr>
          <w:p w:rsidR="00563AD5" w:rsidRPr="00930E55" w:rsidRDefault="00F17799" w:rsidP="00E7401D">
            <w:r>
              <w:t>Basic</w:t>
            </w:r>
            <w:r w:rsidR="0006446B">
              <w:t xml:space="preserve"> console</w:t>
            </w:r>
          </w:p>
        </w:tc>
        <w:tc>
          <w:tcPr>
            <w:tcW w:w="3119" w:type="dxa"/>
          </w:tcPr>
          <w:p w:rsidR="00563AD5" w:rsidRPr="00930E55" w:rsidRDefault="00F6796A" w:rsidP="00F6796A">
            <w:r>
              <w:t xml:space="preserve">Export </w:t>
            </w:r>
            <w:r w:rsidRPr="00145222">
              <w:rPr>
                <w:rFonts w:hint="eastAsia"/>
              </w:rPr>
              <w:t>Symphony/</w:t>
            </w:r>
            <w:r>
              <w:t xml:space="preserve">Operation </w:t>
            </w:r>
          </w:p>
        </w:tc>
        <w:tc>
          <w:tcPr>
            <w:tcW w:w="1953" w:type="dxa"/>
          </w:tcPr>
          <w:p w:rsidR="00563AD5" w:rsidRPr="00930E55" w:rsidRDefault="00563AD5" w:rsidP="00E7401D">
            <w:r>
              <w:rPr>
                <w:rFonts w:hint="eastAsia"/>
              </w:rPr>
              <w:t>2100000401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06446B" w:rsidP="00093AF7">
      <w:pPr>
        <w:pStyle w:val="30"/>
        <w:numPr>
          <w:ilvl w:val="2"/>
          <w:numId w:val="23"/>
        </w:numPr>
      </w:pPr>
      <w:bookmarkStart w:id="36" w:name="_Toc33542976"/>
      <w:r>
        <w:rPr>
          <w:rFonts w:hint="eastAsia"/>
        </w:rPr>
        <w:t>Request type</w:t>
      </w:r>
      <w:bookmarkEnd w:id="36"/>
    </w:p>
    <w:p w:rsidR="0006446B" w:rsidRPr="00105FCC" w:rsidRDefault="0006446B" w:rsidP="0006446B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563AD5" w:rsidRPr="0006446B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563AD5" w:rsidRPr="00105FCC" w:rsidRDefault="00563AD5" w:rsidP="00563AD5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06446B" w:rsidRPr="0006446B">
        <w:rPr>
          <w:rFonts w:asciiTheme="majorHAnsi" w:hAnsiTheme="majorHAnsi" w:cstheme="majorHAnsi"/>
        </w:rPr>
        <w:t xml:space="preserve"> </w:t>
      </w:r>
      <w:proofErr w:type="spellStart"/>
      <w:r w:rsidR="0006446B">
        <w:rPr>
          <w:rFonts w:asciiTheme="majorHAnsi" w:hAnsiTheme="majorHAnsi" w:cstheme="majorHAnsi"/>
        </w:rPr>
        <w:t>Menu</w:t>
      </w:r>
      <w:r w:rsidR="0006446B" w:rsidRPr="00105FCC">
        <w:rPr>
          <w:rFonts w:asciiTheme="majorHAnsi" w:hAnsiTheme="majorHAnsi" w:cstheme="majorHAnsi"/>
        </w:rPr>
        <w:t>ID</w:t>
      </w:r>
      <w:proofErr w:type="spellEnd"/>
    </w:p>
    <w:p w:rsidR="00563AD5" w:rsidRPr="00105FCC" w:rsidRDefault="0006446B" w:rsidP="00563AD5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4</w:t>
      </w:r>
      <w:r w:rsidRPr="00093AF7">
        <w:rPr>
          <w:rFonts w:asciiTheme="majorHAnsi" w:hAnsiTheme="majorHAnsi" w:cstheme="majorHAnsi"/>
        </w:rPr>
        <w:t>-</w:t>
      </w:r>
      <w:r w:rsidRPr="00093AF7">
        <w:rPr>
          <w:rFonts w:asciiTheme="majorHAnsi" w:hAnsiTheme="majorHAnsi" w:cstheme="majorHAnsi"/>
        </w:rPr>
        <w:fldChar w:fldCharType="begin"/>
      </w:r>
      <w:r w:rsidRPr="00093AF7">
        <w:rPr>
          <w:rFonts w:asciiTheme="majorHAnsi" w:hAnsiTheme="majorHAnsi" w:cstheme="majorHAnsi"/>
        </w:rPr>
        <w:instrText xml:space="preserve"> SEQ </w:instrText>
      </w:r>
      <w:r w:rsidRPr="00093AF7">
        <w:rPr>
          <w:rFonts w:asciiTheme="majorHAnsi" w:hAnsiTheme="majorHAnsi" w:cstheme="majorHAnsi"/>
        </w:rPr>
        <w:instrText>表</w:instrText>
      </w:r>
      <w:r w:rsidRPr="00093AF7">
        <w:rPr>
          <w:rFonts w:asciiTheme="majorHAnsi" w:hAnsiTheme="majorHAnsi" w:cstheme="majorHAnsi"/>
        </w:rPr>
        <w:instrText xml:space="preserve"> \* ARABIC \s 1 </w:instrText>
      </w:r>
      <w:r w:rsidRPr="00093AF7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Pr="00093AF7">
        <w:rPr>
          <w:rFonts w:asciiTheme="majorHAnsi" w:hAnsiTheme="majorHAnsi" w:cstheme="majorHAnsi"/>
        </w:rPr>
        <w:fldChar w:fldCharType="end"/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563AD5" w:rsidRPr="0006446B" w:rsidRDefault="00563AD5" w:rsidP="00563AD5">
      <w:pPr>
        <w:ind w:left="680" w:firstLineChars="100" w:firstLine="21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06446B">
        <w:rPr>
          <w:rFonts w:asciiTheme="majorHAnsi" w:hAnsiTheme="majorHAnsi" w:cstheme="majorHAnsi"/>
        </w:rPr>
        <w:t xml:space="preserve"> header</w:t>
      </w: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</w:p>
    <w:p w:rsidR="0006446B" w:rsidRPr="009B2A76" w:rsidRDefault="0006446B" w:rsidP="0006446B">
      <w:pPr>
        <w:pStyle w:val="af2"/>
        <w:keepNext/>
        <w:rPr>
          <w:rFonts w:asciiTheme="majorHAnsi" w:hAnsiTheme="majorHAnsi" w:cstheme="majorHAnsi"/>
        </w:rPr>
      </w:pPr>
      <w:r w:rsidRPr="009B2A76">
        <w:rPr>
          <w:rFonts w:asciiTheme="majorHAnsi" w:hAnsiTheme="majorHAnsi" w:cstheme="majorHAnsi" w:hint="eastAsia"/>
        </w:rPr>
        <w:t>T</w:t>
      </w:r>
      <w:r w:rsidRPr="009B2A76">
        <w:rPr>
          <w:rFonts w:asciiTheme="majorHAnsi" w:hAnsiTheme="majorHAnsi" w:cstheme="majorHAnsi"/>
        </w:rPr>
        <w:t>able 4-</w:t>
      </w:r>
      <w:r w:rsidRPr="009B2A76">
        <w:rPr>
          <w:rFonts w:asciiTheme="majorHAnsi" w:hAnsiTheme="majorHAnsi" w:cstheme="majorHAnsi"/>
        </w:rPr>
        <w:fldChar w:fldCharType="begin"/>
      </w:r>
      <w:r w:rsidRPr="009B2A76">
        <w:rPr>
          <w:rFonts w:asciiTheme="majorHAnsi" w:hAnsiTheme="majorHAnsi" w:cstheme="majorHAnsi"/>
        </w:rPr>
        <w:instrText xml:space="preserve"> SEQ </w:instrText>
      </w:r>
      <w:r w:rsidRPr="009B2A76">
        <w:rPr>
          <w:rFonts w:asciiTheme="majorHAnsi" w:hAnsiTheme="majorHAnsi" w:cstheme="majorHAnsi"/>
        </w:rPr>
        <w:instrText>表</w:instrText>
      </w:r>
      <w:r w:rsidRPr="009B2A76">
        <w:rPr>
          <w:rFonts w:asciiTheme="majorHAnsi" w:hAnsiTheme="majorHAnsi" w:cstheme="majorHAnsi"/>
        </w:rPr>
        <w:instrText xml:space="preserve"> \* ARABIC \s 1 </w:instrText>
      </w:r>
      <w:r w:rsidRPr="009B2A76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Pr="009B2A76">
        <w:rPr>
          <w:rFonts w:asciiTheme="majorHAnsi" w:hAnsiTheme="majorHAnsi" w:cstheme="majorHAnsi"/>
        </w:rPr>
        <w:fldChar w:fldCharType="end"/>
      </w:r>
      <w:r w:rsidRPr="009B2A76">
        <w:rPr>
          <w:rFonts w:asciiTheme="majorHAnsi" w:hAnsiTheme="majorHAnsi" w:cstheme="majorHAnsi"/>
        </w:rPr>
        <w:t xml:space="preserve"> 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06446B" w:rsidRPr="00105FCC" w:rsidTr="00E7401D">
        <w:tc>
          <w:tcPr>
            <w:tcW w:w="1696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</w:t>
            </w:r>
            <w:proofErr w:type="spellStart"/>
            <w:r w:rsidRPr="00105FCC">
              <w:rPr>
                <w:rFonts w:asciiTheme="majorHAnsi" w:hAnsiTheme="majorHAnsi" w:cstheme="majorHAnsi"/>
              </w:rPr>
              <w:t>json</w:t>
            </w:r>
            <w:proofErr w:type="spellEnd"/>
            <w:r w:rsidRPr="00105FCC">
              <w:rPr>
                <w:rFonts w:asciiTheme="majorHAnsi" w:hAnsiTheme="majorHAnsi" w:cstheme="majorHAnsi"/>
              </w:rPr>
              <w:t>”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06446B" w:rsidRPr="002458C7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06446B" w:rsidRPr="00105FCC" w:rsidTr="00E7401D">
        <w:tc>
          <w:tcPr>
            <w:tcW w:w="1696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06446B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06446B" w:rsidRPr="00105FCC" w:rsidRDefault="0006446B" w:rsidP="00064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06446B" w:rsidP="00563AD5">
      <w:pPr>
        <w:jc w:val="center"/>
        <w:rPr>
          <w:rFonts w:asciiTheme="majorHAnsi" w:hAnsiTheme="majorHAnsi" w:cstheme="majorHAnsi"/>
          <w:b/>
        </w:rPr>
      </w:pPr>
      <w:r w:rsidRPr="00093AF7">
        <w:rPr>
          <w:rFonts w:asciiTheme="majorHAnsi" w:hAnsiTheme="majorHAnsi" w:cstheme="majorHAnsi"/>
          <w:b/>
        </w:rPr>
        <w:t xml:space="preserve">Table </w:t>
      </w:r>
      <w:r>
        <w:rPr>
          <w:rFonts w:asciiTheme="majorHAnsi" w:hAnsiTheme="majorHAnsi" w:cstheme="majorHAnsi"/>
          <w:b/>
        </w:rPr>
        <w:t>4-3</w:t>
      </w:r>
      <w:r w:rsidRPr="00093AF7">
        <w:rPr>
          <w:rFonts w:asciiTheme="majorHAnsi" w:hAnsiTheme="majorHAnsi" w:cstheme="majorHAnsi"/>
          <w:b/>
        </w:rPr>
        <w:t xml:space="preserve">　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Pr="00105FCC">
        <w:rPr>
          <w:rFonts w:asciiTheme="majorHAnsi" w:hAnsiTheme="majorHAnsi" w:cstheme="majorHAnsi"/>
          <w:b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442"/>
        <w:gridCol w:w="3402"/>
        <w:gridCol w:w="2949"/>
        <w:gridCol w:w="1416"/>
      </w:tblGrid>
      <w:tr w:rsidR="0006446B" w:rsidRPr="00105FCC" w:rsidTr="00266743">
        <w:tc>
          <w:tcPr>
            <w:tcW w:w="1442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3402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949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6" w:type="dxa"/>
            <w:shd w:val="clear" w:color="auto" w:fill="002B62"/>
          </w:tcPr>
          <w:p w:rsidR="0006446B" w:rsidRPr="00105FCC" w:rsidRDefault="0006446B" w:rsidP="0006446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266743" w:rsidRPr="00105FCC" w:rsidTr="00266743">
        <w:tc>
          <w:tcPr>
            <w:tcW w:w="1442" w:type="dxa"/>
          </w:tcPr>
          <w:p w:rsidR="00266743" w:rsidRPr="00105FCC" w:rsidRDefault="00266743" w:rsidP="002667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3402" w:type="dxa"/>
          </w:tcPr>
          <w:p w:rsidR="00266743" w:rsidRPr="00105FCC" w:rsidRDefault="00266743" w:rsidP="00266743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Obtain the list if the Symphony/Operation that can be exported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949" w:type="dxa"/>
          </w:tcPr>
          <w:p w:rsidR="00266743" w:rsidRPr="00105FCC" w:rsidRDefault="00266743" w:rsidP="0026674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Export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6" w:type="dxa"/>
          </w:tcPr>
          <w:p w:rsidR="00266743" w:rsidRPr="00105FCC" w:rsidRDefault="00266743" w:rsidP="0026674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2100000401</w:t>
            </w:r>
          </w:p>
        </w:tc>
      </w:tr>
      <w:tr w:rsidR="00563AD5" w:rsidRPr="00105FCC" w:rsidTr="00266743">
        <w:tc>
          <w:tcPr>
            <w:tcW w:w="1442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3402" w:type="dxa"/>
          </w:tcPr>
          <w:p w:rsidR="00563AD5" w:rsidRPr="00105FCC" w:rsidRDefault="00266743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xecute export</w:t>
            </w:r>
          </w:p>
        </w:tc>
        <w:tc>
          <w:tcPr>
            <w:tcW w:w="2949" w:type="dxa"/>
          </w:tcPr>
          <w:p w:rsidR="00563AD5" w:rsidRPr="00105FCC" w:rsidRDefault="00266743" w:rsidP="0026674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Export </w:t>
            </w:r>
            <w:r w:rsidR="00563AD5"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2100000401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563AD5" w:rsidRPr="00401CA9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30"/>
      </w:pPr>
      <w:bookmarkStart w:id="37" w:name="_Toc33542977"/>
      <w:r w:rsidRPr="00105FCC">
        <w:t>INFO</w:t>
      </w:r>
      <w:bookmarkEnd w:id="37"/>
    </w:p>
    <w:p w:rsidR="00094ADD" w:rsidRPr="00105FCC" w:rsidRDefault="00094ADD" w:rsidP="00094AD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Output the list of the </w:t>
      </w:r>
      <w:r>
        <w:rPr>
          <w:rFonts w:asciiTheme="majorHAnsi" w:hAnsiTheme="majorHAnsi" w:cstheme="majorHAnsi"/>
        </w:rPr>
        <w:t>Symphony/Operation</w:t>
      </w:r>
      <w:r>
        <w:rPr>
          <w:rFonts w:asciiTheme="majorHAnsi" w:hAnsiTheme="majorHAnsi" w:cstheme="majorHAnsi" w:hint="eastAsia"/>
        </w:rPr>
        <w:t xml:space="preserve"> that can be exported.</w:t>
      </w:r>
    </w:p>
    <w:p w:rsidR="00563AD5" w:rsidRPr="00094ADD" w:rsidRDefault="00563AD5" w:rsidP="00563AD5">
      <w:pPr>
        <w:ind w:left="454"/>
        <w:rPr>
          <w:rFonts w:asciiTheme="majorHAnsi" w:hAnsiTheme="majorHAnsi" w:cstheme="majorHAnsi"/>
        </w:rPr>
      </w:pPr>
    </w:p>
    <w:p w:rsidR="00094ADD" w:rsidRDefault="00563AD5" w:rsidP="00094AD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094ADD">
        <w:rPr>
          <w:rFonts w:asciiTheme="majorHAnsi" w:hAnsiTheme="majorHAnsi" w:cstheme="majorHAnsi" w:hint="eastAsia"/>
        </w:rPr>
        <w:t>P</w:t>
      </w:r>
      <w:r w:rsidR="00094ADD">
        <w:rPr>
          <w:rFonts w:asciiTheme="majorHAnsi" w:hAnsiTheme="majorHAnsi" w:cstheme="majorHAnsi"/>
        </w:rPr>
        <w:t>arameter</w:t>
      </w:r>
    </w:p>
    <w:p w:rsidR="00563AD5" w:rsidRPr="00105FCC" w:rsidRDefault="00094ADD" w:rsidP="00094AD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>o parameter to specify.</w:t>
      </w:r>
    </w:p>
    <w:p w:rsidR="00563AD5" w:rsidRPr="00105FCC" w:rsidRDefault="00563AD5" w:rsidP="00563AD5">
      <w:pPr>
        <w:rPr>
          <w:rFonts w:asciiTheme="majorHAnsi" w:hAnsiTheme="majorHAnsi" w:cstheme="majorHAnsi"/>
          <w:b/>
        </w:rPr>
      </w:pPr>
    </w:p>
    <w:p w:rsidR="00094ADD" w:rsidRDefault="00094ADD" w:rsidP="00094AD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563AD5" w:rsidRPr="00105FCC" w:rsidRDefault="00094ADD" w:rsidP="00094AD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73"/>
      </w:tblGrid>
      <w:tr w:rsidR="00563AD5" w:rsidRPr="00105FCC" w:rsidTr="00E7401D">
        <w:tc>
          <w:tcPr>
            <w:tcW w:w="9173" w:type="dxa"/>
          </w:tcPr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>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"status": "SUCCEED",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"</w:t>
            </w:r>
            <w:proofErr w:type="spellStart"/>
            <w:r w:rsidRPr="00C0429A">
              <w:rPr>
                <w:rFonts w:asciiTheme="majorHAnsi" w:hAnsiTheme="majorHAnsi" w:cstheme="majorHAnsi"/>
                <w:szCs w:val="21"/>
              </w:rPr>
              <w:t>resultdata</w:t>
            </w:r>
            <w:proofErr w:type="spellEnd"/>
            <w:r w:rsidRPr="00C0429A">
              <w:rPr>
                <w:rFonts w:asciiTheme="majorHAnsi" w:hAnsiTheme="majorHAnsi" w:cstheme="majorHAnsi"/>
                <w:szCs w:val="21"/>
              </w:rPr>
              <w:t>": 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"LIST": 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"symphony": [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{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"SYMPHONY_CLASS_NO": "</w:t>
            </w:r>
            <w:r>
              <w:rPr>
                <w:rFonts w:asciiTheme="majorHAnsi" w:hAnsiTheme="majorHAnsi" w:cstheme="majorHAnsi" w:hint="eastAsia"/>
                <w:szCs w:val="21"/>
              </w:rPr>
              <w:t>Symphony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 xml:space="preserve"> </w:t>
            </w:r>
            <w:r w:rsidR="00094ADD">
              <w:rPr>
                <w:rFonts w:asciiTheme="majorHAnsi" w:hAnsiTheme="majorHAnsi" w:cstheme="majorHAnsi"/>
                <w:szCs w:val="21"/>
              </w:rPr>
              <w:t xml:space="preserve">class </w:t>
            </w:r>
            <w:r>
              <w:rPr>
                <w:rFonts w:asciiTheme="majorHAnsi" w:hAnsiTheme="majorHAnsi" w:cstheme="majorHAnsi" w:hint="eastAsia"/>
                <w:szCs w:val="21"/>
              </w:rPr>
              <w:t>ID</w:t>
            </w:r>
            <w:r w:rsidRPr="00C0429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"SYMPHONY_NAME": "</w:t>
            </w:r>
            <w:r>
              <w:rPr>
                <w:rFonts w:asciiTheme="majorHAnsi" w:hAnsiTheme="majorHAnsi" w:cstheme="majorHAnsi" w:hint="eastAsia"/>
              </w:rPr>
              <w:t xml:space="preserve"> Symphony</w:t>
            </w:r>
            <w:r w:rsidR="00094ADD">
              <w:rPr>
                <w:rFonts w:asciiTheme="majorHAnsi" w:hAnsiTheme="majorHAnsi" w:cstheme="majorHAnsi" w:hint="eastAsia"/>
              </w:rPr>
              <w:t xml:space="preserve"> </w:t>
            </w:r>
            <w:r w:rsidR="00094ADD">
              <w:rPr>
                <w:rFonts w:asciiTheme="majorHAnsi" w:hAnsiTheme="majorHAnsi" w:cstheme="majorHAnsi"/>
              </w:rPr>
              <w:t>name</w:t>
            </w:r>
            <w:r w:rsidRPr="00C0429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105FCC" w:rsidRDefault="00094ADD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563AD5" w:rsidRPr="00094ADD">
              <w:rPr>
                <w:rFonts w:ascii="ＭＳ ゴシック" w:eastAsia="ＭＳ ゴシック" w:hAnsi="ＭＳ ゴシック" w:cs="ＭＳ ゴシック" w:hint="eastAsia"/>
                <w:color w:val="FF0000"/>
                <w:kern w:val="0"/>
                <w:szCs w:val="21"/>
              </w:rPr>
              <w:t>①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="00563AD5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"LAST_UPDATE_USER":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>L</w:t>
            </w:r>
            <w:r w:rsidR="00094ADD">
              <w:rPr>
                <w:rFonts w:asciiTheme="majorHAnsi" w:hAnsiTheme="majorHAnsi" w:cstheme="majorHAnsi"/>
                <w:szCs w:val="21"/>
              </w:rPr>
              <w:t>ast update user</w:t>
            </w:r>
            <w:r w:rsidRPr="00C0429A">
              <w:rPr>
                <w:rFonts w:asciiTheme="majorHAnsi" w:hAnsiTheme="majorHAnsi" w:cstheme="majorHAnsi"/>
                <w:szCs w:val="21"/>
              </w:rPr>
              <w:t>"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},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</w:t>
            </w:r>
            <w:r>
              <w:rPr>
                <w:rFonts w:asciiTheme="majorHAnsi" w:hAnsiTheme="majorHAnsi" w:cstheme="majorHAnsi" w:hint="eastAsia"/>
                <w:szCs w:val="21"/>
              </w:rPr>
              <w:t xml:space="preserve">　　　　　　　　　　　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094ADD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],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"operation": [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{</w:t>
            </w:r>
          </w:p>
          <w:p w:rsidR="00563AD5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"OPERATION_NO_UAPK":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>O</w:t>
            </w:r>
            <w:r w:rsidR="00094ADD">
              <w:rPr>
                <w:rFonts w:asciiTheme="majorHAnsi" w:hAnsiTheme="majorHAnsi" w:cstheme="majorHAnsi"/>
                <w:szCs w:val="21"/>
              </w:rPr>
              <w:t xml:space="preserve">peration </w:t>
            </w:r>
            <w:r>
              <w:rPr>
                <w:rFonts w:asciiTheme="majorHAnsi" w:hAnsiTheme="majorHAnsi" w:cstheme="majorHAnsi" w:hint="eastAsia"/>
                <w:szCs w:val="21"/>
              </w:rPr>
              <w:t>ID</w:t>
            </w:r>
            <w:r w:rsidRPr="00C0429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31685A">
              <w:rPr>
                <w:rFonts w:asciiTheme="majorHAnsi" w:hAnsiTheme="majorHAnsi" w:cstheme="majorHAnsi"/>
                <w:szCs w:val="21"/>
              </w:rPr>
              <w:t xml:space="preserve">            </w:t>
            </w:r>
            <w:r>
              <w:rPr>
                <w:rFonts w:asciiTheme="majorHAnsi" w:hAnsiTheme="majorHAnsi" w:cstheme="majorHAnsi"/>
                <w:szCs w:val="21"/>
              </w:rPr>
              <w:t xml:space="preserve">        "OPERATION_NAME":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 xml:space="preserve"> O</w:t>
            </w:r>
            <w:r w:rsidR="00094ADD">
              <w:rPr>
                <w:rFonts w:asciiTheme="majorHAnsi" w:hAnsiTheme="majorHAnsi" w:cstheme="majorHAnsi"/>
                <w:szCs w:val="21"/>
              </w:rPr>
              <w:t>peration name</w:t>
            </w:r>
            <w:r w:rsidRPr="0031685A">
              <w:rPr>
                <w:rFonts w:asciiTheme="majorHAnsi" w:hAnsiTheme="majorHAnsi" w:cstheme="majorHAnsi"/>
                <w:szCs w:val="21"/>
              </w:rPr>
              <w:t>",</w:t>
            </w:r>
          </w:p>
          <w:p w:rsidR="00563AD5" w:rsidRPr="00105FCC" w:rsidRDefault="00563AD5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094ADD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094ADD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094ADD">
              <w:rPr>
                <w:rFonts w:ascii="Arial" w:eastAsia="ＭＳ ゴシック" w:hAnsi="Arial" w:cs="Arial" w:hint="eastAsia"/>
                <w:color w:val="FF0000"/>
                <w:kern w:val="0"/>
                <w:szCs w:val="21"/>
              </w:rPr>
              <w:t>②</w:t>
            </w:r>
            <w:r w:rsidR="00094ADD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    "LAST_UPDATE_USER": "</w:t>
            </w:r>
            <w:r w:rsidR="00094ADD">
              <w:rPr>
                <w:rFonts w:asciiTheme="majorHAnsi" w:hAnsiTheme="majorHAnsi" w:cstheme="majorHAnsi" w:hint="eastAsia"/>
                <w:szCs w:val="21"/>
              </w:rPr>
              <w:t>L</w:t>
            </w:r>
            <w:r w:rsidR="00094ADD">
              <w:rPr>
                <w:rFonts w:asciiTheme="majorHAnsi" w:hAnsiTheme="majorHAnsi" w:cstheme="majorHAnsi"/>
                <w:szCs w:val="21"/>
              </w:rPr>
              <w:t>ast update user</w:t>
            </w:r>
            <w:r w:rsidR="00094ADD" w:rsidRPr="00C0429A"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C0429A">
              <w:rPr>
                <w:rFonts w:asciiTheme="majorHAnsi" w:hAnsiTheme="majorHAnsi" w:cstheme="majorHAnsi"/>
                <w:szCs w:val="21"/>
              </w:rPr>
              <w:t>"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    },</w:t>
            </w:r>
          </w:p>
          <w:p w:rsidR="00563AD5" w:rsidRPr="00105FCC" w:rsidRDefault="00563AD5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094ADD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    ]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    }</w:t>
            </w:r>
          </w:p>
          <w:p w:rsidR="00563AD5" w:rsidRPr="00C0429A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 xml:space="preserve">    }</w:t>
            </w:r>
          </w:p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C0429A">
              <w:rPr>
                <w:rFonts w:asciiTheme="majorHAnsi" w:hAnsiTheme="majorHAnsi" w:cstheme="majorHAnsi"/>
                <w:szCs w:val="21"/>
              </w:rPr>
              <w:t>}</w:t>
            </w:r>
          </w:p>
        </w:tc>
      </w:tr>
    </w:tbl>
    <w:p w:rsidR="00563AD5" w:rsidRPr="00105FCC" w:rsidRDefault="00563AD5" w:rsidP="00563AD5">
      <w:pPr>
        <w:tabs>
          <w:tab w:val="left" w:pos="3030"/>
        </w:tabs>
        <w:ind w:firstLine="454"/>
        <w:rPr>
          <w:rFonts w:asciiTheme="majorHAnsi" w:hAnsiTheme="majorHAnsi" w:cstheme="majorHAnsi"/>
        </w:rPr>
      </w:pPr>
    </w:p>
    <w:p w:rsidR="00563AD5" w:rsidRPr="00473E4B" w:rsidRDefault="00563AD5" w:rsidP="00473E4B">
      <w:pPr>
        <w:pStyle w:val="a9"/>
        <w:numPr>
          <w:ilvl w:val="0"/>
          <w:numId w:val="20"/>
        </w:numPr>
        <w:ind w:leftChars="0"/>
        <w:rPr>
          <w:rFonts w:asciiTheme="majorHAnsi" w:hAnsiTheme="majorHAnsi" w:cstheme="majorHAnsi"/>
          <w:szCs w:val="21"/>
        </w:rPr>
      </w:pPr>
      <w:r w:rsidRPr="00473E4B">
        <w:rPr>
          <w:rFonts w:asciiTheme="majorHAnsi" w:hAnsiTheme="majorHAnsi" w:cstheme="majorHAnsi"/>
          <w:szCs w:val="21"/>
        </w:rPr>
        <w:t>Symphony</w:t>
      </w:r>
      <w:r w:rsidR="00094ADD">
        <w:rPr>
          <w:rFonts w:asciiTheme="majorHAnsi" w:hAnsiTheme="majorHAnsi" w:cstheme="majorHAnsi" w:hint="eastAsia"/>
          <w:szCs w:val="21"/>
        </w:rPr>
        <w:t xml:space="preserve"> </w:t>
      </w:r>
      <w:r w:rsidR="00094ADD">
        <w:rPr>
          <w:rFonts w:asciiTheme="majorHAnsi" w:hAnsiTheme="majorHAnsi" w:cstheme="majorHAnsi"/>
          <w:szCs w:val="21"/>
        </w:rPr>
        <w:t>class information array</w:t>
      </w:r>
    </w:p>
    <w:p w:rsidR="00563AD5" w:rsidRPr="00105FCC" w:rsidRDefault="00563AD5" w:rsidP="00563AD5">
      <w:pPr>
        <w:rPr>
          <w:rFonts w:asciiTheme="majorHAnsi" w:hAnsiTheme="majorHAnsi" w:cstheme="majorHAnsi"/>
          <w:b/>
        </w:rPr>
      </w:pPr>
    </w:p>
    <w:p w:rsidR="00563AD5" w:rsidRPr="00094ADD" w:rsidRDefault="00094ADD" w:rsidP="00563AD5">
      <w:pPr>
        <w:pStyle w:val="af2"/>
        <w:keepNext/>
        <w:rPr>
          <w:rFonts w:asciiTheme="majorHAnsi" w:hAnsiTheme="majorHAnsi" w:cstheme="majorHAnsi"/>
        </w:rPr>
      </w:pPr>
      <w:r w:rsidRPr="00094ADD">
        <w:rPr>
          <w:rFonts w:asciiTheme="majorHAnsi" w:hAnsiTheme="majorHAnsi" w:cstheme="majorHAnsi" w:hint="eastAsia"/>
        </w:rPr>
        <w:t>T</w:t>
      </w:r>
      <w:r w:rsidRPr="00094ADD">
        <w:rPr>
          <w:rFonts w:asciiTheme="majorHAnsi" w:hAnsiTheme="majorHAnsi" w:cstheme="majorHAnsi"/>
        </w:rPr>
        <w:t>able</w:t>
      </w:r>
      <w:r w:rsidR="00563AD5" w:rsidRPr="00094ADD">
        <w:rPr>
          <w:rFonts w:asciiTheme="majorHAnsi" w:hAnsiTheme="majorHAnsi" w:cstheme="majorHAnsi"/>
        </w:rPr>
        <w:t xml:space="preserve"> </w:t>
      </w:r>
      <w:r w:rsidR="00563AD5" w:rsidRPr="00094ADD">
        <w:rPr>
          <w:rFonts w:asciiTheme="majorHAnsi" w:hAnsiTheme="majorHAnsi" w:cstheme="majorHAnsi"/>
        </w:rPr>
        <w:fldChar w:fldCharType="begin"/>
      </w:r>
      <w:r w:rsidR="00563AD5" w:rsidRPr="00094ADD">
        <w:rPr>
          <w:rFonts w:asciiTheme="majorHAnsi" w:hAnsiTheme="majorHAnsi" w:cstheme="majorHAnsi"/>
        </w:rPr>
        <w:instrText xml:space="preserve"> STYLEREF 1 \s </w:instrText>
      </w:r>
      <w:r w:rsidR="00563AD5" w:rsidRPr="00094ADD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563AD5" w:rsidRPr="00094ADD">
        <w:rPr>
          <w:rFonts w:asciiTheme="majorHAnsi" w:hAnsiTheme="majorHAnsi" w:cstheme="majorHAnsi"/>
        </w:rPr>
        <w:fldChar w:fldCharType="end"/>
      </w:r>
      <w:r w:rsidR="00563AD5" w:rsidRPr="00094ADD">
        <w:rPr>
          <w:rFonts w:asciiTheme="majorHAnsi" w:hAnsiTheme="majorHAnsi" w:cstheme="majorHAnsi"/>
        </w:rPr>
        <w:t>-</w:t>
      </w:r>
      <w:r w:rsidR="00563AD5" w:rsidRPr="00094ADD">
        <w:rPr>
          <w:rFonts w:asciiTheme="majorHAnsi" w:hAnsiTheme="majorHAnsi" w:cstheme="majorHAnsi"/>
        </w:rPr>
        <w:fldChar w:fldCharType="begin"/>
      </w:r>
      <w:r w:rsidR="00563AD5" w:rsidRPr="00094ADD">
        <w:rPr>
          <w:rFonts w:asciiTheme="majorHAnsi" w:hAnsiTheme="majorHAnsi" w:cstheme="majorHAnsi"/>
        </w:rPr>
        <w:instrText xml:space="preserve"> SEQ </w:instrText>
      </w:r>
      <w:r w:rsidR="00563AD5" w:rsidRPr="00094ADD">
        <w:rPr>
          <w:rFonts w:asciiTheme="majorHAnsi" w:hAnsiTheme="majorHAnsi" w:cstheme="majorHAnsi"/>
        </w:rPr>
        <w:instrText>表</w:instrText>
      </w:r>
      <w:r w:rsidR="00563AD5" w:rsidRPr="00094ADD">
        <w:rPr>
          <w:rFonts w:asciiTheme="majorHAnsi" w:hAnsiTheme="majorHAnsi" w:cstheme="majorHAnsi"/>
        </w:rPr>
        <w:instrText xml:space="preserve"> \* ARABIC \s 1 </w:instrText>
      </w:r>
      <w:r w:rsidR="00563AD5" w:rsidRPr="00094ADD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563AD5" w:rsidRPr="00094ADD">
        <w:rPr>
          <w:rFonts w:asciiTheme="majorHAnsi" w:hAnsiTheme="majorHAnsi" w:cstheme="majorHAnsi"/>
        </w:rPr>
        <w:fldChar w:fldCharType="end"/>
      </w:r>
      <w:r w:rsidR="00563AD5" w:rsidRPr="00094ADD">
        <w:rPr>
          <w:rFonts w:asciiTheme="majorHAnsi" w:hAnsiTheme="majorHAnsi" w:cstheme="majorHAnsi"/>
        </w:rPr>
        <w:t xml:space="preserve">　</w:t>
      </w:r>
      <w:r w:rsidRPr="00094ADD">
        <w:rPr>
          <w:rFonts w:asciiTheme="majorHAnsi" w:hAnsiTheme="majorHAnsi" w:cstheme="majorHAnsi" w:hint="eastAsia"/>
        </w:rPr>
        <w:t>I</w:t>
      </w:r>
      <w:r w:rsidRPr="00094ADD">
        <w:rPr>
          <w:rFonts w:asciiTheme="majorHAnsi" w:hAnsiTheme="majorHAnsi" w:cstheme="majorHAnsi"/>
        </w:rPr>
        <w:t>nstance array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563AD5" w:rsidRPr="00105FCC" w:rsidTr="00E7401D">
        <w:tc>
          <w:tcPr>
            <w:tcW w:w="3119" w:type="dxa"/>
            <w:shd w:val="clear" w:color="auto" w:fill="002B62"/>
          </w:tcPr>
          <w:p w:rsidR="00563AD5" w:rsidRPr="00105FCC" w:rsidRDefault="00094ADD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563AD5" w:rsidRPr="00105FCC" w:rsidRDefault="00094ADD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Content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SYMPHONY_CLASS_NO</w:t>
            </w:r>
          </w:p>
        </w:tc>
        <w:tc>
          <w:tcPr>
            <w:tcW w:w="4678" w:type="dxa"/>
          </w:tcPr>
          <w:p w:rsidR="00563AD5" w:rsidRPr="00105FCC" w:rsidRDefault="00563AD5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Symphony</w:t>
            </w:r>
            <w:r w:rsidR="00094ADD">
              <w:rPr>
                <w:rFonts w:asciiTheme="majorHAnsi" w:hAnsiTheme="majorHAnsi" w:cstheme="majorHAnsi" w:hint="eastAsia"/>
              </w:rPr>
              <w:t xml:space="preserve"> </w:t>
            </w:r>
            <w:r w:rsidR="00094ADD">
              <w:rPr>
                <w:rFonts w:asciiTheme="majorHAnsi" w:hAnsiTheme="majorHAnsi" w:cstheme="majorHAnsi"/>
              </w:rPr>
              <w:t xml:space="preserve">class </w:t>
            </w:r>
            <w:r>
              <w:rPr>
                <w:rFonts w:asciiTheme="majorHAnsi" w:hAnsiTheme="majorHAnsi" w:cstheme="majorHAnsi" w:hint="eastAsia"/>
              </w:rPr>
              <w:t>ID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SYMPHONY_NAME</w:t>
            </w:r>
          </w:p>
        </w:tc>
        <w:tc>
          <w:tcPr>
            <w:tcW w:w="467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Symphony</w:t>
            </w:r>
            <w:r w:rsidR="00094ADD">
              <w:rPr>
                <w:rFonts w:asciiTheme="majorHAnsi" w:hAnsiTheme="majorHAnsi" w:cstheme="majorHAnsi" w:hint="eastAsia"/>
              </w:rPr>
              <w:t xml:space="preserve"> name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Description</w:t>
            </w:r>
          </w:p>
        </w:tc>
      </w:tr>
      <w:tr w:rsidR="00563AD5" w:rsidRPr="00105FCC" w:rsidTr="00473E4B">
        <w:tc>
          <w:tcPr>
            <w:tcW w:w="3119" w:type="dxa"/>
            <w:shd w:val="clear" w:color="auto" w:fill="auto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NOTE</w:t>
            </w:r>
          </w:p>
        </w:tc>
        <w:tc>
          <w:tcPr>
            <w:tcW w:w="4678" w:type="dxa"/>
            <w:shd w:val="clear" w:color="auto" w:fill="auto"/>
          </w:tcPr>
          <w:p w:rsidR="00563AD5" w:rsidRPr="00105FCC" w:rsidRDefault="00094ADD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>emarks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DISUSE_FLAG</w:t>
            </w:r>
          </w:p>
        </w:tc>
        <w:tc>
          <w:tcPr>
            <w:tcW w:w="4678" w:type="dxa"/>
          </w:tcPr>
          <w:p w:rsidR="00563AD5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Discard flag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63AD5">
              <w:rPr>
                <w:rFonts w:asciiTheme="majorHAnsi" w:hAnsiTheme="majorHAnsi" w:cstheme="majorHAnsi" w:hint="eastAsia"/>
              </w:rPr>
              <w:t>(</w:t>
            </w: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iscarded</w:t>
            </w:r>
            <w:r w:rsidR="00563AD5">
              <w:rPr>
                <w:rFonts w:asciiTheme="majorHAnsi" w:hAnsiTheme="majorHAnsi" w:cstheme="majorHAnsi" w:hint="eastAsia"/>
              </w:rPr>
              <w:t>：</w:t>
            </w:r>
            <w:r w:rsidR="00563AD5">
              <w:rPr>
                <w:rFonts w:asciiTheme="majorHAnsi" w:hAnsiTheme="majorHAnsi" w:cstheme="majorHAnsi" w:hint="eastAsia"/>
              </w:rPr>
              <w:t>1)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LAST_UPDATE_TIMESTAMP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  <w:r>
              <w:rPr>
                <w:rFonts w:asciiTheme="majorHAnsi" w:hAnsiTheme="majorHAnsi" w:cstheme="majorHAnsi"/>
              </w:rPr>
              <w:t>ast update date/time</w:t>
            </w:r>
          </w:p>
        </w:tc>
      </w:tr>
      <w:tr w:rsidR="00563AD5" w:rsidRPr="00105FCC" w:rsidTr="00E7401D">
        <w:tc>
          <w:tcPr>
            <w:tcW w:w="3119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1685A">
              <w:rPr>
                <w:rFonts w:asciiTheme="majorHAnsi" w:hAnsiTheme="majorHAnsi" w:cstheme="majorHAnsi"/>
              </w:rPr>
              <w:t>LAST_UPDATE_USER</w:t>
            </w:r>
          </w:p>
        </w:tc>
        <w:tc>
          <w:tcPr>
            <w:tcW w:w="4678" w:type="dxa"/>
          </w:tcPr>
          <w:p w:rsidR="00563AD5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 w:hint="eastAsia"/>
              </w:rPr>
              <w:t xml:space="preserve">e </w:t>
            </w:r>
            <w:r>
              <w:rPr>
                <w:rFonts w:asciiTheme="majorHAnsi" w:hAnsiTheme="majorHAnsi" w:cstheme="majorHAnsi"/>
              </w:rPr>
              <w:t>user who performed last update</w:t>
            </w:r>
          </w:p>
        </w:tc>
      </w:tr>
    </w:tbl>
    <w:p w:rsidR="00563AD5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2877F6" w:rsidRDefault="002877F6" w:rsidP="002877F6">
      <w:pPr>
        <w:pStyle w:val="a9"/>
        <w:numPr>
          <w:ilvl w:val="0"/>
          <w:numId w:val="34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Operation information array</w:t>
      </w:r>
    </w:p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2877F6" w:rsidRDefault="002877F6" w:rsidP="00563AD5">
      <w:pPr>
        <w:pStyle w:val="af2"/>
        <w:keepNext/>
        <w:rPr>
          <w:rFonts w:asciiTheme="majorHAnsi" w:hAnsiTheme="majorHAnsi" w:cstheme="majorHAnsi"/>
        </w:rPr>
      </w:pPr>
      <w:r w:rsidRPr="002877F6">
        <w:rPr>
          <w:rFonts w:asciiTheme="majorHAnsi" w:hAnsiTheme="majorHAnsi" w:cstheme="majorHAnsi" w:hint="eastAsia"/>
        </w:rPr>
        <w:t>T</w:t>
      </w:r>
      <w:r w:rsidRPr="002877F6">
        <w:rPr>
          <w:rFonts w:asciiTheme="majorHAnsi" w:hAnsiTheme="majorHAnsi" w:cstheme="majorHAnsi"/>
        </w:rPr>
        <w:t>able</w:t>
      </w:r>
      <w:r w:rsidR="00563AD5" w:rsidRPr="002877F6">
        <w:rPr>
          <w:rFonts w:asciiTheme="majorHAnsi" w:hAnsiTheme="majorHAnsi" w:cstheme="majorHAnsi"/>
        </w:rPr>
        <w:t xml:space="preserve"> </w:t>
      </w:r>
      <w:r w:rsidR="00563AD5" w:rsidRPr="002877F6">
        <w:rPr>
          <w:rFonts w:asciiTheme="majorHAnsi" w:hAnsiTheme="majorHAnsi" w:cstheme="majorHAnsi"/>
        </w:rPr>
        <w:fldChar w:fldCharType="begin"/>
      </w:r>
      <w:r w:rsidR="00563AD5" w:rsidRPr="002877F6">
        <w:rPr>
          <w:rFonts w:asciiTheme="majorHAnsi" w:hAnsiTheme="majorHAnsi" w:cstheme="majorHAnsi"/>
        </w:rPr>
        <w:instrText xml:space="preserve"> STYLEREF 1 \s </w:instrText>
      </w:r>
      <w:r w:rsidR="00563AD5" w:rsidRPr="002877F6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563AD5" w:rsidRPr="002877F6">
        <w:rPr>
          <w:rFonts w:asciiTheme="majorHAnsi" w:hAnsiTheme="majorHAnsi" w:cstheme="majorHAnsi"/>
        </w:rPr>
        <w:fldChar w:fldCharType="end"/>
      </w:r>
      <w:r w:rsidR="00563AD5" w:rsidRPr="002877F6">
        <w:rPr>
          <w:rFonts w:asciiTheme="majorHAnsi" w:hAnsiTheme="majorHAnsi" w:cstheme="majorHAnsi"/>
        </w:rPr>
        <w:t>-</w:t>
      </w:r>
      <w:r w:rsidR="00563AD5" w:rsidRPr="002877F6">
        <w:rPr>
          <w:rFonts w:asciiTheme="majorHAnsi" w:hAnsiTheme="majorHAnsi" w:cstheme="majorHAnsi"/>
        </w:rPr>
        <w:fldChar w:fldCharType="begin"/>
      </w:r>
      <w:r w:rsidR="00563AD5" w:rsidRPr="002877F6">
        <w:rPr>
          <w:rFonts w:asciiTheme="majorHAnsi" w:hAnsiTheme="majorHAnsi" w:cstheme="majorHAnsi"/>
        </w:rPr>
        <w:instrText xml:space="preserve"> SEQ </w:instrText>
      </w:r>
      <w:r w:rsidR="00563AD5" w:rsidRPr="002877F6">
        <w:rPr>
          <w:rFonts w:asciiTheme="majorHAnsi" w:hAnsiTheme="majorHAnsi" w:cstheme="majorHAnsi"/>
        </w:rPr>
        <w:instrText>表</w:instrText>
      </w:r>
      <w:r w:rsidR="00563AD5" w:rsidRPr="002877F6">
        <w:rPr>
          <w:rFonts w:asciiTheme="majorHAnsi" w:hAnsiTheme="majorHAnsi" w:cstheme="majorHAnsi"/>
        </w:rPr>
        <w:instrText xml:space="preserve"> \* ARABIC \s 1 </w:instrText>
      </w:r>
      <w:r w:rsidR="00563AD5" w:rsidRPr="002877F6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563AD5" w:rsidRPr="002877F6">
        <w:rPr>
          <w:rFonts w:asciiTheme="majorHAnsi" w:hAnsiTheme="majorHAnsi" w:cstheme="majorHAnsi"/>
        </w:rPr>
        <w:fldChar w:fldCharType="end"/>
      </w:r>
      <w:r w:rsidR="00563AD5" w:rsidRPr="002877F6">
        <w:rPr>
          <w:rFonts w:asciiTheme="majorHAnsi" w:hAnsiTheme="majorHAnsi" w:cstheme="majorHAnsi"/>
        </w:rPr>
        <w:t xml:space="preserve">　</w:t>
      </w:r>
      <w:r w:rsidRPr="002877F6">
        <w:rPr>
          <w:rFonts w:asciiTheme="majorHAnsi" w:hAnsiTheme="majorHAnsi" w:cstheme="majorHAnsi"/>
        </w:rPr>
        <w:t>Movement class information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77"/>
        <w:gridCol w:w="4678"/>
      </w:tblGrid>
      <w:tr w:rsidR="002877F6" w:rsidRPr="00105FCC" w:rsidTr="00E7401D">
        <w:tc>
          <w:tcPr>
            <w:tcW w:w="3177" w:type="dxa"/>
            <w:shd w:val="clear" w:color="auto" w:fill="002B62"/>
          </w:tcPr>
          <w:p w:rsidR="002877F6" w:rsidRPr="00105FCC" w:rsidRDefault="002877F6" w:rsidP="002877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2877F6" w:rsidRPr="00105FCC" w:rsidRDefault="002877F6" w:rsidP="002877F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Content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OPERATION_NO_UAPK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563AD5">
              <w:rPr>
                <w:rFonts w:asciiTheme="majorHAnsi" w:hAnsiTheme="majorHAnsi" w:cstheme="majorHAnsi" w:hint="eastAsia"/>
              </w:rPr>
              <w:t>ID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name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OPERATION_DATE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Scheduled execution date</w:t>
            </w:r>
          </w:p>
        </w:tc>
      </w:tr>
      <w:tr w:rsidR="00563AD5" w:rsidRPr="00105FCC" w:rsidTr="00E7401D">
        <w:tc>
          <w:tcPr>
            <w:tcW w:w="3177" w:type="dxa"/>
          </w:tcPr>
          <w:p w:rsidR="00563AD5" w:rsidRPr="00105FCC" w:rsidRDefault="00563AD5" w:rsidP="00473E4B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LAST_EXECUTE_TIMESTAMP</w:t>
            </w:r>
          </w:p>
        </w:tc>
        <w:tc>
          <w:tcPr>
            <w:tcW w:w="4678" w:type="dxa"/>
          </w:tcPr>
          <w:p w:rsidR="00563AD5" w:rsidRPr="00105FCC" w:rsidRDefault="00094ADD" w:rsidP="00E7401D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  <w:r>
              <w:rPr>
                <w:rFonts w:asciiTheme="majorHAnsi" w:hAnsiTheme="majorHAnsi" w:cstheme="majorHAnsi"/>
              </w:rPr>
              <w:t>ast execution date</w:t>
            </w:r>
          </w:p>
        </w:tc>
      </w:tr>
      <w:tr w:rsidR="00094ADD" w:rsidRPr="00105FCC" w:rsidTr="00473E4B">
        <w:tc>
          <w:tcPr>
            <w:tcW w:w="3177" w:type="dxa"/>
            <w:shd w:val="clear" w:color="auto" w:fill="auto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NOTE</w:t>
            </w:r>
          </w:p>
        </w:tc>
        <w:tc>
          <w:tcPr>
            <w:tcW w:w="4678" w:type="dxa"/>
            <w:shd w:val="clear" w:color="auto" w:fill="auto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/>
              </w:rPr>
              <w:t>emarks</w:t>
            </w:r>
          </w:p>
        </w:tc>
      </w:tr>
      <w:tr w:rsidR="00094ADD" w:rsidRPr="00105FCC" w:rsidTr="00E7401D">
        <w:tc>
          <w:tcPr>
            <w:tcW w:w="3177" w:type="dxa"/>
          </w:tcPr>
          <w:p w:rsidR="00094ADD" w:rsidRPr="00A676BD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DISUSE_FLAG</w:t>
            </w:r>
          </w:p>
        </w:tc>
        <w:tc>
          <w:tcPr>
            <w:tcW w:w="4678" w:type="dxa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Discard flag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(D</w:t>
            </w:r>
            <w:r>
              <w:rPr>
                <w:rFonts w:asciiTheme="majorHAnsi" w:hAnsiTheme="majorHAnsi" w:cstheme="majorHAnsi"/>
              </w:rPr>
              <w:t>iscarded</w:t>
            </w:r>
            <w:r>
              <w:rPr>
                <w:rFonts w:asciiTheme="majorHAnsi" w:hAnsiTheme="majorHAnsi" w:cstheme="majorHAnsi" w:hint="eastAsia"/>
              </w:rPr>
              <w:t>：</w:t>
            </w:r>
            <w:r>
              <w:rPr>
                <w:rFonts w:asciiTheme="majorHAnsi" w:hAnsiTheme="majorHAnsi" w:cstheme="majorHAnsi" w:hint="eastAsia"/>
              </w:rPr>
              <w:t>1)</w:t>
            </w:r>
          </w:p>
        </w:tc>
      </w:tr>
      <w:tr w:rsidR="00094ADD" w:rsidRPr="00105FCC" w:rsidTr="00E7401D">
        <w:tc>
          <w:tcPr>
            <w:tcW w:w="3177" w:type="dxa"/>
          </w:tcPr>
          <w:p w:rsidR="00094ADD" w:rsidRPr="00A676BD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LAST_UPDATE_TIMESTAMP</w:t>
            </w:r>
          </w:p>
        </w:tc>
        <w:tc>
          <w:tcPr>
            <w:tcW w:w="4678" w:type="dxa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L</w:t>
            </w:r>
            <w:r>
              <w:rPr>
                <w:rFonts w:asciiTheme="majorHAnsi" w:hAnsiTheme="majorHAnsi" w:cstheme="majorHAnsi"/>
              </w:rPr>
              <w:t>ast update date/time</w:t>
            </w:r>
          </w:p>
        </w:tc>
      </w:tr>
      <w:tr w:rsidR="00094ADD" w:rsidRPr="00105FCC" w:rsidTr="00E7401D">
        <w:tc>
          <w:tcPr>
            <w:tcW w:w="3177" w:type="dxa"/>
          </w:tcPr>
          <w:p w:rsidR="00094ADD" w:rsidRPr="00A676BD" w:rsidRDefault="00094ADD" w:rsidP="00094ADD">
            <w:pPr>
              <w:rPr>
                <w:rFonts w:asciiTheme="majorHAnsi" w:hAnsiTheme="majorHAnsi" w:cstheme="majorHAnsi"/>
              </w:rPr>
            </w:pPr>
            <w:r w:rsidRPr="00A676BD">
              <w:rPr>
                <w:rFonts w:asciiTheme="majorHAnsi" w:hAnsiTheme="majorHAnsi" w:cstheme="majorHAnsi"/>
              </w:rPr>
              <w:t>LAST_UPDATE_USER</w:t>
            </w:r>
          </w:p>
        </w:tc>
        <w:tc>
          <w:tcPr>
            <w:tcW w:w="4678" w:type="dxa"/>
          </w:tcPr>
          <w:p w:rsidR="00094ADD" w:rsidRPr="00105FCC" w:rsidRDefault="00094ADD" w:rsidP="00094A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 w:hint="eastAsia"/>
              </w:rPr>
              <w:t xml:space="preserve">e </w:t>
            </w:r>
            <w:r>
              <w:rPr>
                <w:rFonts w:asciiTheme="majorHAnsi" w:hAnsiTheme="majorHAnsi" w:cstheme="majorHAnsi"/>
              </w:rPr>
              <w:t>user who performed last update</w:t>
            </w:r>
          </w:p>
        </w:tc>
      </w:tr>
    </w:tbl>
    <w:p w:rsidR="00563AD5" w:rsidRPr="00FD3EB2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30"/>
      </w:pPr>
      <w:bookmarkStart w:id="38" w:name="_Toc33542978"/>
      <w:r w:rsidRPr="00105FCC">
        <w:t>EXECUTE</w:t>
      </w:r>
      <w:bookmarkEnd w:id="38"/>
    </w:p>
    <w:p w:rsidR="00563AD5" w:rsidRPr="00105FCC" w:rsidRDefault="00BC13BD" w:rsidP="00563AD5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target menu and </w:t>
      </w:r>
      <w:r>
        <w:rPr>
          <w:rFonts w:asciiTheme="majorHAnsi" w:hAnsiTheme="majorHAnsi" w:cstheme="majorHAnsi"/>
          <w:szCs w:val="21"/>
        </w:rPr>
        <w:t>execute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export.</w:t>
      </w: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BC13BD">
        <w:rPr>
          <w:rFonts w:asciiTheme="majorHAnsi" w:hAnsiTheme="majorHAnsi" w:cstheme="majorHAnsi" w:hint="eastAsia"/>
        </w:rPr>
        <w:t>P</w:t>
      </w:r>
      <w:r w:rsidR="00BC13BD">
        <w:rPr>
          <w:rFonts w:asciiTheme="majorHAnsi" w:hAnsiTheme="majorHAnsi" w:cstheme="majorHAnsi"/>
        </w:rPr>
        <w:t>arameter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BC13BD">
        <w:rPr>
          <w:rFonts w:asciiTheme="majorHAnsi" w:hAnsiTheme="majorHAnsi" w:cstheme="majorHAnsi" w:hint="eastAsia"/>
        </w:rPr>
        <w:t xml:space="preserve">Please specify the </w:t>
      </w:r>
      <w:r w:rsidR="00BC13BD">
        <w:rPr>
          <w:rFonts w:asciiTheme="majorHAnsi" w:hAnsiTheme="majorHAnsi" w:cstheme="majorHAnsi"/>
        </w:rPr>
        <w:t>following</w:t>
      </w:r>
      <w:r w:rsidR="00BC13BD">
        <w:rPr>
          <w:rFonts w:asciiTheme="majorHAnsi" w:hAnsiTheme="majorHAnsi" w:cstheme="majorHAnsi" w:hint="eastAsia"/>
        </w:rPr>
        <w:t xml:space="preserve"> </w:t>
      </w:r>
      <w:r w:rsidR="00BC13BD">
        <w:rPr>
          <w:rFonts w:asciiTheme="majorHAnsi" w:hAnsiTheme="majorHAnsi" w:cstheme="majorHAnsi"/>
        </w:rPr>
        <w:t>to “content” in JSON format.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BC13BD" w:rsidP="00563AD5">
      <w:pPr>
        <w:ind w:firstLineChars="1000" w:firstLine="2108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</w:rPr>
        <w:t>T</w:t>
      </w:r>
      <w:r>
        <w:rPr>
          <w:rFonts w:asciiTheme="majorHAnsi" w:hAnsiTheme="majorHAnsi" w:cstheme="majorHAnsi"/>
          <w:b/>
        </w:rPr>
        <w:t>able</w:t>
      </w:r>
      <w:r w:rsidR="00563AD5" w:rsidRPr="00105FCC">
        <w:rPr>
          <w:rFonts w:asciiTheme="majorHAnsi" w:hAnsiTheme="majorHAnsi" w:cstheme="majorHAnsi"/>
          <w:b/>
        </w:rPr>
        <w:t xml:space="preserve"> </w:t>
      </w:r>
      <w:r w:rsidR="00563AD5">
        <w:rPr>
          <w:rFonts w:asciiTheme="majorHAnsi" w:hAnsiTheme="majorHAnsi" w:cstheme="majorHAnsi"/>
          <w:b/>
        </w:rPr>
        <w:fldChar w:fldCharType="begin"/>
      </w:r>
      <w:r w:rsidR="00563AD5">
        <w:rPr>
          <w:rFonts w:asciiTheme="majorHAnsi" w:hAnsiTheme="majorHAnsi" w:cstheme="majorHAnsi"/>
          <w:b/>
        </w:rPr>
        <w:instrText xml:space="preserve"> STYLEREF 1 \s </w:instrText>
      </w:r>
      <w:r w:rsidR="00563AD5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4</w:t>
      </w:r>
      <w:r w:rsidR="00563AD5">
        <w:rPr>
          <w:rFonts w:asciiTheme="majorHAnsi" w:hAnsiTheme="majorHAnsi" w:cstheme="majorHAnsi"/>
          <w:b/>
        </w:rPr>
        <w:fldChar w:fldCharType="end"/>
      </w:r>
      <w:r w:rsidR="00563AD5">
        <w:rPr>
          <w:rFonts w:asciiTheme="majorHAnsi" w:hAnsiTheme="majorHAnsi" w:cstheme="majorHAnsi"/>
          <w:b/>
        </w:rPr>
        <w:t>-</w:t>
      </w:r>
      <w:r w:rsidR="00563AD5">
        <w:rPr>
          <w:rFonts w:asciiTheme="majorHAnsi" w:hAnsiTheme="majorHAnsi" w:cstheme="majorHAnsi"/>
          <w:b/>
        </w:rPr>
        <w:fldChar w:fldCharType="begin"/>
      </w:r>
      <w:r w:rsidR="00563AD5">
        <w:rPr>
          <w:rFonts w:asciiTheme="majorHAnsi" w:hAnsiTheme="majorHAnsi" w:cstheme="majorHAnsi"/>
          <w:b/>
        </w:rPr>
        <w:instrText xml:space="preserve"> SEQ </w:instrText>
      </w:r>
      <w:r w:rsidR="00563AD5">
        <w:rPr>
          <w:rFonts w:asciiTheme="majorHAnsi" w:hAnsiTheme="majorHAnsi" w:cstheme="majorHAnsi"/>
          <w:b/>
        </w:rPr>
        <w:instrText>表</w:instrText>
      </w:r>
      <w:r w:rsidR="00563AD5">
        <w:rPr>
          <w:rFonts w:asciiTheme="majorHAnsi" w:hAnsiTheme="majorHAnsi" w:cstheme="majorHAnsi"/>
          <w:b/>
        </w:rPr>
        <w:instrText xml:space="preserve"> \* ARABIC \s 1 </w:instrText>
      </w:r>
      <w:r w:rsidR="00563AD5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6</w:t>
      </w:r>
      <w:r w:rsidR="00563AD5">
        <w:rPr>
          <w:rFonts w:asciiTheme="majorHAnsi" w:hAnsiTheme="majorHAnsi" w:cstheme="majorHAnsi"/>
          <w:b/>
        </w:rPr>
        <w:fldChar w:fldCharType="end"/>
      </w:r>
      <w:r w:rsidR="00563AD5" w:rsidRPr="00105FCC">
        <w:rPr>
          <w:rFonts w:asciiTheme="majorHAnsi" w:hAnsiTheme="majorHAnsi" w:cstheme="majorHAnsi"/>
          <w:b/>
        </w:rPr>
        <w:t xml:space="preserve">  </w:t>
      </w:r>
      <w:r>
        <w:rPr>
          <w:rFonts w:asciiTheme="majorHAnsi" w:hAnsiTheme="majorHAnsi" w:cstheme="majorHAnsi"/>
          <w:b/>
        </w:rPr>
        <w:t>Symphony/</w:t>
      </w:r>
      <w:r>
        <w:rPr>
          <w:rFonts w:asciiTheme="majorHAnsi" w:hAnsiTheme="majorHAnsi" w:cstheme="majorHAnsi" w:hint="eastAsia"/>
          <w:b/>
        </w:rPr>
        <w:t>O</w:t>
      </w:r>
      <w:r>
        <w:rPr>
          <w:rFonts w:asciiTheme="majorHAnsi" w:hAnsiTheme="majorHAnsi" w:cstheme="majorHAnsi"/>
          <w:b/>
        </w:rPr>
        <w:t>peration export parameter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BC13BD" w:rsidRPr="00105FCC" w:rsidTr="00E7401D">
        <w:tc>
          <w:tcPr>
            <w:tcW w:w="3118" w:type="dxa"/>
            <w:shd w:val="clear" w:color="auto" w:fill="002B62"/>
          </w:tcPr>
          <w:p w:rsidR="00BC13BD" w:rsidRPr="00105FCC" w:rsidRDefault="00BC13BD" w:rsidP="00BC13B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3544" w:type="dxa"/>
            <w:shd w:val="clear" w:color="auto" w:fill="002B62"/>
          </w:tcPr>
          <w:p w:rsidR="00BC13BD" w:rsidRPr="00105FCC" w:rsidRDefault="00BC13BD" w:rsidP="00BC13B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563AD5" w:rsidRPr="00105FCC" w:rsidTr="00E7401D">
        <w:tc>
          <w:tcPr>
            <w:tcW w:w="311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72694">
              <w:rPr>
                <w:rFonts w:hint="eastAsia"/>
              </w:rPr>
              <w:t>symphony</w:t>
            </w:r>
          </w:p>
        </w:tc>
        <w:tc>
          <w:tcPr>
            <w:tcW w:w="3544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372694">
              <w:rPr>
                <w:rFonts w:hint="eastAsia"/>
              </w:rPr>
              <w:t>Symphony</w:t>
            </w:r>
            <w:r w:rsidR="00BC13BD">
              <w:rPr>
                <w:rFonts w:hint="eastAsia"/>
              </w:rPr>
              <w:t xml:space="preserve"> class </w:t>
            </w:r>
            <w:r w:rsidRPr="00372694">
              <w:rPr>
                <w:rFonts w:hint="eastAsia"/>
              </w:rPr>
              <w:t>ID</w:t>
            </w:r>
          </w:p>
        </w:tc>
      </w:tr>
      <w:tr w:rsidR="00563AD5" w:rsidRPr="00105FCC" w:rsidTr="00E7401D">
        <w:tc>
          <w:tcPr>
            <w:tcW w:w="311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372694">
              <w:rPr>
                <w:rFonts w:hint="eastAsia"/>
              </w:rPr>
              <w:t>operation</w:t>
            </w:r>
          </w:p>
        </w:tc>
        <w:tc>
          <w:tcPr>
            <w:tcW w:w="3544" w:type="dxa"/>
          </w:tcPr>
          <w:p w:rsidR="00563AD5" w:rsidRPr="00105FCC" w:rsidRDefault="00BC13BD" w:rsidP="00BC13BD">
            <w:pPr>
              <w:rPr>
                <w:rFonts w:asciiTheme="majorHAnsi" w:hAnsiTheme="majorHAnsi" w:cstheme="majorHAnsi"/>
              </w:rPr>
            </w:pPr>
            <w:r>
              <w:rPr>
                <w:rFonts w:hint="eastAsia"/>
              </w:rPr>
              <w:t xml:space="preserve">Operation </w:t>
            </w:r>
            <w:r w:rsidR="00563AD5" w:rsidRPr="00372694">
              <w:rPr>
                <w:rFonts w:hint="eastAsia"/>
              </w:rPr>
              <w:t>ID</w:t>
            </w:r>
          </w:p>
        </w:tc>
      </w:tr>
    </w:tbl>
    <w:p w:rsidR="00563AD5" w:rsidRPr="00105FCC" w:rsidRDefault="00563AD5" w:rsidP="00563AD5">
      <w:pPr>
        <w:ind w:left="840" w:firstLineChars="50" w:firstLine="10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Pr="00372694">
        <w:rPr>
          <w:rFonts w:hint="eastAsia"/>
        </w:rPr>
        <w:t>Symphony</w:t>
      </w:r>
      <w:r w:rsidR="00BC13BD">
        <w:t xml:space="preserve"> </w:t>
      </w:r>
      <w:r w:rsidR="00BC13BD">
        <w:rPr>
          <w:rFonts w:hint="eastAsia"/>
        </w:rPr>
        <w:t>c</w:t>
      </w:r>
      <w:r w:rsidR="00BC13BD">
        <w:t xml:space="preserve">lass </w:t>
      </w:r>
      <w:r w:rsidRPr="00372694">
        <w:rPr>
          <w:rFonts w:hint="eastAsia"/>
        </w:rPr>
        <w:t>ID</w:t>
      </w:r>
      <w:r w:rsidR="00BC13BD">
        <w:t xml:space="preserve">, Operation </w:t>
      </w:r>
      <w:r w:rsidRPr="00372694">
        <w:rPr>
          <w:rFonts w:hint="eastAsia"/>
        </w:rPr>
        <w:t>ID</w:t>
      </w:r>
      <w:r w:rsidR="00BC13BD">
        <w:t xml:space="preserve"> </w:t>
      </w:r>
      <w:r w:rsidR="00BC13BD">
        <w:rPr>
          <w:rFonts w:asciiTheme="majorHAnsi" w:hAnsiTheme="majorHAnsi" w:cstheme="majorHAnsi"/>
        </w:rPr>
        <w:t>is obtained from return value of INFO.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563AD5" w:rsidRPr="00105FCC" w:rsidRDefault="003F74A7" w:rsidP="003F74A7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Example) </w:t>
            </w:r>
            <w:r w:rsidR="00563AD5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"symphony": [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"1,2,3,4"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],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"operation": [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"1,2,3"</w:t>
            </w:r>
          </w:p>
          <w:p w:rsidR="00563AD5" w:rsidRPr="003262E9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3262E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3F74A7">
        <w:rPr>
          <w:rFonts w:asciiTheme="majorHAnsi" w:hAnsiTheme="majorHAnsi" w:cstheme="majorHAnsi" w:hint="eastAsia"/>
        </w:rPr>
        <w:t>R</w:t>
      </w:r>
      <w:r w:rsidR="003F74A7">
        <w:rPr>
          <w:rFonts w:asciiTheme="majorHAnsi" w:hAnsiTheme="majorHAnsi" w:cstheme="majorHAnsi"/>
        </w:rPr>
        <w:t>esponse</w:t>
      </w: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3F74A7">
        <w:rPr>
          <w:rFonts w:asciiTheme="majorHAnsi" w:hAnsiTheme="majorHAnsi" w:cstheme="majorHAnsi" w:hint="eastAsia"/>
        </w:rPr>
        <w:t>The returned response is stored in JSON format.</w:t>
      </w:r>
      <w:r w:rsidR="003F74A7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3F74A7" w:rsidRPr="00105FCC" w:rsidRDefault="003F74A7" w:rsidP="003F74A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</w:p>
          <w:p w:rsidR="003F74A7" w:rsidRPr="00105FCC" w:rsidRDefault="003F74A7" w:rsidP="003F74A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F74A7" w:rsidRPr="00105FCC" w:rsidRDefault="003F74A7" w:rsidP="003F74A7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}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563AD5" w:rsidRPr="00105FCC" w:rsidRDefault="00563AD5" w:rsidP="00563AD5">
      <w:pPr>
        <w:pStyle w:val="af2"/>
        <w:keepNext/>
        <w:rPr>
          <w:rFonts w:asciiTheme="majorHAnsi" w:hAnsiTheme="majorHAnsi" w:cstheme="majorHAnsi"/>
        </w:rPr>
      </w:pPr>
    </w:p>
    <w:p w:rsidR="00563AD5" w:rsidRPr="00105FCC" w:rsidRDefault="003F74A7" w:rsidP="00563AD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SEQ </w:instrText>
      </w:r>
      <w:r w:rsidR="00563AD5">
        <w:rPr>
          <w:rFonts w:asciiTheme="majorHAnsi" w:hAnsiTheme="majorHAnsi" w:cstheme="majorHAnsi"/>
        </w:rPr>
        <w:instrText>表</w:instrText>
      </w:r>
      <w:r w:rsidR="00563AD5">
        <w:rPr>
          <w:rFonts w:asciiTheme="majorHAnsi" w:hAnsiTheme="majorHAnsi" w:cstheme="majorHAnsi"/>
        </w:rPr>
        <w:instrText xml:space="preserve"> \* ARABIC \s 1 </w:instrText>
      </w:r>
      <w:r w:rsidR="00563AD5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7</w:t>
      </w:r>
      <w:r w:rsidR="00563AD5">
        <w:rPr>
          <w:rFonts w:asciiTheme="majorHAnsi" w:hAnsiTheme="majorHAnsi" w:cstheme="majorHAnsi"/>
        </w:rPr>
        <w:fldChar w:fldCharType="end"/>
      </w:r>
      <w:r w:rsidR="00563AD5" w:rsidRPr="00105FCC">
        <w:rPr>
          <w:rFonts w:asciiTheme="majorHAnsi" w:hAnsiTheme="majorHAnsi" w:cstheme="majorHAnsi"/>
        </w:rPr>
        <w:t xml:space="preserve">　</w:t>
      </w:r>
      <w:r w:rsidRPr="003F74A7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3F74A7" w:rsidRPr="00105FCC" w:rsidTr="00E7401D">
        <w:trPr>
          <w:jc w:val="center"/>
        </w:trPr>
        <w:tc>
          <w:tcPr>
            <w:tcW w:w="2826" w:type="dxa"/>
            <w:shd w:val="clear" w:color="auto" w:fill="002B62"/>
          </w:tcPr>
          <w:p w:rsidR="003F74A7" w:rsidRPr="00105FCC" w:rsidRDefault="003F74A7" w:rsidP="003F74A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5842" w:type="dxa"/>
            <w:shd w:val="clear" w:color="auto" w:fill="002B62"/>
          </w:tcPr>
          <w:p w:rsidR="003F74A7" w:rsidRPr="00105FCC" w:rsidRDefault="003F74A7" w:rsidP="003F74A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563AD5" w:rsidRPr="00105FCC" w:rsidTr="00E7401D">
        <w:trPr>
          <w:jc w:val="center"/>
        </w:trPr>
        <w:tc>
          <w:tcPr>
            <w:tcW w:w="282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5842" w:type="dxa"/>
          </w:tcPr>
          <w:p w:rsidR="00563AD5" w:rsidRDefault="003F74A7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563AD5" w:rsidRPr="00105FCC">
              <w:rPr>
                <w:rFonts w:asciiTheme="majorHAnsi" w:hAnsiTheme="majorHAnsi" w:cstheme="majorHAnsi"/>
              </w:rPr>
              <w:t xml:space="preserve">No </w:t>
            </w:r>
          </w:p>
          <w:p w:rsidR="00DB26BF" w:rsidRPr="00105FCC" w:rsidRDefault="003F74A7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status by searching the Operation No. in “Export Symphony/Operation” menu.</w:t>
            </w:r>
          </w:p>
        </w:tc>
      </w:tr>
      <w:tr w:rsidR="00563AD5" w:rsidRPr="00105FCC" w:rsidTr="00E7401D">
        <w:trPr>
          <w:jc w:val="center"/>
        </w:trPr>
        <w:tc>
          <w:tcPr>
            <w:tcW w:w="282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3F74A7" w:rsidRPr="00105FCC" w:rsidRDefault="003F74A7" w:rsidP="003F74A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3F74A7" w:rsidRPr="00105FCC" w:rsidRDefault="003F74A7" w:rsidP="003F74A7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563AD5" w:rsidRPr="00105FCC" w:rsidRDefault="003F74A7" w:rsidP="003F74A7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563AD5" w:rsidRPr="00105FCC" w:rsidTr="00E7401D">
        <w:trPr>
          <w:jc w:val="center"/>
        </w:trPr>
        <w:tc>
          <w:tcPr>
            <w:tcW w:w="282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563AD5" w:rsidRPr="00105FCC" w:rsidRDefault="003F74A7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563AD5" w:rsidRDefault="00563AD5" w:rsidP="00563AD5">
      <w:pPr>
        <w:rPr>
          <w:rFonts w:asciiTheme="majorHAnsi" w:hAnsiTheme="majorHAnsi" w:cstheme="majorHAnsi"/>
        </w:rPr>
      </w:pPr>
    </w:p>
    <w:p w:rsidR="00563AD5" w:rsidRDefault="00563AD5" w:rsidP="00563AD5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63AD5" w:rsidRPr="00105FCC" w:rsidRDefault="00080783" w:rsidP="0071419F">
      <w:pPr>
        <w:pStyle w:val="20"/>
      </w:pPr>
      <w:bookmarkStart w:id="39" w:name="_Toc33542979"/>
      <w:r>
        <w:lastRenderedPageBreak/>
        <w:t xml:space="preserve">Rest API </w:t>
      </w:r>
      <w:r w:rsidR="00296800">
        <w:t>for</w:t>
      </w:r>
      <w:r>
        <w:t xml:space="preserve"> Import </w:t>
      </w:r>
      <w:r w:rsidR="00563AD5" w:rsidRPr="00145222">
        <w:rPr>
          <w:rFonts w:hint="eastAsia"/>
        </w:rPr>
        <w:t>Symphony/</w:t>
      </w:r>
      <w:r>
        <w:t>Operation</w:t>
      </w:r>
      <w:bookmarkEnd w:id="39"/>
    </w:p>
    <w:p w:rsidR="00F6796A" w:rsidRDefault="00F6796A" w:rsidP="00F6796A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It is possible to perform </w:t>
      </w:r>
      <w:r>
        <w:rPr>
          <w:rFonts w:asciiTheme="majorHAnsi" w:hAnsiTheme="majorHAnsi" w:cstheme="majorHAnsi"/>
        </w:rPr>
        <w:t>Symphony/Operation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im</w:t>
      </w:r>
      <w:r>
        <w:rPr>
          <w:rFonts w:asciiTheme="majorHAnsi" w:hAnsiTheme="majorHAnsi" w:cstheme="majorHAnsi" w:hint="eastAsia"/>
        </w:rPr>
        <w:t xml:space="preserve">port with </w:t>
      </w:r>
      <w:proofErr w:type="spellStart"/>
      <w:r>
        <w:rPr>
          <w:rFonts w:asciiTheme="majorHAnsi" w:hAnsiTheme="majorHAnsi" w:cstheme="majorHAnsi" w:hint="eastAsia"/>
        </w:rPr>
        <w:t>RestAPI</w:t>
      </w:r>
      <w:proofErr w:type="spellEnd"/>
      <w:r>
        <w:rPr>
          <w:rFonts w:asciiTheme="majorHAnsi" w:hAnsiTheme="majorHAnsi" w:cstheme="majorHAnsi" w:hint="eastAsia"/>
        </w:rPr>
        <w:t>.</w:t>
      </w:r>
    </w:p>
    <w:p w:rsidR="00F6796A" w:rsidRDefault="00F6796A" w:rsidP="00F6796A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“Export Symphony/Operation” menu in “ITA basic console” menu group.</w:t>
      </w:r>
    </w:p>
    <w:p w:rsidR="00F6796A" w:rsidRPr="00105FCC" w:rsidRDefault="00F6796A" w:rsidP="00F6796A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STYLEREF 1 \s </w:instrText>
      </w:r>
      <w:r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>
        <w:rPr>
          <w:rFonts w:asciiTheme="majorHAnsi" w:hAnsiTheme="majorHAnsi" w:cstheme="majorHAnsi"/>
        </w:rPr>
        <w:fldChar w:fldCharType="end"/>
      </w:r>
      <w:r>
        <w:rPr>
          <w:rFonts w:asciiTheme="majorHAnsi" w:hAnsiTheme="majorHAnsi" w:cstheme="majorHAnsi"/>
        </w:rPr>
        <w:t>-8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835"/>
        <w:gridCol w:w="1943"/>
      </w:tblGrid>
      <w:tr w:rsidR="00F6796A" w:rsidRPr="00105FCC" w:rsidTr="00F6796A">
        <w:trPr>
          <w:jc w:val="center"/>
        </w:trPr>
        <w:tc>
          <w:tcPr>
            <w:tcW w:w="2263" w:type="dxa"/>
            <w:shd w:val="clear" w:color="auto" w:fill="002B62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835" w:type="dxa"/>
            <w:shd w:val="clear" w:color="auto" w:fill="002B62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Menu ID</w:t>
            </w:r>
          </w:p>
        </w:tc>
      </w:tr>
      <w:tr w:rsidR="00F6796A" w:rsidRPr="00105FCC" w:rsidTr="00F6796A">
        <w:trPr>
          <w:trHeight w:val="58"/>
          <w:jc w:val="center"/>
        </w:trPr>
        <w:tc>
          <w:tcPr>
            <w:tcW w:w="2263" w:type="dxa"/>
          </w:tcPr>
          <w:p w:rsidR="00F6796A" w:rsidRPr="00930E55" w:rsidRDefault="00F17799" w:rsidP="00F6796A">
            <w:r>
              <w:t>Basic</w:t>
            </w:r>
            <w:r w:rsidR="00F6796A">
              <w:t xml:space="preserve"> console</w:t>
            </w:r>
          </w:p>
        </w:tc>
        <w:tc>
          <w:tcPr>
            <w:tcW w:w="2835" w:type="dxa"/>
          </w:tcPr>
          <w:p w:rsidR="00F6796A" w:rsidRPr="00930E55" w:rsidRDefault="00F6796A" w:rsidP="00F6796A">
            <w:r>
              <w:t xml:space="preserve">Import </w:t>
            </w:r>
            <w:r w:rsidRPr="00145222">
              <w:rPr>
                <w:rFonts w:hint="eastAsia"/>
              </w:rPr>
              <w:t>Symphony/</w:t>
            </w:r>
            <w:r>
              <w:t xml:space="preserve">Operation </w:t>
            </w:r>
          </w:p>
        </w:tc>
        <w:tc>
          <w:tcPr>
            <w:tcW w:w="1943" w:type="dxa"/>
          </w:tcPr>
          <w:p w:rsidR="00F6796A" w:rsidRPr="00930E55" w:rsidRDefault="00F6796A" w:rsidP="00F6796A">
            <w:r>
              <w:rPr>
                <w:rFonts w:hint="eastAsia"/>
              </w:rPr>
              <w:t>2100000402</w:t>
            </w:r>
          </w:p>
        </w:tc>
      </w:tr>
    </w:tbl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F6796A" w:rsidRPr="00105FCC" w:rsidRDefault="00F6796A" w:rsidP="00F6796A">
      <w:pPr>
        <w:pStyle w:val="30"/>
        <w:numPr>
          <w:ilvl w:val="2"/>
          <w:numId w:val="14"/>
        </w:numPr>
      </w:pPr>
      <w:bookmarkStart w:id="40" w:name="_Toc33542980"/>
      <w:r>
        <w:rPr>
          <w:rFonts w:hint="eastAsia"/>
        </w:rPr>
        <w:t>Request type</w:t>
      </w:r>
      <w:bookmarkEnd w:id="40"/>
    </w:p>
    <w:p w:rsidR="00F6796A" w:rsidRPr="00105FCC" w:rsidRDefault="00F6796A" w:rsidP="00F6796A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563AD5" w:rsidRPr="00F6796A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F6796A" w:rsidP="00563AD5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563AD5" w:rsidRPr="00105FCC" w:rsidRDefault="00563AD5" w:rsidP="00563AD5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F6796A">
        <w:rPr>
          <w:rFonts w:asciiTheme="majorHAnsi" w:hAnsiTheme="majorHAnsi" w:cstheme="majorHAnsi" w:hint="eastAsia"/>
        </w:rPr>
        <w:t>M</w:t>
      </w:r>
      <w:r w:rsidR="00F6796A">
        <w:rPr>
          <w:rFonts w:asciiTheme="majorHAnsi" w:hAnsiTheme="majorHAnsi" w:cstheme="majorHAnsi"/>
        </w:rPr>
        <w:t>enu</w:t>
      </w:r>
      <w:r w:rsidRPr="00105FCC">
        <w:rPr>
          <w:rFonts w:asciiTheme="majorHAnsi" w:hAnsiTheme="majorHAnsi" w:cstheme="majorHAnsi"/>
        </w:rPr>
        <w:t>ID</w:t>
      </w:r>
    </w:p>
    <w:p w:rsidR="00563AD5" w:rsidRDefault="00F6796A" w:rsidP="00F6796A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4</w:t>
      </w:r>
      <w:r w:rsidRPr="00093AF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10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F6796A" w:rsidRPr="00F6796A" w:rsidRDefault="00F6796A" w:rsidP="00F6796A">
      <w:pPr>
        <w:ind w:left="680" w:firstLineChars="200" w:firstLine="42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F6796A">
        <w:rPr>
          <w:rFonts w:asciiTheme="majorHAnsi" w:hAnsiTheme="majorHAnsi" w:cstheme="majorHAnsi"/>
        </w:rPr>
        <w:t xml:space="preserve"> Header</w:t>
      </w:r>
    </w:p>
    <w:p w:rsidR="00563AD5" w:rsidRPr="00105FCC" w:rsidRDefault="00563AD5" w:rsidP="00563AD5">
      <w:pPr>
        <w:ind w:firstLineChars="300" w:firstLine="630"/>
        <w:rPr>
          <w:rFonts w:asciiTheme="majorHAnsi" w:hAnsiTheme="majorHAnsi" w:cstheme="majorHAnsi"/>
        </w:rPr>
      </w:pPr>
    </w:p>
    <w:p w:rsidR="00563AD5" w:rsidRPr="00F6796A" w:rsidRDefault="00F6796A" w:rsidP="00563AD5">
      <w:pPr>
        <w:jc w:val="center"/>
        <w:rPr>
          <w:rFonts w:asciiTheme="majorHAnsi" w:hAnsiTheme="majorHAnsi" w:cstheme="majorHAnsi"/>
          <w:b/>
        </w:rPr>
      </w:pPr>
      <w:r w:rsidRPr="00F6796A">
        <w:rPr>
          <w:rFonts w:asciiTheme="majorHAnsi" w:hAnsiTheme="majorHAnsi" w:cstheme="majorHAnsi" w:hint="eastAsia"/>
          <w:b/>
        </w:rPr>
        <w:t>T</w:t>
      </w:r>
      <w:r w:rsidRPr="00F6796A">
        <w:rPr>
          <w:rFonts w:asciiTheme="majorHAnsi" w:hAnsiTheme="majorHAnsi" w:cstheme="majorHAnsi"/>
          <w:b/>
        </w:rPr>
        <w:t>able</w:t>
      </w:r>
      <w:r w:rsidR="00563AD5" w:rsidRPr="00F6796A">
        <w:rPr>
          <w:rFonts w:asciiTheme="majorHAnsi" w:hAnsiTheme="majorHAnsi" w:cstheme="majorHAnsi"/>
          <w:b/>
        </w:rPr>
        <w:t xml:space="preserve"> </w:t>
      </w:r>
      <w:r w:rsidR="00563AD5" w:rsidRPr="00F6796A">
        <w:rPr>
          <w:rFonts w:asciiTheme="majorHAnsi" w:hAnsiTheme="majorHAnsi" w:cstheme="majorHAnsi"/>
          <w:b/>
        </w:rPr>
        <w:fldChar w:fldCharType="begin"/>
      </w:r>
      <w:r w:rsidR="00563AD5" w:rsidRPr="00F6796A">
        <w:rPr>
          <w:rFonts w:asciiTheme="majorHAnsi" w:hAnsiTheme="majorHAnsi" w:cstheme="majorHAnsi"/>
          <w:b/>
        </w:rPr>
        <w:instrText xml:space="preserve"> STYLEREF 1 \s </w:instrText>
      </w:r>
      <w:r w:rsidR="00563AD5" w:rsidRPr="00F6796A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4</w:t>
      </w:r>
      <w:r w:rsidR="00563AD5" w:rsidRPr="00F6796A">
        <w:rPr>
          <w:rFonts w:asciiTheme="majorHAnsi" w:hAnsiTheme="majorHAnsi" w:cstheme="majorHAnsi"/>
          <w:b/>
        </w:rPr>
        <w:fldChar w:fldCharType="end"/>
      </w:r>
      <w:r w:rsidR="00563AD5" w:rsidRPr="00F6796A">
        <w:rPr>
          <w:rFonts w:asciiTheme="majorHAnsi" w:hAnsiTheme="majorHAnsi" w:cstheme="majorHAnsi"/>
          <w:b/>
        </w:rPr>
        <w:t>-</w:t>
      </w:r>
      <w:r w:rsidR="00563AD5" w:rsidRPr="00F6796A">
        <w:rPr>
          <w:rFonts w:asciiTheme="majorHAnsi" w:hAnsiTheme="majorHAnsi" w:cstheme="majorHAnsi"/>
          <w:b/>
        </w:rPr>
        <w:fldChar w:fldCharType="begin"/>
      </w:r>
      <w:r w:rsidR="00563AD5" w:rsidRPr="00F6796A">
        <w:rPr>
          <w:rFonts w:asciiTheme="majorHAnsi" w:hAnsiTheme="majorHAnsi" w:cstheme="majorHAnsi"/>
          <w:b/>
        </w:rPr>
        <w:instrText xml:space="preserve"> SEQ </w:instrText>
      </w:r>
      <w:r w:rsidR="00563AD5" w:rsidRPr="00F6796A">
        <w:rPr>
          <w:rFonts w:asciiTheme="majorHAnsi" w:hAnsiTheme="majorHAnsi" w:cstheme="majorHAnsi"/>
          <w:b/>
        </w:rPr>
        <w:instrText>表</w:instrText>
      </w:r>
      <w:r w:rsidR="00563AD5" w:rsidRPr="00F6796A">
        <w:rPr>
          <w:rFonts w:asciiTheme="majorHAnsi" w:hAnsiTheme="majorHAnsi" w:cstheme="majorHAnsi"/>
          <w:b/>
        </w:rPr>
        <w:instrText xml:space="preserve"> \* ARABIC \s 1 </w:instrText>
      </w:r>
      <w:r w:rsidR="00563AD5" w:rsidRPr="00F6796A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8</w:t>
      </w:r>
      <w:r w:rsidR="00563AD5" w:rsidRPr="00F6796A">
        <w:rPr>
          <w:rFonts w:asciiTheme="majorHAnsi" w:hAnsiTheme="majorHAnsi" w:cstheme="majorHAnsi"/>
          <w:b/>
        </w:rPr>
        <w:fldChar w:fldCharType="end"/>
      </w:r>
      <w:r w:rsidR="00563AD5" w:rsidRPr="00F6796A">
        <w:rPr>
          <w:rFonts w:asciiTheme="majorHAnsi" w:hAnsiTheme="majorHAnsi" w:cstheme="majorHAnsi"/>
          <w:b/>
        </w:rPr>
        <w:t xml:space="preserve">　</w:t>
      </w:r>
      <w:r w:rsidR="00563AD5" w:rsidRPr="00F6796A">
        <w:rPr>
          <w:rFonts w:asciiTheme="majorHAnsi" w:hAnsiTheme="majorHAnsi" w:cstheme="majorHAnsi"/>
          <w:b/>
        </w:rPr>
        <w:t>HTTP</w:t>
      </w:r>
      <w:r w:rsidRPr="00F6796A">
        <w:rPr>
          <w:rFonts w:asciiTheme="majorHAnsi" w:hAnsiTheme="majorHAnsi" w:cstheme="majorHAnsi"/>
          <w:b/>
        </w:rPr>
        <w:t xml:space="preserve"> 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F6796A" w:rsidRPr="00105FCC" w:rsidTr="00E7401D">
        <w:tc>
          <w:tcPr>
            <w:tcW w:w="1696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  <w:r>
              <w:rPr>
                <w:rFonts w:asciiTheme="majorHAnsi" w:hAnsiTheme="majorHAnsi" w:cstheme="majorHAnsi"/>
              </w:rPr>
              <w:t xml:space="preserve"> only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</w:t>
            </w:r>
            <w:proofErr w:type="spellStart"/>
            <w:r w:rsidRPr="00105FCC">
              <w:rPr>
                <w:rFonts w:asciiTheme="majorHAnsi" w:hAnsiTheme="majorHAnsi" w:cstheme="majorHAnsi"/>
              </w:rPr>
              <w:t>json</w:t>
            </w:r>
            <w:proofErr w:type="spellEnd"/>
            <w:r w:rsidRPr="00105FCC">
              <w:rPr>
                <w:rFonts w:asciiTheme="majorHAnsi" w:hAnsiTheme="majorHAnsi" w:cstheme="majorHAnsi"/>
              </w:rPr>
              <w:t>”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F6796A" w:rsidRPr="002458C7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F6796A" w:rsidRPr="00105FCC" w:rsidTr="00E7401D">
        <w:tc>
          <w:tcPr>
            <w:tcW w:w="1696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F6796A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</w:t>
            </w:r>
          </w:p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two can be chosen</w:t>
            </w:r>
          </w:p>
        </w:tc>
      </w:tr>
    </w:tbl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F6796A" w:rsidP="00563AD5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563AD5" w:rsidRPr="00105FCC" w:rsidRDefault="00563AD5" w:rsidP="00563AD5">
      <w:pPr>
        <w:rPr>
          <w:rFonts w:asciiTheme="majorHAnsi" w:hAnsiTheme="majorHAnsi" w:cstheme="majorHAnsi"/>
          <w:b/>
        </w:rPr>
      </w:pPr>
    </w:p>
    <w:p w:rsidR="00563AD5" w:rsidRPr="00105FCC" w:rsidRDefault="00F6796A" w:rsidP="00563AD5">
      <w:pPr>
        <w:pStyle w:val="af2"/>
        <w:keepNext/>
        <w:rPr>
          <w:rFonts w:asciiTheme="majorHAnsi" w:hAnsiTheme="majorHAnsi" w:cstheme="majorHAnsi"/>
        </w:rPr>
      </w:pP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4-10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442"/>
        <w:gridCol w:w="4163"/>
        <w:gridCol w:w="2189"/>
        <w:gridCol w:w="1415"/>
      </w:tblGrid>
      <w:tr w:rsidR="00F6796A" w:rsidRPr="00105FCC" w:rsidTr="00643521">
        <w:tc>
          <w:tcPr>
            <w:tcW w:w="1442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63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89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5" w:type="dxa"/>
            <w:shd w:val="clear" w:color="auto" w:fill="002B62"/>
          </w:tcPr>
          <w:p w:rsidR="00F6796A" w:rsidRPr="00105FCC" w:rsidRDefault="00F6796A" w:rsidP="00F6796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F6796A" w:rsidRPr="00105FCC" w:rsidTr="00643521">
        <w:tc>
          <w:tcPr>
            <w:tcW w:w="1442" w:type="dxa"/>
          </w:tcPr>
          <w:p w:rsidR="00F6796A" w:rsidRPr="00105FCC" w:rsidRDefault="00F6796A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UPLOAD</w:t>
            </w:r>
          </w:p>
        </w:tc>
        <w:tc>
          <w:tcPr>
            <w:tcW w:w="4163" w:type="dxa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Upload the exported kym</w:t>
            </w:r>
            <w:r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 w:hint="eastAsia"/>
              </w:rPr>
              <w:t xml:space="preserve"> file and output the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  <w:r>
              <w:rPr>
                <w:rFonts w:asciiTheme="majorHAnsi" w:hAnsiTheme="majorHAnsi" w:cstheme="majorHAnsi" w:hint="eastAsia"/>
              </w:rPr>
              <w:t xml:space="preserve"> of menu that can be imported.</w:t>
            </w:r>
          </w:p>
        </w:tc>
        <w:tc>
          <w:tcPr>
            <w:tcW w:w="2189" w:type="dxa"/>
          </w:tcPr>
          <w:p w:rsidR="00F6796A" w:rsidRPr="00105FCC" w:rsidRDefault="00F6796A" w:rsidP="00A80F6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Import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5" w:type="dxa"/>
          </w:tcPr>
          <w:p w:rsidR="00F6796A" w:rsidRPr="00105FCC" w:rsidRDefault="00F6796A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</w:t>
            </w:r>
            <w:r>
              <w:rPr>
                <w:rFonts w:asciiTheme="majorHAnsi" w:hAnsiTheme="majorHAnsi" w:cstheme="majorHAnsi" w:hint="eastAsia"/>
              </w:rPr>
              <w:t>402</w:t>
            </w:r>
          </w:p>
        </w:tc>
      </w:tr>
      <w:tr w:rsidR="00F6796A" w:rsidRPr="00105FCC" w:rsidTr="00643521">
        <w:tc>
          <w:tcPr>
            <w:tcW w:w="1442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163" w:type="dxa"/>
          </w:tcPr>
          <w:p w:rsidR="00F6796A" w:rsidRPr="00105FCC" w:rsidRDefault="00F6796A" w:rsidP="00F6796A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Select the import target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 and execute import.</w:t>
            </w:r>
          </w:p>
        </w:tc>
        <w:tc>
          <w:tcPr>
            <w:tcW w:w="2189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Import </w:t>
            </w:r>
            <w:r w:rsidRPr="009263AE">
              <w:rPr>
                <w:rFonts w:asciiTheme="majorHAnsi" w:hAnsiTheme="majorHAnsi" w:cstheme="majorHAnsi" w:hint="eastAsia"/>
              </w:rPr>
              <w:t>Symphony/</w:t>
            </w:r>
            <w:r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1415" w:type="dxa"/>
          </w:tcPr>
          <w:p w:rsidR="00F6796A" w:rsidRPr="00105FCC" w:rsidRDefault="00F6796A" w:rsidP="00F679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2100000402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563AD5" w:rsidRPr="00401CA9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680"/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30"/>
      </w:pPr>
      <w:bookmarkStart w:id="41" w:name="_Toc33542981"/>
      <w:r w:rsidRPr="00105FCC">
        <w:lastRenderedPageBreak/>
        <w:t>UPLOAD</w:t>
      </w:r>
      <w:bookmarkEnd w:id="41"/>
    </w:p>
    <w:p w:rsidR="00687F70" w:rsidRDefault="00687F70" w:rsidP="00687F70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Upload the exported file.</w:t>
      </w:r>
    </w:p>
    <w:p w:rsidR="00563AD5" w:rsidRPr="00105FCC" w:rsidRDefault="00687F70" w:rsidP="00687F70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Send the file encoded with base64</w:t>
      </w:r>
      <w:r>
        <w:rPr>
          <w:rFonts w:asciiTheme="majorHAnsi" w:hAnsiTheme="majorHAnsi" w:cstheme="majorHAnsi"/>
        </w:rPr>
        <w:t xml:space="preserve"> as parameter.</w:t>
      </w: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/>
        <w:rPr>
          <w:rFonts w:asciiTheme="majorHAnsi" w:hAnsiTheme="majorHAnsi" w:cstheme="majorHAnsi"/>
        </w:rPr>
      </w:pPr>
    </w:p>
    <w:p w:rsidR="00687F70" w:rsidRDefault="00687F70" w:rsidP="00687F70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arameter</w:t>
      </w:r>
    </w:p>
    <w:p w:rsidR="00563AD5" w:rsidRPr="00105FCC" w:rsidRDefault="00687F70" w:rsidP="00563AD5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specify the following in JSON format to </w:t>
      </w:r>
      <w:r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 w:hint="eastAsia"/>
        </w:rPr>
        <w:t>co</w:t>
      </w: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 w:hint="eastAsia"/>
        </w:rPr>
        <w:t>tent</w:t>
      </w:r>
      <w:r>
        <w:rPr>
          <w:rFonts w:asciiTheme="majorHAnsi" w:hAnsiTheme="majorHAnsi" w:cstheme="majorHAnsi"/>
        </w:rPr>
        <w:t>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F405A3" w:rsidRDefault="00687F70" w:rsidP="00563AD5">
      <w:pPr>
        <w:ind w:left="454" w:firstLine="386"/>
        <w:jc w:val="center"/>
        <w:rPr>
          <w:rFonts w:asciiTheme="majorHAnsi" w:hAnsiTheme="majorHAnsi" w:cstheme="majorHAnsi"/>
          <w:b/>
        </w:rPr>
      </w:pPr>
      <w:r w:rsidRPr="00F405A3">
        <w:rPr>
          <w:rFonts w:asciiTheme="majorHAnsi" w:hAnsiTheme="majorHAnsi" w:cstheme="majorHAnsi" w:hint="eastAsia"/>
          <w:b/>
        </w:rPr>
        <w:t>T</w:t>
      </w:r>
      <w:r w:rsidRPr="00F405A3">
        <w:rPr>
          <w:rFonts w:asciiTheme="majorHAnsi" w:hAnsiTheme="majorHAnsi" w:cstheme="majorHAnsi"/>
          <w:b/>
        </w:rPr>
        <w:t>able</w:t>
      </w:r>
      <w:r w:rsidR="00563AD5" w:rsidRPr="00F405A3">
        <w:rPr>
          <w:rFonts w:asciiTheme="majorHAnsi" w:hAnsiTheme="majorHAnsi" w:cstheme="majorHAnsi"/>
          <w:b/>
        </w:rPr>
        <w:t xml:space="preserve"> </w:t>
      </w:r>
      <w:r w:rsidR="00563AD5" w:rsidRPr="00F405A3">
        <w:rPr>
          <w:rFonts w:asciiTheme="majorHAnsi" w:hAnsiTheme="majorHAnsi" w:cstheme="majorHAnsi"/>
          <w:b/>
        </w:rPr>
        <w:fldChar w:fldCharType="begin"/>
      </w:r>
      <w:r w:rsidR="00563AD5" w:rsidRPr="00F405A3">
        <w:rPr>
          <w:rFonts w:asciiTheme="majorHAnsi" w:hAnsiTheme="majorHAnsi" w:cstheme="majorHAnsi"/>
          <w:b/>
        </w:rPr>
        <w:instrText xml:space="preserve"> STYLEREF 1 \s </w:instrText>
      </w:r>
      <w:r w:rsidR="00563AD5" w:rsidRPr="00F405A3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4</w:t>
      </w:r>
      <w:r w:rsidR="00563AD5" w:rsidRPr="00F405A3">
        <w:rPr>
          <w:rFonts w:asciiTheme="majorHAnsi" w:hAnsiTheme="majorHAnsi" w:cstheme="majorHAnsi"/>
          <w:b/>
        </w:rPr>
        <w:fldChar w:fldCharType="end"/>
      </w:r>
      <w:r w:rsidR="00563AD5" w:rsidRPr="00F405A3">
        <w:rPr>
          <w:rFonts w:asciiTheme="majorHAnsi" w:hAnsiTheme="majorHAnsi" w:cstheme="majorHAnsi"/>
          <w:b/>
        </w:rPr>
        <w:t>-</w:t>
      </w:r>
      <w:r w:rsidR="00563AD5" w:rsidRPr="00F405A3">
        <w:rPr>
          <w:rFonts w:asciiTheme="majorHAnsi" w:hAnsiTheme="majorHAnsi" w:cstheme="majorHAnsi"/>
          <w:b/>
        </w:rPr>
        <w:fldChar w:fldCharType="begin"/>
      </w:r>
      <w:r w:rsidR="00563AD5" w:rsidRPr="00F405A3">
        <w:rPr>
          <w:rFonts w:asciiTheme="majorHAnsi" w:hAnsiTheme="majorHAnsi" w:cstheme="majorHAnsi"/>
          <w:b/>
        </w:rPr>
        <w:instrText xml:space="preserve"> SEQ </w:instrText>
      </w:r>
      <w:r w:rsidR="00563AD5" w:rsidRPr="00F405A3">
        <w:rPr>
          <w:rFonts w:asciiTheme="majorHAnsi" w:hAnsiTheme="majorHAnsi" w:cstheme="majorHAnsi"/>
          <w:b/>
        </w:rPr>
        <w:instrText>表</w:instrText>
      </w:r>
      <w:r w:rsidR="00563AD5" w:rsidRPr="00F405A3">
        <w:rPr>
          <w:rFonts w:asciiTheme="majorHAnsi" w:hAnsiTheme="majorHAnsi" w:cstheme="majorHAnsi"/>
          <w:b/>
        </w:rPr>
        <w:instrText xml:space="preserve"> \* ARABIC \s 1 </w:instrText>
      </w:r>
      <w:r w:rsidR="00563AD5" w:rsidRPr="00F405A3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9</w:t>
      </w:r>
      <w:r w:rsidR="00563AD5" w:rsidRPr="00F405A3">
        <w:rPr>
          <w:rFonts w:asciiTheme="majorHAnsi" w:hAnsiTheme="majorHAnsi" w:cstheme="majorHAnsi"/>
          <w:b/>
        </w:rPr>
        <w:fldChar w:fldCharType="end"/>
      </w:r>
      <w:r w:rsidR="00563AD5" w:rsidRPr="00F405A3">
        <w:rPr>
          <w:rFonts w:asciiTheme="majorHAnsi" w:hAnsiTheme="majorHAnsi" w:cstheme="majorHAnsi"/>
          <w:b/>
        </w:rPr>
        <w:t xml:space="preserve">　</w:t>
      </w:r>
      <w:r w:rsidRPr="00F405A3">
        <w:rPr>
          <w:rFonts w:asciiTheme="majorHAnsi" w:hAnsiTheme="majorHAnsi" w:cstheme="majorHAnsi" w:hint="eastAsia"/>
          <w:b/>
        </w:rPr>
        <w:t>Import Symphony/</w:t>
      </w:r>
      <w:r w:rsidRPr="00F405A3">
        <w:rPr>
          <w:rFonts w:asciiTheme="majorHAnsi" w:hAnsiTheme="majorHAnsi" w:cstheme="majorHAnsi"/>
          <w:b/>
        </w:rPr>
        <w:t xml:space="preserve">Operation </w:t>
      </w:r>
      <w:r w:rsidR="00563AD5" w:rsidRPr="00F405A3">
        <w:rPr>
          <w:rFonts w:asciiTheme="majorHAnsi" w:hAnsiTheme="majorHAnsi" w:cstheme="majorHAnsi"/>
          <w:b/>
        </w:rPr>
        <w:t>UPLOAD</w:t>
      </w:r>
      <w:r w:rsidRPr="00F405A3">
        <w:rPr>
          <w:rFonts w:asciiTheme="majorHAnsi" w:hAnsiTheme="majorHAnsi" w:cstheme="majorHAnsi" w:hint="eastAsia"/>
          <w:b/>
        </w:rPr>
        <w:t xml:space="preserve"> </w:t>
      </w:r>
      <w:r w:rsidRPr="00F405A3">
        <w:rPr>
          <w:rFonts w:asciiTheme="majorHAnsi" w:hAnsiTheme="majorHAnsi" w:cstheme="majorHAnsi"/>
          <w:b/>
        </w:rPr>
        <w:t>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F405A3" w:rsidRPr="00105FCC" w:rsidTr="00E7401D">
        <w:tc>
          <w:tcPr>
            <w:tcW w:w="2826" w:type="dxa"/>
            <w:shd w:val="clear" w:color="auto" w:fill="002B62"/>
          </w:tcPr>
          <w:p w:rsidR="00F405A3" w:rsidRPr="00105FCC" w:rsidRDefault="00F405A3" w:rsidP="00F405A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F405A3" w:rsidRPr="00105FCC" w:rsidRDefault="00F405A3" w:rsidP="00F405A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F405A3" w:rsidRPr="00105FCC" w:rsidTr="00E7401D">
        <w:tc>
          <w:tcPr>
            <w:tcW w:w="2826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5842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arget file name</w:t>
            </w:r>
          </w:p>
        </w:tc>
      </w:tr>
      <w:tr w:rsidR="00F405A3" w:rsidRPr="00105FCC" w:rsidTr="00E7401D">
        <w:tc>
          <w:tcPr>
            <w:tcW w:w="2826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base64</w:t>
            </w:r>
          </w:p>
        </w:tc>
        <w:tc>
          <w:tcPr>
            <w:tcW w:w="5842" w:type="dxa"/>
          </w:tcPr>
          <w:p w:rsidR="00F405A3" w:rsidRPr="00105FCC" w:rsidRDefault="00F405A3" w:rsidP="00F405A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Specify the value of target </w:t>
            </w:r>
            <w:r>
              <w:rPr>
                <w:rFonts w:asciiTheme="majorHAnsi" w:hAnsiTheme="majorHAnsi" w:cstheme="majorHAnsi"/>
              </w:rPr>
              <w:t>file encoded in base64.</w:t>
            </w:r>
          </w:p>
        </w:tc>
      </w:tr>
    </w:tbl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ind w:left="454" w:firstLineChars="250" w:firstLine="525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563AD5" w:rsidRPr="00105FCC" w:rsidTr="00E7401D">
        <w:tc>
          <w:tcPr>
            <w:tcW w:w="9152" w:type="dxa"/>
            <w:shd w:val="clear" w:color="auto" w:fill="002B62"/>
          </w:tcPr>
          <w:p w:rsidR="00563AD5" w:rsidRPr="00105FCC" w:rsidRDefault="00563AD5" w:rsidP="001C3E36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UPLOAD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proofErr w:type="spellStart"/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proofErr w:type="spellEnd"/>
            <w:r w:rsidR="001C3E36">
              <w:rPr>
                <w:rFonts w:asciiTheme="majorHAnsi" w:hAnsiTheme="majorHAnsi" w:cstheme="majorHAnsi" w:hint="eastAsia"/>
                <w:color w:val="FFFFFF" w:themeColor="background1"/>
              </w:rPr>
              <w:t xml:space="preserve"> description example</w:t>
            </w:r>
          </w:p>
        </w:tc>
      </w:tr>
      <w:tr w:rsidR="00563AD5" w:rsidRPr="00105FCC" w:rsidTr="00E7401D">
        <w:tc>
          <w:tcPr>
            <w:tcW w:w="9152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563AD5" w:rsidRPr="00105FCC" w:rsidRDefault="00563AD5" w:rsidP="00E7401D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</w:t>
            </w:r>
            <w:proofErr w:type="spellStart"/>
            <w:r w:rsidRPr="00105FCC">
              <w:rPr>
                <w:rFonts w:asciiTheme="majorHAnsi" w:hAnsiTheme="majorHAnsi" w:cstheme="majorHAnsi"/>
              </w:rPr>
              <w:t>zipfile</w:t>
            </w:r>
            <w:proofErr w:type="spellEnd"/>
            <w:r w:rsidRPr="00105FCC">
              <w:rPr>
                <w:rFonts w:asciiTheme="majorHAnsi" w:hAnsiTheme="majorHAnsi" w:cstheme="majorHAnsi"/>
              </w:rPr>
              <w:t>":{</w:t>
            </w:r>
          </w:p>
          <w:p w:rsidR="00563AD5" w:rsidRPr="00105FCC" w:rsidRDefault="00563AD5" w:rsidP="00E7401D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"name":"ita_exportdata_20191224092830.kym</w:t>
            </w:r>
            <w:r>
              <w:rPr>
                <w:rFonts w:asciiTheme="majorHAnsi" w:hAnsiTheme="majorHAnsi" w:cstheme="majorHAnsi" w:hint="eastAsia"/>
              </w:rPr>
              <w:t>2</w:t>
            </w:r>
            <w:r w:rsidRPr="00105FCC">
              <w:rPr>
                <w:rFonts w:asciiTheme="majorHAnsi" w:hAnsiTheme="majorHAnsi" w:cstheme="majorHAnsi"/>
              </w:rPr>
              <w:t>",</w:t>
            </w:r>
          </w:p>
          <w:p w:rsidR="00563AD5" w:rsidRPr="00105FCC" w:rsidRDefault="00563AD5" w:rsidP="00E7401D">
            <w:pPr>
              <w:ind w:firstLineChars="200" w:firstLine="42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"base64":"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="001C3E36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1C3E36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hAnsiTheme="majorHAnsi" w:cstheme="majorHAnsi"/>
                <w:color w:val="FF0000"/>
              </w:rPr>
              <w:t>・・・</w:t>
            </w:r>
            <w:r w:rsidRPr="00105FCC">
              <w:rPr>
                <w:rFonts w:asciiTheme="majorHAnsi" w:hAnsiTheme="majorHAnsi" w:cstheme="majorHAnsi"/>
              </w:rPr>
              <w:t>"</w:t>
            </w:r>
          </w:p>
          <w:p w:rsidR="00563AD5" w:rsidRPr="00105FCC" w:rsidRDefault="00563AD5" w:rsidP="00E7401D">
            <w:pPr>
              <w:ind w:firstLineChars="100" w:firstLine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</w:tc>
      </w:tr>
    </w:tbl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1C3E36" w:rsidRDefault="001C3E36" w:rsidP="00A80F6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1C3E36" w:rsidRPr="00105FCC" w:rsidRDefault="001C3E36" w:rsidP="001C3E3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": {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upload_id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": </w:t>
            </w:r>
            <w:r w:rsidR="001C3E36"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</w:t>
            </w:r>
            <w:r w:rsidR="001C3E36">
              <w:rPr>
                <w:rFonts w:asciiTheme="majorHAnsi" w:hAnsiTheme="majorHAnsi" w:cstheme="majorHAnsi" w:hint="eastAsia"/>
                <w:color w:val="FF0000"/>
                <w:szCs w:val="21"/>
              </w:rPr>
              <w:t>U</w:t>
            </w:r>
            <w:r w:rsidR="001C3E36">
              <w:rPr>
                <w:rFonts w:asciiTheme="majorHAnsi" w:hAnsiTheme="majorHAnsi" w:cstheme="majorHAnsi"/>
                <w:color w:val="FF0000"/>
                <w:szCs w:val="21"/>
              </w:rPr>
              <w:t xml:space="preserve">pload </w:t>
            </w:r>
            <w:r w:rsidR="001C3E36" w:rsidRPr="00105FCC">
              <w:rPr>
                <w:rFonts w:asciiTheme="majorHAnsi" w:hAnsiTheme="majorHAnsi" w:cstheme="majorHAnsi"/>
                <w:color w:val="FF0000"/>
                <w:szCs w:val="21"/>
              </w:rPr>
              <w:t>ID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",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563AD5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data_portability_upload_file_name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": "</w:t>
            </w:r>
            <w:r w:rsidR="001C3E36">
              <w:rPr>
                <w:rFonts w:asciiTheme="majorHAnsi" w:hAnsiTheme="majorHAnsi" w:cstheme="majorHAnsi" w:hint="eastAsia"/>
                <w:szCs w:val="21"/>
              </w:rPr>
              <w:t xml:space="preserve"> F</w:t>
            </w:r>
            <w:r w:rsidR="001C3E36">
              <w:rPr>
                <w:rFonts w:asciiTheme="majorHAnsi" w:hAnsiTheme="majorHAnsi" w:cstheme="majorHAnsi"/>
                <w:szCs w:val="21"/>
              </w:rPr>
              <w:t>ile name</w:t>
            </w:r>
            <w:r w:rsidR="001C3E36"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",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"IMPORT_LIST": [</w:t>
            </w:r>
          </w:p>
          <w:p w:rsidR="00563AD5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{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    "</w:t>
            </w:r>
            <w:r w:rsidR="001C3E36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O</w:t>
            </w:r>
            <w:r w:rsidR="001C3E36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peration </w:t>
            </w:r>
            <w:r w:rsidRPr="00473E4B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ID</w:t>
            </w: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": "</w:t>
            </w:r>
            <w:r w:rsidR="001C3E36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>O</w:t>
            </w:r>
            <w:r w:rsidR="001C3E36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peration name</w:t>
            </w:r>
            <w:r w:rsidRPr="006356A0">
              <w:rPr>
                <w:rFonts w:asciiTheme="majorHAnsi" w:eastAsia="ＭＳ ゴシック" w:hAnsiTheme="majorHAnsi" w:cstheme="majorHAnsi"/>
                <w:kern w:val="0"/>
                <w:szCs w:val="21"/>
              </w:rPr>
              <w:t>",</w:t>
            </w:r>
          </w:p>
          <w:p w:rsidR="00563AD5" w:rsidRPr="00F86C99" w:rsidRDefault="00563AD5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1C3E36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1C3E36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},</w:t>
            </w:r>
          </w:p>
          <w:p w:rsidR="00563AD5" w:rsidRDefault="00563AD5" w:rsidP="00473E4B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{</w:t>
            </w:r>
          </w:p>
          <w:p w:rsidR="00563AD5" w:rsidRDefault="00563AD5" w:rsidP="00473E4B">
            <w:pPr>
              <w:widowControl/>
              <w:ind w:firstLineChars="600" w:firstLine="1260"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"</w:t>
            </w:r>
            <w:r w:rsidRPr="00473E4B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Symphony</w:t>
            </w:r>
            <w:r w:rsidR="001C3E36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 xml:space="preserve"> </w:t>
            </w:r>
            <w:r w:rsidR="001C3E36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class </w:t>
            </w:r>
            <w:r w:rsidRPr="00473E4B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ID</w:t>
            </w: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": "</w:t>
            </w:r>
            <w:r w:rsidRPr="00473E4B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 Symphony</w:t>
            </w:r>
            <w:r w:rsidR="001C3E36">
              <w:rPr>
                <w:rFonts w:asciiTheme="majorHAnsi" w:eastAsia="ＭＳ ゴシック" w:hAnsiTheme="majorHAnsi" w:cstheme="majorHAnsi" w:hint="eastAsia"/>
                <w:color w:val="FF0000"/>
                <w:kern w:val="0"/>
                <w:szCs w:val="21"/>
              </w:rPr>
              <w:t xml:space="preserve"> </w:t>
            </w:r>
            <w:r w:rsidR="001C3E36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 xml:space="preserve">name </w:t>
            </w:r>
            <w:r w:rsidRPr="006356A0">
              <w:rPr>
                <w:rFonts w:asciiTheme="majorHAnsi" w:eastAsia="ＭＳ ゴシック" w:hAnsiTheme="majorHAnsi" w:cstheme="majorHAnsi"/>
                <w:kern w:val="0"/>
                <w:szCs w:val="21"/>
              </w:rPr>
              <w:t>",</w:t>
            </w:r>
          </w:p>
          <w:p w:rsidR="00563AD5" w:rsidRPr="00473E4B" w:rsidRDefault="00563AD5" w:rsidP="00473E4B">
            <w:pPr>
              <w:widowControl/>
              <w:ind w:firstLineChars="800" w:firstLine="1680"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1C3E36">
              <w:rPr>
                <w:rFonts w:asciiTheme="majorHAnsi" w:hAnsiTheme="majorHAnsi" w:cstheme="majorHAnsi" w:hint="eastAsia"/>
                <w:color w:val="FF0000"/>
              </w:rPr>
              <w:t>(</w:t>
            </w:r>
            <w:r w:rsidR="001C3E36">
              <w:rPr>
                <w:rFonts w:asciiTheme="majorHAnsi" w:hAnsiTheme="majorHAnsi" w:cstheme="majorHAnsi"/>
                <w:color w:val="FF0000"/>
              </w:rPr>
              <w:t>omitted)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    }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kern w:val="0"/>
                <w:szCs w:val="21"/>
              </w:rPr>
              <w:t xml:space="preserve">        ],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"000",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""</w:t>
            </w:r>
          </w:p>
          <w:p w:rsidR="00563AD5" w:rsidRPr="009263AE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563AD5" w:rsidRPr="00105FCC" w:rsidRDefault="00563AD5" w:rsidP="00E7401D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9263AE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B0BD8" w:rsidRDefault="00CB0BD8" w:rsidP="00CB0BD8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 “</w:t>
      </w:r>
      <w:proofErr w:type="spellStart"/>
      <w:r w:rsidRPr="00105FCC">
        <w:rPr>
          <w:rFonts w:asciiTheme="majorHAnsi" w:eastAsia="ＭＳ ゴシック" w:hAnsiTheme="majorHAnsi" w:cstheme="majorHAnsi"/>
          <w:color w:val="000000"/>
          <w:kern w:val="0"/>
          <w:szCs w:val="21"/>
        </w:rPr>
        <w:t>upload_id</w:t>
      </w:r>
      <w:proofErr w:type="spellEnd"/>
      <w:r>
        <w:rPr>
          <w:rFonts w:asciiTheme="majorHAnsi" w:eastAsia="ＭＳ ゴシック" w:hAnsiTheme="majorHAnsi" w:cstheme="majorHAnsi"/>
          <w:color w:val="000000"/>
          <w:kern w:val="0"/>
          <w:szCs w:val="21"/>
        </w:rPr>
        <w:t xml:space="preserve">” </w:t>
      </w: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>s used when executing import</w:t>
      </w:r>
      <w:r w:rsidR="006F1C2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</w:t>
      </w:r>
      <w:r w:rsidRPr="00105FCC">
        <w:rPr>
          <w:rFonts w:asciiTheme="majorHAnsi" w:hAnsiTheme="majorHAnsi" w:cstheme="majorHAnsi"/>
        </w:rPr>
        <w:t>EXECUTE</w:t>
      </w:r>
      <w:r>
        <w:rPr>
          <w:rFonts w:asciiTheme="majorHAnsi" w:hAnsiTheme="majorHAnsi" w:cstheme="majorHAnsi"/>
        </w:rPr>
        <w:t>)</w:t>
      </w:r>
    </w:p>
    <w:p w:rsidR="00CB0BD8" w:rsidRDefault="00CB0BD8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B0BD8" w:rsidRPr="00105FCC" w:rsidRDefault="00CB0BD8" w:rsidP="00CB0BD8">
      <w:pPr>
        <w:ind w:left="454" w:firstLineChars="250" w:firstLine="525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p w:rsidR="00563AD5" w:rsidRPr="00105FCC" w:rsidRDefault="00CB0BD8" w:rsidP="00563AD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SEQ </w:instrText>
      </w:r>
      <w:r w:rsidR="00563AD5">
        <w:rPr>
          <w:rFonts w:asciiTheme="majorHAnsi" w:hAnsiTheme="majorHAnsi" w:cstheme="majorHAnsi"/>
        </w:rPr>
        <w:instrText>表</w:instrText>
      </w:r>
      <w:r w:rsidR="00563AD5">
        <w:rPr>
          <w:rFonts w:asciiTheme="majorHAnsi" w:hAnsiTheme="majorHAnsi" w:cstheme="majorHAnsi"/>
        </w:rPr>
        <w:instrText xml:space="preserve"> \* ARABIC \s 1 </w:instrText>
      </w:r>
      <w:r w:rsidR="00563AD5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10</w:t>
      </w:r>
      <w:r w:rsidR="00563AD5">
        <w:rPr>
          <w:rFonts w:asciiTheme="majorHAnsi" w:hAnsiTheme="majorHAnsi" w:cstheme="majorHAnsi"/>
        </w:rPr>
        <w:fldChar w:fldCharType="end"/>
      </w:r>
      <w:r w:rsidR="00563AD5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39"/>
      </w:tblGrid>
      <w:tr w:rsidR="00563AD5" w:rsidRPr="00105FCC" w:rsidTr="00461871">
        <w:trPr>
          <w:jc w:val="center"/>
        </w:trPr>
        <w:tc>
          <w:tcPr>
            <w:tcW w:w="3964" w:type="dxa"/>
            <w:shd w:val="clear" w:color="auto" w:fill="002B62"/>
          </w:tcPr>
          <w:p w:rsidR="00563AD5" w:rsidRPr="00105FCC" w:rsidRDefault="00CB0BD8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4839" w:type="dxa"/>
            <w:shd w:val="clear" w:color="auto" w:fill="002B62"/>
          </w:tcPr>
          <w:p w:rsidR="00563AD5" w:rsidRPr="00105FCC" w:rsidRDefault="00CB0BD8" w:rsidP="00E740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563AD5" w:rsidRPr="00105FCC" w:rsidTr="00461871">
        <w:trPr>
          <w:jc w:val="center"/>
        </w:trPr>
        <w:tc>
          <w:tcPr>
            <w:tcW w:w="3964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upload_id</w:t>
            </w:r>
            <w:proofErr w:type="spellEnd"/>
          </w:p>
        </w:tc>
        <w:tc>
          <w:tcPr>
            <w:tcW w:w="4839" w:type="dxa"/>
          </w:tcPr>
          <w:p w:rsidR="00CB0BD8" w:rsidRDefault="00CB0BD8" w:rsidP="00CB0BD8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T</w:t>
            </w:r>
            <w:r>
              <w:rPr>
                <w:rFonts w:asciiTheme="majorHAnsi" w:hAnsiTheme="majorHAnsi" w:cstheme="majorHAnsi"/>
                <w:szCs w:val="21"/>
              </w:rPr>
              <w:t>he value given when upload succeeded.</w:t>
            </w:r>
          </w:p>
          <w:p w:rsidR="00563AD5" w:rsidRPr="00105FCC" w:rsidRDefault="00CB0BD8" w:rsidP="00CB0BD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1"/>
              </w:rPr>
              <w:t>Used in EXECUTE.</w:t>
            </w:r>
          </w:p>
        </w:tc>
      </w:tr>
      <w:tr w:rsidR="00CB0BD8" w:rsidRPr="00105FCC" w:rsidTr="00461871">
        <w:trPr>
          <w:jc w:val="center"/>
        </w:trPr>
        <w:tc>
          <w:tcPr>
            <w:tcW w:w="3964" w:type="dxa"/>
          </w:tcPr>
          <w:p w:rsidR="00CB0BD8" w:rsidRPr="00105FCC" w:rsidRDefault="00CB0BD8" w:rsidP="00CB0BD8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eastAsia="ＭＳ ゴシック" w:hAnsiTheme="majorHAnsi" w:cstheme="majorHAnsi"/>
                <w:kern w:val="0"/>
                <w:szCs w:val="21"/>
              </w:rPr>
              <w:t>data_portability_upload_file_name</w:t>
            </w:r>
            <w:proofErr w:type="spellEnd"/>
          </w:p>
        </w:tc>
        <w:tc>
          <w:tcPr>
            <w:tcW w:w="4839" w:type="dxa"/>
          </w:tcPr>
          <w:p w:rsidR="00CB0BD8" w:rsidRPr="00105FCC" w:rsidRDefault="00CB0BD8" w:rsidP="00CB0BD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F</w:t>
            </w:r>
            <w:r>
              <w:rPr>
                <w:rFonts w:asciiTheme="majorHAnsi" w:hAnsiTheme="majorHAnsi" w:cstheme="majorHAnsi"/>
                <w:szCs w:val="21"/>
              </w:rPr>
              <w:t>ile name</w:t>
            </w:r>
          </w:p>
        </w:tc>
      </w:tr>
      <w:tr w:rsidR="00563AD5" w:rsidRPr="00105FCC" w:rsidTr="00461871">
        <w:trPr>
          <w:jc w:val="center"/>
        </w:trPr>
        <w:tc>
          <w:tcPr>
            <w:tcW w:w="3964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kern w:val="0"/>
                <w:szCs w:val="21"/>
              </w:rPr>
              <w:t>IMPORT_LIST</w:t>
            </w:r>
          </w:p>
        </w:tc>
        <w:tc>
          <w:tcPr>
            <w:tcW w:w="4839" w:type="dxa"/>
          </w:tcPr>
          <w:p w:rsidR="00563AD5" w:rsidRPr="00105FCC" w:rsidRDefault="00461871" w:rsidP="004618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Operation and Symphony information stored with </w:t>
            </w:r>
            <w:proofErr w:type="spellStart"/>
            <w:r>
              <w:rPr>
                <w:rFonts w:asciiTheme="majorHAnsi" w:hAnsiTheme="majorHAnsi" w:cstheme="majorHAnsi" w:hint="eastAsia"/>
              </w:rPr>
              <w:t>ID</w:t>
            </w:r>
            <w:proofErr w:type="gramStart"/>
            <w:r>
              <w:rPr>
                <w:rFonts w:asciiTheme="majorHAnsi" w:hAnsiTheme="majorHAnsi" w:cstheme="majorHAnsi" w:hint="eastAsia"/>
              </w:rPr>
              <w:t>:Name</w:t>
            </w:r>
            <w:proofErr w:type="spellEnd"/>
            <w:proofErr w:type="gramEnd"/>
            <w:r>
              <w:rPr>
                <w:rFonts w:asciiTheme="majorHAnsi" w:hAnsiTheme="majorHAnsi" w:cstheme="majorHAnsi" w:hint="eastAsia"/>
              </w:rPr>
              <w:t xml:space="preserve"> array structu</w:t>
            </w:r>
            <w:r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 in the order of Operation, Symphony.</w:t>
            </w:r>
          </w:p>
        </w:tc>
      </w:tr>
      <w:tr w:rsidR="00461871" w:rsidRPr="00105FCC" w:rsidTr="00461871">
        <w:trPr>
          <w:jc w:val="center"/>
        </w:trPr>
        <w:tc>
          <w:tcPr>
            <w:tcW w:w="3964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39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461871" w:rsidRPr="00105FCC" w:rsidRDefault="00461871" w:rsidP="00461871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461871" w:rsidRPr="00105FCC" w:rsidRDefault="00461871" w:rsidP="00461871">
            <w:pPr>
              <w:ind w:leftChars="100" w:left="21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001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461871" w:rsidRPr="00105FCC" w:rsidTr="00461871">
        <w:trPr>
          <w:jc w:val="center"/>
        </w:trPr>
        <w:tc>
          <w:tcPr>
            <w:tcW w:w="3964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39" w:type="dxa"/>
          </w:tcPr>
          <w:p w:rsidR="00461871" w:rsidRPr="00105FCC" w:rsidRDefault="00461871" w:rsidP="004618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563AD5" w:rsidP="00093AF7">
      <w:pPr>
        <w:pStyle w:val="30"/>
      </w:pPr>
      <w:bookmarkStart w:id="42" w:name="_Toc33542982"/>
      <w:r w:rsidRPr="00105FCC">
        <w:t>EXECUTE</w:t>
      </w:r>
      <w:bookmarkEnd w:id="42"/>
    </w:p>
    <w:p w:rsidR="002964D9" w:rsidRDefault="002964D9" w:rsidP="002964D9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>Perform import based on the uploaded file.</w:t>
      </w:r>
    </w:p>
    <w:p w:rsidR="00563AD5" w:rsidRPr="002964D9" w:rsidRDefault="002964D9" w:rsidP="002964D9">
      <w:pPr>
        <w:ind w:left="425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Users can specify the target Symphony, Operation, import execution mode.</w:t>
      </w:r>
    </w:p>
    <w:p w:rsidR="002964D9" w:rsidRDefault="002964D9" w:rsidP="002964D9">
      <w:pPr>
        <w:ind w:left="454"/>
        <w:rPr>
          <w:rFonts w:asciiTheme="majorHAnsi" w:hAnsiTheme="majorHAnsi" w:cstheme="majorHAnsi"/>
        </w:rPr>
      </w:pPr>
    </w:p>
    <w:p w:rsidR="002964D9" w:rsidRDefault="002964D9" w:rsidP="002964D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2964D9" w:rsidRPr="00105FCC" w:rsidRDefault="002964D9" w:rsidP="002964D9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2964D9" w:rsidP="00563AD5">
      <w:pPr>
        <w:ind w:firstLineChars="1000" w:firstLine="2108"/>
        <w:rPr>
          <w:rFonts w:asciiTheme="majorHAnsi" w:hAnsiTheme="majorHAnsi" w:cstheme="majorHAnsi"/>
        </w:rPr>
      </w:pPr>
      <w:r w:rsidRPr="002964D9">
        <w:rPr>
          <w:rFonts w:asciiTheme="majorHAnsi" w:hAnsiTheme="majorHAnsi" w:cstheme="majorHAnsi"/>
          <w:b/>
        </w:rPr>
        <w:t>Table</w:t>
      </w:r>
      <w:r w:rsidR="00563AD5" w:rsidRPr="002964D9">
        <w:rPr>
          <w:rFonts w:asciiTheme="majorHAnsi" w:hAnsiTheme="majorHAnsi" w:cstheme="majorHAnsi"/>
          <w:b/>
        </w:rPr>
        <w:t xml:space="preserve"> </w:t>
      </w:r>
      <w:r w:rsidR="00563AD5" w:rsidRPr="002964D9">
        <w:rPr>
          <w:rFonts w:asciiTheme="majorHAnsi" w:hAnsiTheme="majorHAnsi" w:cstheme="majorHAnsi"/>
          <w:b/>
        </w:rPr>
        <w:fldChar w:fldCharType="begin"/>
      </w:r>
      <w:r w:rsidR="00563AD5" w:rsidRPr="002964D9">
        <w:rPr>
          <w:rFonts w:asciiTheme="majorHAnsi" w:hAnsiTheme="majorHAnsi" w:cstheme="majorHAnsi"/>
          <w:b/>
        </w:rPr>
        <w:instrText xml:space="preserve"> STYLEREF 1 \s </w:instrText>
      </w:r>
      <w:r w:rsidR="00563AD5" w:rsidRPr="002964D9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4</w:t>
      </w:r>
      <w:r w:rsidR="00563AD5" w:rsidRPr="002964D9">
        <w:rPr>
          <w:rFonts w:asciiTheme="majorHAnsi" w:hAnsiTheme="majorHAnsi" w:cstheme="majorHAnsi"/>
          <w:b/>
        </w:rPr>
        <w:fldChar w:fldCharType="end"/>
      </w:r>
      <w:r w:rsidR="00563AD5" w:rsidRPr="002964D9">
        <w:rPr>
          <w:rFonts w:asciiTheme="majorHAnsi" w:hAnsiTheme="majorHAnsi" w:cstheme="majorHAnsi"/>
          <w:b/>
        </w:rPr>
        <w:t>-</w:t>
      </w:r>
      <w:r w:rsidR="00563AD5" w:rsidRPr="002964D9">
        <w:rPr>
          <w:rFonts w:asciiTheme="majorHAnsi" w:hAnsiTheme="majorHAnsi" w:cstheme="majorHAnsi"/>
          <w:b/>
        </w:rPr>
        <w:fldChar w:fldCharType="begin"/>
      </w:r>
      <w:r w:rsidR="00563AD5" w:rsidRPr="002964D9">
        <w:rPr>
          <w:rFonts w:asciiTheme="majorHAnsi" w:hAnsiTheme="majorHAnsi" w:cstheme="majorHAnsi"/>
          <w:b/>
        </w:rPr>
        <w:instrText xml:space="preserve"> SEQ </w:instrText>
      </w:r>
      <w:r w:rsidR="00563AD5" w:rsidRPr="002964D9">
        <w:rPr>
          <w:rFonts w:asciiTheme="majorHAnsi" w:hAnsiTheme="majorHAnsi" w:cstheme="majorHAnsi"/>
          <w:b/>
        </w:rPr>
        <w:instrText>表</w:instrText>
      </w:r>
      <w:r w:rsidR="00563AD5" w:rsidRPr="002964D9">
        <w:rPr>
          <w:rFonts w:asciiTheme="majorHAnsi" w:hAnsiTheme="majorHAnsi" w:cstheme="majorHAnsi"/>
          <w:b/>
        </w:rPr>
        <w:instrText xml:space="preserve"> \* ARABIC \s 1 </w:instrText>
      </w:r>
      <w:r w:rsidR="00563AD5" w:rsidRPr="002964D9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11</w:t>
      </w:r>
      <w:r w:rsidR="00563AD5" w:rsidRPr="002964D9">
        <w:rPr>
          <w:rFonts w:asciiTheme="majorHAnsi" w:hAnsiTheme="majorHAnsi" w:cstheme="majorHAnsi"/>
          <w:b/>
        </w:rPr>
        <w:fldChar w:fldCharType="end"/>
      </w:r>
      <w:r w:rsidR="00563AD5" w:rsidRPr="002964D9">
        <w:rPr>
          <w:rFonts w:asciiTheme="majorHAnsi" w:hAnsiTheme="majorHAnsi" w:cstheme="majorHAnsi"/>
          <w:b/>
        </w:rPr>
        <w:t xml:space="preserve"> </w:t>
      </w:r>
      <w:r w:rsidRPr="002964D9">
        <w:rPr>
          <w:rFonts w:asciiTheme="majorHAnsi" w:hAnsiTheme="majorHAnsi" w:cstheme="majorHAnsi" w:hint="eastAsia"/>
          <w:b/>
        </w:rPr>
        <w:t>Impo</w:t>
      </w:r>
      <w:r w:rsidRPr="00F405A3">
        <w:rPr>
          <w:rFonts w:asciiTheme="majorHAnsi" w:hAnsiTheme="majorHAnsi" w:cstheme="majorHAnsi" w:hint="eastAsia"/>
          <w:b/>
        </w:rPr>
        <w:t>rt Symphony/</w:t>
      </w:r>
      <w:r w:rsidRPr="00F405A3">
        <w:rPr>
          <w:rFonts w:asciiTheme="majorHAnsi" w:hAnsiTheme="majorHAnsi" w:cstheme="majorHAnsi"/>
          <w:b/>
        </w:rPr>
        <w:t xml:space="preserve">Operation </w:t>
      </w:r>
      <w:r w:rsidRPr="00105FCC">
        <w:rPr>
          <w:rFonts w:asciiTheme="majorHAnsi" w:hAnsiTheme="majorHAnsi" w:cstheme="majorHAnsi"/>
          <w:b/>
        </w:rPr>
        <w:t>EXECUTE</w:t>
      </w:r>
      <w:r w:rsidRPr="00F405A3">
        <w:rPr>
          <w:rFonts w:asciiTheme="majorHAnsi" w:hAnsiTheme="majorHAnsi" w:cstheme="majorHAnsi" w:hint="eastAsia"/>
          <w:b/>
        </w:rPr>
        <w:t xml:space="preserve"> </w:t>
      </w:r>
      <w:r w:rsidRPr="00F405A3">
        <w:rPr>
          <w:rFonts w:asciiTheme="majorHAnsi" w:hAnsiTheme="majorHAnsi" w:cstheme="majorHAnsi"/>
          <w:b/>
        </w:rPr>
        <w:t>parameter list</w:t>
      </w:r>
    </w:p>
    <w:tbl>
      <w:tblPr>
        <w:tblStyle w:val="ab"/>
        <w:tblW w:w="9211" w:type="dxa"/>
        <w:tblInd w:w="421" w:type="dxa"/>
        <w:tblLook w:val="04A0" w:firstRow="1" w:lastRow="0" w:firstColumn="1" w:lastColumn="0" w:noHBand="0" w:noVBand="1"/>
      </w:tblPr>
      <w:tblGrid>
        <w:gridCol w:w="2976"/>
        <w:gridCol w:w="2127"/>
        <w:gridCol w:w="4108"/>
      </w:tblGrid>
      <w:tr w:rsidR="002964D9" w:rsidRPr="00105FCC" w:rsidTr="00473E4B">
        <w:tc>
          <w:tcPr>
            <w:tcW w:w="2976" w:type="dxa"/>
            <w:shd w:val="clear" w:color="auto" w:fill="002B62"/>
          </w:tcPr>
          <w:p w:rsidR="002964D9" w:rsidRPr="00105FCC" w:rsidRDefault="002964D9" w:rsidP="002964D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2127" w:type="dxa"/>
            <w:shd w:val="clear" w:color="auto" w:fill="002B62"/>
          </w:tcPr>
          <w:p w:rsidR="002964D9" w:rsidRPr="00105FCC" w:rsidRDefault="002964D9" w:rsidP="002964D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  <w:tc>
          <w:tcPr>
            <w:tcW w:w="4108" w:type="dxa"/>
            <w:shd w:val="clear" w:color="auto" w:fill="002B62"/>
          </w:tcPr>
          <w:p w:rsidR="002964D9" w:rsidRPr="00105FCC" w:rsidRDefault="002964D9" w:rsidP="002964D9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6356A0"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2127" w:type="dxa"/>
          </w:tcPr>
          <w:p w:rsidR="00563AD5" w:rsidRPr="00105FCC" w:rsidRDefault="00563AD5" w:rsidP="002964D9">
            <w:pPr>
              <w:rPr>
                <w:rFonts w:asciiTheme="majorHAnsi" w:hAnsiTheme="majorHAnsi" w:cstheme="majorHAnsi"/>
              </w:rPr>
            </w:pPr>
            <w:r w:rsidRPr="0015652E">
              <w:rPr>
                <w:rFonts w:hint="eastAsia"/>
              </w:rPr>
              <w:t>Symphony</w:t>
            </w:r>
            <w:r w:rsidR="002964D9">
              <w:rPr>
                <w:rFonts w:hint="eastAsia"/>
              </w:rPr>
              <w:t xml:space="preserve"> </w:t>
            </w:r>
            <w:r w:rsidR="002964D9">
              <w:t xml:space="preserve">class </w:t>
            </w:r>
            <w:r w:rsidRPr="0015652E"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r w:rsidRPr="006356A0">
              <w:rPr>
                <w:rFonts w:asciiTheme="majorHAnsi" w:hAnsiTheme="majorHAnsi" w:cstheme="majorHAnsi"/>
              </w:rPr>
              <w:t>operation</w:t>
            </w:r>
          </w:p>
        </w:tc>
        <w:tc>
          <w:tcPr>
            <w:tcW w:w="2127" w:type="dxa"/>
          </w:tcPr>
          <w:p w:rsidR="00563AD5" w:rsidRPr="00105FCC" w:rsidRDefault="002964D9" w:rsidP="00E7401D">
            <w:pPr>
              <w:rPr>
                <w:rFonts w:asciiTheme="majorHAnsi" w:hAnsiTheme="majorHAnsi" w:cstheme="majorHAnsi"/>
              </w:rPr>
            </w:pPr>
            <w:r>
              <w:rPr>
                <w:rFonts w:hint="eastAsia"/>
              </w:rPr>
              <w:t>O</w:t>
            </w:r>
            <w:r>
              <w:t xml:space="preserve">peration </w:t>
            </w:r>
            <w:r w:rsidR="00563AD5" w:rsidRPr="0015652E"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upload_id</w:t>
            </w:r>
            <w:proofErr w:type="spellEnd"/>
          </w:p>
        </w:tc>
        <w:tc>
          <w:tcPr>
            <w:tcW w:w="2127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108" w:type="dxa"/>
          </w:tcPr>
          <w:p w:rsidR="00563AD5" w:rsidRPr="00105FCC" w:rsidRDefault="002964D9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</w:t>
            </w:r>
            <w:r>
              <w:rPr>
                <w:rFonts w:asciiTheme="majorHAnsi" w:hAnsiTheme="majorHAnsi" w:cstheme="majorHAnsi" w:hint="eastAsia"/>
              </w:rPr>
              <w:t xml:space="preserve"> prefix </w:t>
            </w:r>
            <w:r>
              <w:rPr>
                <w:rFonts w:asciiTheme="majorHAnsi" w:hAnsiTheme="majorHAnsi" w:cstheme="majorHAnsi"/>
              </w:rPr>
              <w:t>“A_” to the value obtained from the return value of UPLOAD.</w:t>
            </w:r>
          </w:p>
        </w:tc>
      </w:tr>
      <w:tr w:rsidR="00563AD5" w:rsidRPr="00105FCC" w:rsidTr="00473E4B">
        <w:tc>
          <w:tcPr>
            <w:tcW w:w="2976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6356A0">
              <w:rPr>
                <w:rFonts w:asciiTheme="majorHAnsi" w:hAnsiTheme="majorHAnsi" w:cstheme="majorHAnsi"/>
              </w:rPr>
              <w:t>upload_file_name</w:t>
            </w:r>
            <w:proofErr w:type="spellEnd"/>
          </w:p>
        </w:tc>
        <w:tc>
          <w:tcPr>
            <w:tcW w:w="2127" w:type="dxa"/>
          </w:tcPr>
          <w:p w:rsidR="00563AD5" w:rsidRPr="00105FCC" w:rsidRDefault="002964D9" w:rsidP="00E740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F</w:t>
            </w:r>
            <w:r>
              <w:rPr>
                <w:rFonts w:asciiTheme="majorHAnsi" w:hAnsiTheme="majorHAnsi" w:cstheme="majorHAnsi"/>
              </w:rPr>
              <w:t>ile name</w:t>
            </w:r>
          </w:p>
        </w:tc>
        <w:tc>
          <w:tcPr>
            <w:tcW w:w="4108" w:type="dxa"/>
          </w:tcPr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</w:p>
        </w:tc>
      </w:tr>
    </w:tbl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563AD5" w:rsidRPr="00105FCC" w:rsidRDefault="00563AD5" w:rsidP="00563AD5">
      <w:pPr>
        <w:pStyle w:val="af2"/>
        <w:keepNext/>
        <w:jc w:val="both"/>
        <w:rPr>
          <w:rFonts w:asciiTheme="majorHAnsi" w:hAnsiTheme="majorHAnsi" w:cstheme="majorHAnsi"/>
        </w:rPr>
      </w:pP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563AD5" w:rsidRPr="00105FCC" w:rsidTr="00E7401D">
        <w:tc>
          <w:tcPr>
            <w:tcW w:w="9152" w:type="dxa"/>
            <w:shd w:val="clear" w:color="auto" w:fill="002B62"/>
          </w:tcPr>
          <w:p w:rsidR="00563AD5" w:rsidRPr="00105FCC" w:rsidRDefault="00563AD5" w:rsidP="00E7401D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 xml:space="preserve">　</w:t>
            </w:r>
            <w:r w:rsidR="002964D9"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 </w:t>
            </w:r>
            <w:proofErr w:type="spellStart"/>
            <w:r w:rsidR="002964D9"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proofErr w:type="spellEnd"/>
            <w:r w:rsidR="002964D9">
              <w:rPr>
                <w:rFonts w:asciiTheme="majorHAnsi" w:hAnsiTheme="majorHAnsi" w:cstheme="majorHAnsi" w:hint="eastAsia"/>
                <w:color w:val="FFFFFF" w:themeColor="background1"/>
              </w:rPr>
              <w:t xml:space="preserve"> description example</w:t>
            </w:r>
          </w:p>
        </w:tc>
      </w:tr>
      <w:tr w:rsidR="00563AD5" w:rsidRPr="00105FCC" w:rsidTr="00E7401D">
        <w:tc>
          <w:tcPr>
            <w:tcW w:w="9152" w:type="dxa"/>
          </w:tcPr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>{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"symphony": [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    "1,2,3,4"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],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"operation": [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    "1,2,3"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],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</w:t>
            </w:r>
            <w:proofErr w:type="spellStart"/>
            <w:r w:rsidRPr="006356A0">
              <w:rPr>
                <w:rFonts w:asciiTheme="majorHAnsi" w:hAnsiTheme="majorHAnsi" w:cstheme="majorHAnsi"/>
              </w:rPr>
              <w:t>upload_id</w:t>
            </w:r>
            <w:proofErr w:type="spellEnd"/>
            <w:r w:rsidRPr="006356A0">
              <w:rPr>
                <w:rFonts w:asciiTheme="majorHAnsi" w:hAnsiTheme="majorHAnsi" w:cstheme="majorHAnsi"/>
              </w:rPr>
              <w:t>": "A_202001151501571054846623",</w:t>
            </w:r>
          </w:p>
          <w:p w:rsidR="00563AD5" w:rsidRPr="006356A0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 xml:space="preserve">    "</w:t>
            </w:r>
            <w:proofErr w:type="spellStart"/>
            <w:r w:rsidRPr="006356A0">
              <w:rPr>
                <w:rFonts w:asciiTheme="majorHAnsi" w:hAnsiTheme="majorHAnsi" w:cstheme="majorHAnsi"/>
              </w:rPr>
              <w:t>upload_file_name</w:t>
            </w:r>
            <w:proofErr w:type="spellEnd"/>
            <w:r w:rsidRPr="006356A0">
              <w:rPr>
                <w:rFonts w:asciiTheme="majorHAnsi" w:hAnsiTheme="majorHAnsi" w:cstheme="majorHAnsi"/>
              </w:rPr>
              <w:t>": "ita_exportdata_20200115150153.kym2"</w:t>
            </w:r>
          </w:p>
          <w:p w:rsidR="00563AD5" w:rsidRPr="00105FCC" w:rsidRDefault="00563AD5" w:rsidP="00E7401D">
            <w:pPr>
              <w:rPr>
                <w:rFonts w:asciiTheme="majorHAnsi" w:hAnsiTheme="majorHAnsi" w:cstheme="majorHAnsi"/>
              </w:rPr>
            </w:pPr>
            <w:r w:rsidRPr="006356A0">
              <w:rPr>
                <w:rFonts w:asciiTheme="majorHAnsi" w:hAnsiTheme="majorHAnsi" w:cstheme="majorHAnsi"/>
              </w:rPr>
              <w:t>}</w:t>
            </w:r>
          </w:p>
        </w:tc>
      </w:tr>
    </w:tbl>
    <w:p w:rsidR="002964D9" w:rsidRDefault="002964D9" w:rsidP="002964D9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Pr="00105FCC">
        <w:rPr>
          <w:rFonts w:asciiTheme="majorHAnsi" w:hAnsiTheme="majorHAnsi" w:cstheme="majorHAnsi"/>
        </w:rPr>
        <w:t>U</w:t>
      </w:r>
      <w:r>
        <w:rPr>
          <w:rFonts w:asciiTheme="majorHAnsi" w:hAnsiTheme="majorHAnsi" w:cstheme="majorHAnsi"/>
        </w:rPr>
        <w:t>se the “</w:t>
      </w:r>
      <w:proofErr w:type="spellStart"/>
      <w:r>
        <w:rPr>
          <w:rFonts w:asciiTheme="majorHAnsi" w:hAnsiTheme="majorHAnsi" w:cstheme="majorHAnsi"/>
        </w:rPr>
        <w:t>upload_id</w:t>
      </w:r>
      <w:proofErr w:type="spellEnd"/>
      <w:r>
        <w:rPr>
          <w:rFonts w:asciiTheme="majorHAnsi" w:hAnsiTheme="majorHAnsi" w:cstheme="majorHAnsi"/>
        </w:rPr>
        <w:t>” obtained from UP</w:t>
      </w:r>
      <w:r w:rsidRPr="00105FCC">
        <w:rPr>
          <w:rFonts w:asciiTheme="majorHAnsi" w:hAnsiTheme="majorHAnsi" w:cstheme="majorHAnsi"/>
        </w:rPr>
        <w:t>LOAD</w:t>
      </w:r>
      <w:r>
        <w:rPr>
          <w:rFonts w:asciiTheme="majorHAnsi" w:hAnsiTheme="majorHAnsi" w:cstheme="majorHAnsi"/>
        </w:rPr>
        <w:t xml:space="preserve"> with “A_” added in the front of the value.</w:t>
      </w:r>
    </w:p>
    <w:p w:rsidR="002964D9" w:rsidRDefault="002964D9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63AD5" w:rsidRPr="00105FCC" w:rsidRDefault="00563AD5" w:rsidP="00563AD5">
      <w:pPr>
        <w:ind w:left="454" w:firstLine="386"/>
        <w:rPr>
          <w:rFonts w:asciiTheme="majorHAnsi" w:hAnsiTheme="majorHAnsi" w:cstheme="majorHAnsi"/>
        </w:rPr>
      </w:pPr>
    </w:p>
    <w:p w:rsidR="001947FF" w:rsidRDefault="001947FF" w:rsidP="00A80F66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1947FF" w:rsidRPr="00105FCC" w:rsidRDefault="001947FF" w:rsidP="00A80F66">
      <w:pPr>
        <w:ind w:left="454" w:firstLineChars="100" w:firstLine="210"/>
        <w:rPr>
          <w:rFonts w:asciiTheme="majorHAnsi" w:hAnsiTheme="majorHAnsi" w:cstheme="majorHAnsi"/>
        </w:rPr>
      </w:pPr>
    </w:p>
    <w:p w:rsidR="001947FF" w:rsidRPr="00105FCC" w:rsidRDefault="001947FF" w:rsidP="001947FF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>
        <w:rPr>
          <w:rFonts w:asciiTheme="majorHAnsi" w:hAnsiTheme="majorHAnsi" w:cstheme="majorHAnsi" w:hint="eastAsia"/>
        </w:rPr>
        <w:t>The returned response is stored in JSON format.</w:t>
      </w:r>
      <w:r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563AD5" w:rsidRPr="00105FCC" w:rsidTr="00E7401D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"TASK_ID": "</w:t>
            </w:r>
            <w:r>
              <w:rPr>
                <w:rFonts w:asciiTheme="majorHAnsi" w:hAnsiTheme="majorHAnsi" w:cstheme="majorHAnsi" w:hint="eastAsia"/>
                <w:szCs w:val="21"/>
              </w:rPr>
              <w:t>E</w:t>
            </w:r>
            <w:r>
              <w:rPr>
                <w:rFonts w:asciiTheme="majorHAnsi" w:hAnsiTheme="majorHAnsi" w:cstheme="majorHAnsi"/>
                <w:szCs w:val="21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>
              <w:rPr>
                <w:rFonts w:asciiTheme="majorHAnsi" w:hAnsiTheme="majorHAnsi" w:cstheme="majorHAnsi"/>
                <w:szCs w:val="21"/>
              </w:rPr>
              <w:t xml:space="preserve">. of </w:t>
            </w:r>
            <w:r w:rsidRPr="001947FF">
              <w:rPr>
                <w:rFonts w:asciiTheme="majorHAnsi" w:hAnsiTheme="majorHAnsi" w:cstheme="majorHAnsi"/>
                <w:szCs w:val="21"/>
              </w:rPr>
              <w:t>Symphony/Operation</w:t>
            </w:r>
            <w:r>
              <w:rPr>
                <w:rFonts w:asciiTheme="majorHAnsi" w:hAnsiTheme="majorHAnsi" w:cstheme="majorHAnsi"/>
                <w:szCs w:val="21"/>
              </w:rPr>
              <w:t xml:space="preserve"> import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1947FF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563AD5" w:rsidRPr="00105FCC" w:rsidRDefault="001947FF" w:rsidP="001947F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563AD5" w:rsidRPr="00105FCC" w:rsidTr="00E7401D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63AD5" w:rsidRPr="00105FCC" w:rsidRDefault="00563AD5" w:rsidP="00E7401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563AD5" w:rsidRPr="00105FCC" w:rsidRDefault="00563AD5" w:rsidP="00563AD5">
      <w:pPr>
        <w:rPr>
          <w:rFonts w:asciiTheme="majorHAnsi" w:hAnsiTheme="majorHAnsi" w:cstheme="majorHAnsi"/>
        </w:rPr>
      </w:pPr>
    </w:p>
    <w:p w:rsidR="00563AD5" w:rsidRPr="00105FCC" w:rsidRDefault="001947FF" w:rsidP="00563AD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563AD5" w:rsidRPr="00105FCC">
        <w:rPr>
          <w:rFonts w:asciiTheme="majorHAnsi" w:hAnsiTheme="majorHAnsi" w:cstheme="majorHAnsi"/>
        </w:rPr>
        <w:t xml:space="preserve"> 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STYLEREF 1 \s </w:instrText>
      </w:r>
      <w:r w:rsidR="00563AD5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563AD5">
        <w:rPr>
          <w:rFonts w:asciiTheme="majorHAnsi" w:hAnsiTheme="majorHAnsi" w:cstheme="majorHAnsi"/>
        </w:rPr>
        <w:fldChar w:fldCharType="end"/>
      </w:r>
      <w:r w:rsidR="00563AD5">
        <w:rPr>
          <w:rFonts w:asciiTheme="majorHAnsi" w:hAnsiTheme="majorHAnsi" w:cstheme="majorHAnsi"/>
        </w:rPr>
        <w:t>-</w:t>
      </w:r>
      <w:r w:rsidR="00563AD5">
        <w:rPr>
          <w:rFonts w:asciiTheme="majorHAnsi" w:hAnsiTheme="majorHAnsi" w:cstheme="majorHAnsi"/>
        </w:rPr>
        <w:fldChar w:fldCharType="begin"/>
      </w:r>
      <w:r w:rsidR="00563AD5">
        <w:rPr>
          <w:rFonts w:asciiTheme="majorHAnsi" w:hAnsiTheme="majorHAnsi" w:cstheme="majorHAnsi"/>
        </w:rPr>
        <w:instrText xml:space="preserve"> SEQ </w:instrText>
      </w:r>
      <w:r w:rsidR="00563AD5">
        <w:rPr>
          <w:rFonts w:asciiTheme="majorHAnsi" w:hAnsiTheme="majorHAnsi" w:cstheme="majorHAnsi"/>
        </w:rPr>
        <w:instrText>表</w:instrText>
      </w:r>
      <w:r w:rsidR="00563AD5">
        <w:rPr>
          <w:rFonts w:asciiTheme="majorHAnsi" w:hAnsiTheme="majorHAnsi" w:cstheme="majorHAnsi"/>
        </w:rPr>
        <w:instrText xml:space="preserve"> \* ARABIC \s 1 </w:instrText>
      </w:r>
      <w:r w:rsidR="00563AD5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12</w:t>
      </w:r>
      <w:r w:rsidR="00563AD5">
        <w:rPr>
          <w:rFonts w:asciiTheme="majorHAnsi" w:hAnsiTheme="majorHAnsi" w:cstheme="majorHAnsi"/>
        </w:rPr>
        <w:fldChar w:fldCharType="end"/>
      </w:r>
      <w:r w:rsidR="00563AD5" w:rsidRPr="00105FCC">
        <w:rPr>
          <w:rFonts w:asciiTheme="majorHAnsi" w:hAnsiTheme="majorHAnsi" w:cstheme="majorHAnsi"/>
        </w:rPr>
        <w:t xml:space="preserve">　</w:t>
      </w:r>
      <w:r w:rsidRPr="001947F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820"/>
      </w:tblGrid>
      <w:tr w:rsidR="001947FF" w:rsidRPr="00105FCC" w:rsidTr="00E7401D">
        <w:trPr>
          <w:jc w:val="center"/>
        </w:trPr>
        <w:tc>
          <w:tcPr>
            <w:tcW w:w="3964" w:type="dxa"/>
            <w:shd w:val="clear" w:color="auto" w:fill="002B62"/>
          </w:tcPr>
          <w:p w:rsidR="001947FF" w:rsidRPr="00105FCC" w:rsidRDefault="001947FF" w:rsidP="001947FF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Item name</w:t>
            </w:r>
          </w:p>
        </w:tc>
        <w:tc>
          <w:tcPr>
            <w:tcW w:w="4820" w:type="dxa"/>
            <w:shd w:val="clear" w:color="auto" w:fill="002B62"/>
          </w:tcPr>
          <w:p w:rsidR="001947FF" w:rsidRPr="00105FCC" w:rsidRDefault="001947FF" w:rsidP="001947FF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1947FF" w:rsidRPr="00105FCC" w:rsidTr="00E7401D">
        <w:trPr>
          <w:jc w:val="center"/>
        </w:trPr>
        <w:tc>
          <w:tcPr>
            <w:tcW w:w="3964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TASK_ID </w:t>
            </w:r>
          </w:p>
        </w:tc>
        <w:tc>
          <w:tcPr>
            <w:tcW w:w="4820" w:type="dxa"/>
          </w:tcPr>
          <w:p w:rsidR="001947FF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No.</w:t>
            </w:r>
          </w:p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Users can check the </w:t>
            </w:r>
            <w:r>
              <w:rPr>
                <w:rFonts w:asciiTheme="majorHAnsi" w:hAnsiTheme="majorHAnsi" w:cstheme="majorHAnsi"/>
              </w:rPr>
              <w:t>execution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status by searching the Operation No. in “Export/Import </w:t>
            </w:r>
            <w:r w:rsidRPr="001947FF">
              <w:rPr>
                <w:rFonts w:asciiTheme="majorHAnsi" w:hAnsiTheme="majorHAnsi" w:cstheme="majorHAnsi"/>
                <w:szCs w:val="21"/>
              </w:rPr>
              <w:t>Symphony/Operation</w:t>
            </w:r>
            <w:r>
              <w:rPr>
                <w:rFonts w:asciiTheme="majorHAnsi" w:hAnsiTheme="majorHAnsi" w:cstheme="majorHAnsi"/>
              </w:rPr>
              <w:t xml:space="preserve"> list”.</w:t>
            </w:r>
          </w:p>
        </w:tc>
      </w:tr>
      <w:tr w:rsidR="001947FF" w:rsidRPr="00105FCC" w:rsidTr="00E7401D">
        <w:trPr>
          <w:jc w:val="center"/>
        </w:trPr>
        <w:tc>
          <w:tcPr>
            <w:tcW w:w="3964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4820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1947FF" w:rsidRPr="00105FCC" w:rsidRDefault="001947FF" w:rsidP="001947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</w:t>
            </w:r>
            <w:r>
              <w:rPr>
                <w:rFonts w:asciiTheme="majorHAnsi" w:hAnsiTheme="majorHAnsi" w:cstheme="majorHAnsi"/>
              </w:rPr>
              <w:t>ormal end</w:t>
            </w:r>
          </w:p>
          <w:p w:rsidR="001947FF" w:rsidRPr="00105FCC" w:rsidRDefault="001947FF" w:rsidP="001947FF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 w:hint="eastAsia"/>
              </w:rPr>
              <w:t>Not able to perform exe</w:t>
            </w:r>
            <w:r>
              <w:rPr>
                <w:rFonts w:asciiTheme="majorHAnsi" w:hAnsiTheme="majorHAnsi" w:cstheme="majorHAnsi"/>
              </w:rPr>
              <w:t>c</w:t>
            </w:r>
            <w:r>
              <w:rPr>
                <w:rFonts w:asciiTheme="majorHAnsi" w:hAnsiTheme="majorHAnsi" w:cstheme="majorHAnsi" w:hint="eastAsia"/>
              </w:rPr>
              <w:t>ution</w:t>
            </w:r>
          </w:p>
        </w:tc>
      </w:tr>
      <w:tr w:rsidR="001947FF" w:rsidRPr="00105FCC" w:rsidTr="00E7401D">
        <w:trPr>
          <w:jc w:val="center"/>
        </w:trPr>
        <w:tc>
          <w:tcPr>
            <w:tcW w:w="3964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4820" w:type="dxa"/>
          </w:tcPr>
          <w:p w:rsidR="001947FF" w:rsidRPr="00105FCC" w:rsidRDefault="001947FF" w:rsidP="001947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563AD5" w:rsidRDefault="00563AD5" w:rsidP="00473E4B">
      <w:pPr>
        <w:rPr>
          <w:rFonts w:asciiTheme="majorHAnsi" w:hAnsiTheme="majorHAnsi" w:cstheme="majorHAnsi"/>
          <w:b/>
          <w:bCs/>
          <w:szCs w:val="21"/>
        </w:rPr>
      </w:pPr>
    </w:p>
    <w:p w:rsidR="00563AD5" w:rsidRDefault="00563AD5" w:rsidP="00473E4B">
      <w:pPr>
        <w:rPr>
          <w:rFonts w:asciiTheme="majorHAnsi" w:hAnsiTheme="majorHAnsi" w:cstheme="majorHAnsi"/>
          <w:b/>
          <w:bCs/>
          <w:szCs w:val="21"/>
        </w:rPr>
      </w:pPr>
    </w:p>
    <w:p w:rsidR="00563AD5" w:rsidRPr="00473E4B" w:rsidRDefault="00563AD5" w:rsidP="00473E4B"/>
    <w:p w:rsidR="00A46316" w:rsidRPr="00563AD5" w:rsidRDefault="00A46316" w:rsidP="00A46316">
      <w:pPr>
        <w:rPr>
          <w:rFonts w:asciiTheme="majorHAnsi" w:hAnsiTheme="majorHAnsi" w:cstheme="majorHAnsi"/>
        </w:rPr>
      </w:pPr>
    </w:p>
    <w:p w:rsidR="00A46316" w:rsidRPr="00105FCC" w:rsidRDefault="00A46316" w:rsidP="0071419F">
      <w:pPr>
        <w:pStyle w:val="1"/>
      </w:pPr>
      <w:bookmarkStart w:id="43" w:name="_Symphony利用編"/>
      <w:bookmarkStart w:id="44" w:name="_Toc14438629"/>
      <w:bookmarkStart w:id="45" w:name="_Ref28165484"/>
      <w:bookmarkStart w:id="46" w:name="_Ref28165497"/>
      <w:bookmarkStart w:id="47" w:name="_Ref29469991"/>
      <w:bookmarkStart w:id="48" w:name="_Ref29470076"/>
      <w:bookmarkStart w:id="49" w:name="_Ref33541731"/>
      <w:bookmarkStart w:id="50" w:name="_Ref33541735"/>
      <w:bookmarkStart w:id="51" w:name="_Toc33542983"/>
      <w:bookmarkEnd w:id="43"/>
      <w:r w:rsidRPr="00105FCC">
        <w:lastRenderedPageBreak/>
        <w:t>Symphony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="00296800" w:rsidRPr="00105FCC">
        <w:t xml:space="preserve"> </w:t>
      </w:r>
    </w:p>
    <w:p w:rsidR="00C34D46" w:rsidRPr="00105FCC" w:rsidRDefault="00C34D46" w:rsidP="0071419F">
      <w:pPr>
        <w:pStyle w:val="20"/>
      </w:pPr>
      <w:bookmarkStart w:id="52" w:name="_Toc33542984"/>
      <w:proofErr w:type="spellStart"/>
      <w:r w:rsidRPr="00105FCC">
        <w:t>RestAPI</w:t>
      </w:r>
      <w:proofErr w:type="spellEnd"/>
      <w:r w:rsidR="00296800">
        <w:t xml:space="preserve"> for </w:t>
      </w:r>
      <w:r w:rsidR="00296800" w:rsidRPr="00105FCC">
        <w:t>Symphony</w:t>
      </w:r>
      <w:r w:rsidR="00296800">
        <w:t xml:space="preserve"> registration</w:t>
      </w:r>
      <w:bookmarkEnd w:id="52"/>
    </w:p>
    <w:p w:rsidR="00F17799" w:rsidRPr="009B2A76" w:rsidRDefault="00A444D3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</w:t>
      </w:r>
      <w:proofErr w:type="spellStart"/>
      <w:r>
        <w:rPr>
          <w:rFonts w:asciiTheme="majorHAnsi" w:hAnsiTheme="majorHAnsi" w:cstheme="majorHAnsi"/>
        </w:rPr>
        <w:t>RestAPI</w:t>
      </w:r>
      <w:proofErr w:type="spellEnd"/>
      <w:r>
        <w:rPr>
          <w:rFonts w:asciiTheme="majorHAnsi" w:hAnsiTheme="majorHAnsi" w:cstheme="majorHAnsi"/>
        </w:rPr>
        <w:t xml:space="preserve"> from </w:t>
      </w:r>
      <w:r w:rsidR="00C34D46" w:rsidRPr="00105FCC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 xml:space="preserve"> is possible.</w:t>
      </w:r>
    </w:p>
    <w:p w:rsidR="00C34D46" w:rsidRPr="00105FCC" w:rsidRDefault="00F17799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</w:t>
      </w:r>
      <w:r w:rsidR="009B2A76">
        <w:rPr>
          <w:rFonts w:asciiTheme="majorHAnsi" w:hAnsiTheme="majorHAnsi" w:cstheme="majorHAnsi"/>
        </w:rPr>
        <w:t>Symphony class editor</w:t>
      </w:r>
      <w:r>
        <w:rPr>
          <w:rFonts w:asciiTheme="majorHAnsi" w:hAnsiTheme="majorHAnsi" w:cstheme="majorHAnsi"/>
        </w:rPr>
        <w:t>” menu in “ITA basic console” menu group.</w:t>
      </w:r>
    </w:p>
    <w:p w:rsidR="000A16E9" w:rsidRPr="00105FCC" w:rsidRDefault="009B2A76" w:rsidP="009B2A76">
      <w:pPr>
        <w:pStyle w:val="af2"/>
        <w:keepNext/>
        <w:ind w:left="840" w:hanging="8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ble</w:t>
      </w:r>
      <w:r w:rsidR="000A16E9" w:rsidRPr="00105FCC">
        <w:rPr>
          <w:rFonts w:asciiTheme="majorHAnsi" w:hAnsiTheme="majorHAnsi" w:cstheme="majorHAnsi"/>
        </w:rPr>
        <w:t xml:space="preserve"> </w:t>
      </w:r>
      <w:r w:rsidR="000A16E9">
        <w:rPr>
          <w:rFonts w:asciiTheme="majorHAnsi" w:hAnsiTheme="majorHAnsi" w:cstheme="majorHAnsi"/>
        </w:rPr>
        <w:fldChar w:fldCharType="begin"/>
      </w:r>
      <w:r w:rsidR="000A16E9">
        <w:rPr>
          <w:rFonts w:asciiTheme="majorHAnsi" w:hAnsiTheme="majorHAnsi" w:cstheme="majorHAnsi"/>
        </w:rPr>
        <w:instrText xml:space="preserve"> STYLEREF 1 \s </w:instrText>
      </w:r>
      <w:r w:rsidR="000A16E9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0A16E9">
        <w:rPr>
          <w:rFonts w:asciiTheme="majorHAnsi" w:hAnsiTheme="majorHAnsi" w:cstheme="majorHAnsi"/>
        </w:rPr>
        <w:fldChar w:fldCharType="end"/>
      </w:r>
      <w:r w:rsidR="000A16E9">
        <w:rPr>
          <w:rFonts w:asciiTheme="majorHAnsi" w:hAnsiTheme="majorHAnsi" w:cstheme="majorHAnsi"/>
        </w:rPr>
        <w:t>-</w:t>
      </w:r>
      <w:r w:rsidR="000A16E9">
        <w:rPr>
          <w:rFonts w:asciiTheme="majorHAnsi" w:hAnsiTheme="majorHAnsi" w:cstheme="majorHAnsi"/>
        </w:rPr>
        <w:fldChar w:fldCharType="begin"/>
      </w:r>
      <w:r w:rsidR="000A16E9">
        <w:rPr>
          <w:rFonts w:asciiTheme="majorHAnsi" w:hAnsiTheme="majorHAnsi" w:cstheme="majorHAnsi"/>
        </w:rPr>
        <w:instrText xml:space="preserve"> SEQ </w:instrText>
      </w:r>
      <w:r w:rsidR="000A16E9">
        <w:rPr>
          <w:rFonts w:asciiTheme="majorHAnsi" w:hAnsiTheme="majorHAnsi" w:cstheme="majorHAnsi"/>
        </w:rPr>
        <w:instrText>表</w:instrText>
      </w:r>
      <w:r w:rsidR="000A16E9">
        <w:rPr>
          <w:rFonts w:asciiTheme="majorHAnsi" w:hAnsiTheme="majorHAnsi" w:cstheme="majorHAnsi"/>
        </w:rPr>
        <w:instrText xml:space="preserve"> \* ARABIC \s 1 </w:instrText>
      </w:r>
      <w:r w:rsidR="000A16E9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</w:t>
      </w:r>
      <w:r w:rsidR="000A16E9">
        <w:rPr>
          <w:rFonts w:asciiTheme="majorHAnsi" w:hAnsiTheme="majorHAnsi" w:cstheme="majorHAnsi"/>
        </w:rPr>
        <w:fldChar w:fldCharType="end"/>
      </w:r>
      <w:r w:rsidR="000A16E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2835"/>
      </w:tblGrid>
      <w:tr w:rsidR="000A16E9" w:rsidRPr="00105FCC" w:rsidTr="0019153B">
        <w:trPr>
          <w:jc w:val="center"/>
        </w:trPr>
        <w:tc>
          <w:tcPr>
            <w:tcW w:w="2405" w:type="dxa"/>
            <w:shd w:val="clear" w:color="auto" w:fill="002B62"/>
          </w:tcPr>
          <w:p w:rsidR="000A16E9" w:rsidRPr="00105FCC" w:rsidRDefault="009B2A76" w:rsidP="0019153B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0A16E9" w:rsidRPr="00105FCC" w:rsidRDefault="009B2A76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2835" w:type="dxa"/>
            <w:shd w:val="clear" w:color="auto" w:fill="002B62"/>
          </w:tcPr>
          <w:p w:rsidR="000A16E9" w:rsidRPr="00105FCC" w:rsidRDefault="009B2A76" w:rsidP="0019153B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0A16E9" w:rsidRPr="00105FCC" w:rsidTr="0019153B">
        <w:trPr>
          <w:jc w:val="center"/>
        </w:trPr>
        <w:tc>
          <w:tcPr>
            <w:tcW w:w="2405" w:type="dxa"/>
          </w:tcPr>
          <w:p w:rsidR="000A16E9" w:rsidRPr="00105FCC" w:rsidRDefault="009B2A76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B</w:t>
            </w:r>
            <w:r>
              <w:rPr>
                <w:rFonts w:asciiTheme="majorHAnsi" w:hAnsiTheme="majorHAnsi" w:cstheme="majorHAnsi"/>
              </w:rPr>
              <w:t>asic console</w:t>
            </w:r>
          </w:p>
        </w:tc>
        <w:tc>
          <w:tcPr>
            <w:tcW w:w="2693" w:type="dxa"/>
          </w:tcPr>
          <w:p w:rsidR="000A16E9" w:rsidRPr="00105FCC" w:rsidRDefault="009B2A76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editor</w:t>
            </w:r>
          </w:p>
        </w:tc>
        <w:tc>
          <w:tcPr>
            <w:tcW w:w="2835" w:type="dxa"/>
          </w:tcPr>
          <w:p w:rsidR="000A16E9" w:rsidRPr="00105FCC" w:rsidRDefault="000A16E9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6</w:t>
            </w:r>
          </w:p>
        </w:tc>
      </w:tr>
    </w:tbl>
    <w:p w:rsidR="00C34D46" w:rsidRPr="00105FCC" w:rsidRDefault="00C34D46" w:rsidP="00E7401D">
      <w:pPr>
        <w:rPr>
          <w:rFonts w:asciiTheme="majorHAnsi" w:hAnsiTheme="majorHAnsi" w:cstheme="majorHAnsi"/>
        </w:rPr>
      </w:pPr>
    </w:p>
    <w:p w:rsidR="00C34D46" w:rsidRPr="00105FCC" w:rsidRDefault="009B2A76" w:rsidP="00093AF7">
      <w:pPr>
        <w:pStyle w:val="30"/>
        <w:numPr>
          <w:ilvl w:val="2"/>
          <w:numId w:val="15"/>
        </w:numPr>
      </w:pPr>
      <w:bookmarkStart w:id="53" w:name="_Toc33542985"/>
      <w:r>
        <w:rPr>
          <w:rFonts w:hint="eastAsia"/>
        </w:rPr>
        <w:t>R</w:t>
      </w:r>
      <w:r>
        <w:t>equest type</w:t>
      </w:r>
      <w:bookmarkEnd w:id="53"/>
    </w:p>
    <w:p w:rsidR="009B2A76" w:rsidRPr="00105FCC" w:rsidRDefault="009B2A76" w:rsidP="009B2A7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9B2A76" w:rsidRPr="0006446B" w:rsidRDefault="009B2A76" w:rsidP="009B2A76">
      <w:pPr>
        <w:ind w:left="680"/>
        <w:rPr>
          <w:rFonts w:asciiTheme="majorHAnsi" w:hAnsiTheme="majorHAnsi" w:cstheme="majorHAnsi"/>
        </w:rPr>
      </w:pPr>
    </w:p>
    <w:p w:rsidR="009B2A76" w:rsidRPr="00105FCC" w:rsidRDefault="009B2A76" w:rsidP="009B2A7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9B2A76" w:rsidRPr="00105FCC" w:rsidRDefault="009B2A76" w:rsidP="009B2A76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Pr="0006446B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  <w:proofErr w:type="spellEnd"/>
    </w:p>
    <w:p w:rsidR="009B2A76" w:rsidRPr="00105FCC" w:rsidRDefault="009B2A76" w:rsidP="009B2A76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5</w:t>
      </w:r>
      <w:r w:rsidRPr="00093AF7">
        <w:rPr>
          <w:rFonts w:asciiTheme="majorHAnsi" w:hAnsiTheme="majorHAnsi" w:cstheme="majorHAnsi"/>
        </w:rPr>
        <w:t>-</w:t>
      </w:r>
      <w:r w:rsidRPr="00093AF7">
        <w:rPr>
          <w:rFonts w:asciiTheme="majorHAnsi" w:hAnsiTheme="majorHAnsi" w:cstheme="majorHAnsi"/>
        </w:rPr>
        <w:fldChar w:fldCharType="begin"/>
      </w:r>
      <w:r w:rsidRPr="00093AF7">
        <w:rPr>
          <w:rFonts w:asciiTheme="majorHAnsi" w:hAnsiTheme="majorHAnsi" w:cstheme="majorHAnsi"/>
        </w:rPr>
        <w:instrText xml:space="preserve"> SEQ </w:instrText>
      </w:r>
      <w:r w:rsidRPr="00093AF7">
        <w:rPr>
          <w:rFonts w:asciiTheme="majorHAnsi" w:hAnsiTheme="majorHAnsi" w:cstheme="majorHAnsi"/>
        </w:rPr>
        <w:instrText>表</w:instrText>
      </w:r>
      <w:r w:rsidRPr="00093AF7">
        <w:rPr>
          <w:rFonts w:asciiTheme="majorHAnsi" w:hAnsiTheme="majorHAnsi" w:cstheme="majorHAnsi"/>
        </w:rPr>
        <w:instrText xml:space="preserve"> \* ARABIC \s 1 </w:instrText>
      </w:r>
      <w:r w:rsidRPr="00093AF7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Pr="00093AF7">
        <w:rPr>
          <w:rFonts w:asciiTheme="majorHAnsi" w:hAnsiTheme="majorHAnsi" w:cstheme="majorHAnsi"/>
        </w:rPr>
        <w:fldChar w:fldCharType="end"/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34D46" w:rsidRPr="009B2A76" w:rsidRDefault="00C34D46" w:rsidP="00C34D46">
      <w:pPr>
        <w:ind w:left="680" w:firstLineChars="100" w:firstLine="210"/>
        <w:rPr>
          <w:rFonts w:asciiTheme="majorHAnsi" w:hAnsiTheme="majorHAnsi" w:cstheme="majorHAnsi"/>
        </w:rPr>
      </w:pP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9B2A76">
        <w:rPr>
          <w:rFonts w:asciiTheme="majorHAnsi" w:hAnsiTheme="majorHAnsi" w:cstheme="majorHAnsi" w:hint="eastAsia"/>
        </w:rPr>
        <w:t xml:space="preserve"> </w:t>
      </w:r>
      <w:r w:rsidR="009B2A76">
        <w:rPr>
          <w:rFonts w:asciiTheme="majorHAnsi" w:hAnsiTheme="majorHAnsi" w:cstheme="majorHAnsi"/>
        </w:rPr>
        <w:t>header</w:t>
      </w: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</w:p>
    <w:p w:rsidR="00A228CC" w:rsidRPr="009B2A76" w:rsidRDefault="009B2A76" w:rsidP="00A228CC">
      <w:pPr>
        <w:pStyle w:val="af2"/>
        <w:keepNext/>
        <w:rPr>
          <w:rFonts w:asciiTheme="majorHAnsi" w:hAnsiTheme="majorHAnsi" w:cstheme="majorHAnsi"/>
        </w:rPr>
      </w:pPr>
      <w:r w:rsidRPr="009B2A76">
        <w:rPr>
          <w:rFonts w:asciiTheme="majorHAnsi" w:hAnsiTheme="majorHAnsi" w:cstheme="majorHAnsi" w:hint="eastAsia"/>
        </w:rPr>
        <w:t>T</w:t>
      </w:r>
      <w:r w:rsidRPr="009B2A76">
        <w:rPr>
          <w:rFonts w:asciiTheme="majorHAnsi" w:hAnsiTheme="majorHAnsi" w:cstheme="majorHAnsi"/>
        </w:rPr>
        <w:t>able</w:t>
      </w:r>
      <w:r w:rsidR="00A228CC" w:rsidRPr="009B2A76">
        <w:rPr>
          <w:rFonts w:asciiTheme="majorHAnsi" w:hAnsiTheme="majorHAnsi" w:cstheme="majorHAnsi"/>
        </w:rPr>
        <w:t xml:space="preserve"> </w:t>
      </w:r>
      <w:r w:rsidR="00A826AC" w:rsidRPr="009B2A76">
        <w:rPr>
          <w:rFonts w:asciiTheme="majorHAnsi" w:hAnsiTheme="majorHAnsi" w:cstheme="majorHAnsi"/>
        </w:rPr>
        <w:fldChar w:fldCharType="begin"/>
      </w:r>
      <w:r w:rsidR="00A826AC" w:rsidRPr="009B2A76">
        <w:rPr>
          <w:rFonts w:asciiTheme="majorHAnsi" w:hAnsiTheme="majorHAnsi" w:cstheme="majorHAnsi"/>
        </w:rPr>
        <w:instrText xml:space="preserve"> STYLEREF 1 \s </w:instrText>
      </w:r>
      <w:r w:rsidR="00A826AC" w:rsidRPr="009B2A76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 w:rsidRPr="009B2A76">
        <w:rPr>
          <w:rFonts w:asciiTheme="majorHAnsi" w:hAnsiTheme="majorHAnsi" w:cstheme="majorHAnsi"/>
        </w:rPr>
        <w:fldChar w:fldCharType="end"/>
      </w:r>
      <w:r w:rsidR="00A826AC" w:rsidRPr="009B2A76">
        <w:rPr>
          <w:rFonts w:asciiTheme="majorHAnsi" w:hAnsiTheme="majorHAnsi" w:cstheme="majorHAnsi"/>
        </w:rPr>
        <w:t>-</w:t>
      </w:r>
      <w:r w:rsidR="00A826AC" w:rsidRPr="009B2A76">
        <w:rPr>
          <w:rFonts w:asciiTheme="majorHAnsi" w:hAnsiTheme="majorHAnsi" w:cstheme="majorHAnsi"/>
        </w:rPr>
        <w:fldChar w:fldCharType="begin"/>
      </w:r>
      <w:r w:rsidR="00A826AC" w:rsidRPr="009B2A76">
        <w:rPr>
          <w:rFonts w:asciiTheme="majorHAnsi" w:hAnsiTheme="majorHAnsi" w:cstheme="majorHAnsi"/>
        </w:rPr>
        <w:instrText xml:space="preserve"> SEQ </w:instrText>
      </w:r>
      <w:r w:rsidR="00A826AC" w:rsidRPr="009B2A76">
        <w:rPr>
          <w:rFonts w:asciiTheme="majorHAnsi" w:hAnsiTheme="majorHAnsi" w:cstheme="majorHAnsi"/>
        </w:rPr>
        <w:instrText>表</w:instrText>
      </w:r>
      <w:r w:rsidR="00A826AC" w:rsidRPr="009B2A76">
        <w:rPr>
          <w:rFonts w:asciiTheme="majorHAnsi" w:hAnsiTheme="majorHAnsi" w:cstheme="majorHAnsi"/>
        </w:rPr>
        <w:instrText xml:space="preserve"> \* ARABIC \s 1 </w:instrText>
      </w:r>
      <w:r w:rsidR="00A826AC" w:rsidRPr="009B2A76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 w:rsidRPr="009B2A76">
        <w:rPr>
          <w:rFonts w:asciiTheme="majorHAnsi" w:hAnsiTheme="majorHAnsi" w:cstheme="majorHAnsi"/>
        </w:rPr>
        <w:fldChar w:fldCharType="end"/>
      </w:r>
      <w:r w:rsidR="0064664C">
        <w:rPr>
          <w:rFonts w:asciiTheme="majorHAnsi" w:hAnsiTheme="majorHAnsi" w:cstheme="majorHAnsi"/>
        </w:rPr>
        <w:t xml:space="preserve"> </w:t>
      </w:r>
      <w:r w:rsidRPr="009B2A76">
        <w:rPr>
          <w:rFonts w:asciiTheme="majorHAnsi" w:hAnsiTheme="majorHAnsi" w:cstheme="majorHAnsi"/>
        </w:rPr>
        <w:t>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C34D46" w:rsidRPr="00105FCC" w:rsidTr="00993A83">
        <w:tc>
          <w:tcPr>
            <w:tcW w:w="1696" w:type="dxa"/>
            <w:shd w:val="clear" w:color="auto" w:fill="002B62"/>
          </w:tcPr>
          <w:p w:rsidR="00C34D46" w:rsidRPr="00105FCC" w:rsidRDefault="00C34D46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A80F66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C34D46" w:rsidRPr="00105FCC" w:rsidRDefault="00A80F66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C34D46" w:rsidRPr="00105FCC" w:rsidRDefault="00A80F66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C34D46" w:rsidRPr="00105FCC" w:rsidRDefault="00A80F66" w:rsidP="00A80F6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="00C34D46" w:rsidRPr="00105FCC">
              <w:rPr>
                <w:rFonts w:asciiTheme="majorHAnsi" w:hAnsiTheme="majorHAnsi" w:cstheme="majorHAnsi"/>
              </w:rPr>
              <w:t>“application/</w:t>
            </w:r>
            <w:proofErr w:type="spellStart"/>
            <w:r w:rsidR="00C34D46" w:rsidRPr="00105FCC">
              <w:rPr>
                <w:rFonts w:asciiTheme="majorHAnsi" w:hAnsiTheme="majorHAnsi" w:cstheme="majorHAnsi"/>
              </w:rPr>
              <w:t>json</w:t>
            </w:r>
            <w:proofErr w:type="spellEnd"/>
            <w:r w:rsidR="00C34D46" w:rsidRPr="00105FCC">
              <w:rPr>
                <w:rFonts w:asciiTheme="majorHAnsi" w:hAnsiTheme="majorHAnsi" w:cstheme="majorHAnsi"/>
              </w:rPr>
              <w:t>”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C34D46" w:rsidRPr="00105FCC" w:rsidRDefault="00A80F66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  <w:p w:rsidR="00C34D46" w:rsidRPr="00105FCC" w:rsidRDefault="00B420DC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FILTER</w:t>
            </w:r>
          </w:p>
          <w:p w:rsidR="00C34D46" w:rsidRPr="00105FCC" w:rsidRDefault="00B420DC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  <w:p w:rsidR="00C34D46" w:rsidRPr="00105FCC" w:rsidRDefault="00A80F66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hese three can be chosen</w:t>
            </w:r>
          </w:p>
        </w:tc>
      </w:tr>
    </w:tbl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A80F66" w:rsidP="00C34D46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A80F66" w:rsidRPr="00105FCC" w:rsidRDefault="00A80F66" w:rsidP="00A80F66">
      <w:pPr>
        <w:jc w:val="center"/>
        <w:rPr>
          <w:rFonts w:asciiTheme="majorHAnsi" w:hAnsiTheme="majorHAnsi" w:cstheme="majorHAnsi"/>
          <w:b/>
        </w:rPr>
      </w:pPr>
      <w:bookmarkStart w:id="54" w:name="_Ref28181588"/>
      <w:r w:rsidRPr="00A80F66">
        <w:rPr>
          <w:rFonts w:asciiTheme="majorHAnsi" w:hAnsiTheme="majorHAnsi" w:cstheme="majorHAnsi" w:hint="eastAsia"/>
          <w:b/>
        </w:rPr>
        <w:t>T</w:t>
      </w:r>
      <w:r w:rsidRPr="00A80F66">
        <w:rPr>
          <w:rFonts w:asciiTheme="majorHAnsi" w:hAnsiTheme="majorHAnsi" w:cstheme="majorHAnsi"/>
          <w:b/>
        </w:rPr>
        <w:t>able</w:t>
      </w:r>
      <w:r w:rsidR="00A228CC" w:rsidRPr="00A80F66">
        <w:rPr>
          <w:rFonts w:asciiTheme="majorHAnsi" w:hAnsiTheme="majorHAnsi" w:cstheme="majorHAnsi"/>
          <w:b/>
        </w:rPr>
        <w:t xml:space="preserve"> </w:t>
      </w:r>
      <w:r w:rsidR="00A826AC" w:rsidRPr="00A80F66">
        <w:rPr>
          <w:rFonts w:asciiTheme="majorHAnsi" w:hAnsiTheme="majorHAnsi" w:cstheme="majorHAnsi"/>
          <w:b/>
        </w:rPr>
        <w:fldChar w:fldCharType="begin"/>
      </w:r>
      <w:r w:rsidR="00A826AC" w:rsidRPr="00A80F66">
        <w:rPr>
          <w:rFonts w:asciiTheme="majorHAnsi" w:hAnsiTheme="majorHAnsi" w:cstheme="majorHAnsi"/>
          <w:b/>
        </w:rPr>
        <w:instrText xml:space="preserve"> STYLEREF 1 \s </w:instrText>
      </w:r>
      <w:r w:rsidR="00A826AC" w:rsidRPr="00A80F66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5</w:t>
      </w:r>
      <w:r w:rsidR="00A826AC" w:rsidRPr="00A80F66">
        <w:rPr>
          <w:rFonts w:asciiTheme="majorHAnsi" w:hAnsiTheme="majorHAnsi" w:cstheme="majorHAnsi"/>
          <w:b/>
        </w:rPr>
        <w:fldChar w:fldCharType="end"/>
      </w:r>
      <w:r w:rsidR="00A826AC" w:rsidRPr="00A80F66">
        <w:rPr>
          <w:rFonts w:asciiTheme="majorHAnsi" w:hAnsiTheme="majorHAnsi" w:cstheme="majorHAnsi"/>
          <w:b/>
        </w:rPr>
        <w:t>-</w:t>
      </w:r>
      <w:r w:rsidR="00A826AC" w:rsidRPr="00A80F66">
        <w:rPr>
          <w:rFonts w:asciiTheme="majorHAnsi" w:hAnsiTheme="majorHAnsi" w:cstheme="majorHAnsi"/>
          <w:b/>
        </w:rPr>
        <w:fldChar w:fldCharType="begin"/>
      </w:r>
      <w:r w:rsidR="00A826AC" w:rsidRPr="00A80F66">
        <w:rPr>
          <w:rFonts w:asciiTheme="majorHAnsi" w:hAnsiTheme="majorHAnsi" w:cstheme="majorHAnsi"/>
          <w:b/>
        </w:rPr>
        <w:instrText xml:space="preserve"> SEQ </w:instrText>
      </w:r>
      <w:r w:rsidR="00A826AC" w:rsidRPr="00A80F66">
        <w:rPr>
          <w:rFonts w:asciiTheme="majorHAnsi" w:hAnsiTheme="majorHAnsi" w:cstheme="majorHAnsi"/>
          <w:b/>
        </w:rPr>
        <w:instrText>表</w:instrText>
      </w:r>
      <w:r w:rsidR="00A826AC" w:rsidRPr="00A80F66">
        <w:rPr>
          <w:rFonts w:asciiTheme="majorHAnsi" w:hAnsiTheme="majorHAnsi" w:cstheme="majorHAnsi"/>
          <w:b/>
        </w:rPr>
        <w:instrText xml:space="preserve"> \* ARABIC \s 1 </w:instrText>
      </w:r>
      <w:r w:rsidR="00A826AC" w:rsidRPr="00A80F66">
        <w:rPr>
          <w:rFonts w:asciiTheme="majorHAnsi" w:hAnsiTheme="majorHAnsi" w:cstheme="majorHAnsi"/>
          <w:b/>
        </w:rPr>
        <w:fldChar w:fldCharType="separate"/>
      </w:r>
      <w:r w:rsidR="000B19F5">
        <w:rPr>
          <w:rFonts w:asciiTheme="majorHAnsi" w:hAnsiTheme="majorHAnsi" w:cstheme="majorHAnsi"/>
          <w:b/>
          <w:noProof/>
        </w:rPr>
        <w:t>4</w:t>
      </w:r>
      <w:r w:rsidR="00A826AC" w:rsidRPr="00A80F66">
        <w:rPr>
          <w:rFonts w:asciiTheme="majorHAnsi" w:hAnsiTheme="majorHAnsi" w:cstheme="majorHAnsi"/>
          <w:b/>
        </w:rPr>
        <w:fldChar w:fldCharType="end"/>
      </w:r>
      <w:r w:rsidR="00A228CC" w:rsidRPr="00105FCC">
        <w:rPr>
          <w:rFonts w:asciiTheme="majorHAnsi" w:hAnsiTheme="majorHAnsi" w:cstheme="majorHAnsi"/>
        </w:rPr>
        <w:t xml:space="preserve">　</w:t>
      </w:r>
      <w:bookmarkEnd w:id="54"/>
      <w:r w:rsidRPr="00A80F66">
        <w:rPr>
          <w:rFonts w:asciiTheme="majorHAnsi" w:hAnsiTheme="majorHAnsi" w:cstheme="majorHAnsi"/>
          <w:b/>
        </w:rPr>
        <w:t xml:space="preserve"> </w:t>
      </w:r>
      <w:r w:rsidRPr="00093AF7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 xml:space="preserve">ist of parameters that can be specified for </w:t>
      </w:r>
      <w:r w:rsidRPr="00105FCC">
        <w:rPr>
          <w:rFonts w:asciiTheme="majorHAnsi" w:hAnsiTheme="majorHAnsi" w:cstheme="majorHAnsi"/>
          <w:b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586"/>
        <w:gridCol w:w="1673"/>
        <w:gridCol w:w="1417"/>
      </w:tblGrid>
      <w:tr w:rsidR="00A80F66" w:rsidRPr="00105FCC" w:rsidTr="004E0143">
        <w:tc>
          <w:tcPr>
            <w:tcW w:w="1533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586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1673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A80F66" w:rsidRPr="00105FCC" w:rsidRDefault="00A80F66" w:rsidP="00A80F66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4E0143" w:rsidRPr="00105FCC" w:rsidTr="004E0143">
        <w:tc>
          <w:tcPr>
            <w:tcW w:w="153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586" w:type="dxa"/>
          </w:tcPr>
          <w:p w:rsidR="004E0143" w:rsidRPr="00105FCC" w:rsidRDefault="00A80F66" w:rsidP="00A80F6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Obtain the column information of </w:t>
            </w:r>
            <w:r w:rsidR="004E0143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 only.</w:t>
            </w:r>
          </w:p>
        </w:tc>
        <w:tc>
          <w:tcPr>
            <w:tcW w:w="167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A80F66"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  <w:tr w:rsidR="004E0143" w:rsidRPr="00105FCC" w:rsidTr="004E0143">
        <w:tc>
          <w:tcPr>
            <w:tcW w:w="153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FILTER</w:t>
            </w:r>
          </w:p>
        </w:tc>
        <w:tc>
          <w:tcPr>
            <w:tcW w:w="4586" w:type="dxa"/>
          </w:tcPr>
          <w:p w:rsidR="004E0143" w:rsidRPr="00105FCC" w:rsidRDefault="00A80F66" w:rsidP="00A85B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 to the record that matche</w:t>
            </w:r>
            <w:r w:rsidR="00A85BE7">
              <w:rPr>
                <w:rFonts w:asciiTheme="majorHAnsi" w:hAnsiTheme="majorHAnsi" w:cstheme="majorHAnsi"/>
              </w:rPr>
              <w:t xml:space="preserve">s the parameter of </w:t>
            </w:r>
            <w:r w:rsidR="004E0143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</w:t>
            </w:r>
            <w:r w:rsidR="00A85BE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673" w:type="dxa"/>
          </w:tcPr>
          <w:p w:rsidR="004E0143" w:rsidRPr="00105FCC" w:rsidRDefault="00A80F66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  <w:tr w:rsidR="004E0143" w:rsidRPr="00105FCC" w:rsidTr="004E0143">
        <w:tc>
          <w:tcPr>
            <w:tcW w:w="1533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</w:tc>
        <w:tc>
          <w:tcPr>
            <w:tcW w:w="4586" w:type="dxa"/>
          </w:tcPr>
          <w:p w:rsidR="004E0143" w:rsidRPr="00105FCC" w:rsidRDefault="00A85BE7" w:rsidP="00A85B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Register </w:t>
            </w:r>
            <w:r w:rsidR="004E0143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class.</w:t>
            </w:r>
          </w:p>
        </w:tc>
        <w:tc>
          <w:tcPr>
            <w:tcW w:w="1673" w:type="dxa"/>
          </w:tcPr>
          <w:p w:rsidR="004E0143" w:rsidRPr="00105FCC" w:rsidRDefault="00A80F66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 editor</w:t>
            </w:r>
          </w:p>
        </w:tc>
        <w:tc>
          <w:tcPr>
            <w:tcW w:w="1417" w:type="dxa"/>
          </w:tcPr>
          <w:p w:rsidR="004E0143" w:rsidRPr="00105FCC" w:rsidRDefault="004E0143" w:rsidP="004E014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2100000306</w:t>
            </w:r>
          </w:p>
        </w:tc>
      </w:tr>
    </w:tbl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C34D46" w:rsidRPr="00401CA9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C34D46" w:rsidP="00F22169">
      <w:pPr>
        <w:rPr>
          <w:rFonts w:asciiTheme="majorHAnsi" w:hAnsiTheme="majorHAnsi" w:cstheme="majorHAnsi"/>
        </w:rPr>
      </w:pPr>
    </w:p>
    <w:p w:rsidR="00C34D46" w:rsidRPr="00105FCC" w:rsidRDefault="00C34D46" w:rsidP="00093AF7">
      <w:pPr>
        <w:pStyle w:val="30"/>
      </w:pPr>
      <w:bookmarkStart w:id="55" w:name="_Toc33542986"/>
      <w:r w:rsidRPr="00105FCC">
        <w:t>INFO</w:t>
      </w:r>
      <w:bookmarkEnd w:id="55"/>
    </w:p>
    <w:p w:rsidR="00C34D46" w:rsidRPr="00105FCC" w:rsidRDefault="00D93C18" w:rsidP="00C34D46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Cs w:val="21"/>
        </w:rPr>
        <w:t xml:space="preserve">Obtain the column information of </w:t>
      </w:r>
      <w:r w:rsidR="002A1D9C" w:rsidRPr="00105FCC">
        <w:rPr>
          <w:rFonts w:asciiTheme="majorHAnsi" w:hAnsiTheme="majorHAnsi" w:cstheme="majorHAnsi"/>
          <w:szCs w:val="21"/>
        </w:rPr>
        <w:t>Symphony</w:t>
      </w:r>
      <w:r>
        <w:rPr>
          <w:rFonts w:asciiTheme="majorHAnsi" w:hAnsiTheme="majorHAnsi" w:cstheme="majorHAnsi"/>
          <w:szCs w:val="21"/>
        </w:rPr>
        <w:t xml:space="preserve"> class only.</w:t>
      </w:r>
    </w:p>
    <w:p w:rsidR="00C34D46" w:rsidRPr="00105FCC" w:rsidRDefault="004E0143" w:rsidP="004E0143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</w:rPr>
        <w:t>※</w:t>
      </w:r>
      <w:r w:rsidR="0075389A" w:rsidRPr="0075389A">
        <w:rPr>
          <w:rFonts w:ascii="Arial" w:eastAsia="ＭＳ ゴシック" w:hAnsi="Arial" w:cs="Arial"/>
        </w:rPr>
        <w:t>Please refer to</w:t>
      </w:r>
      <w:r w:rsidR="0075389A">
        <w:rPr>
          <w:rFonts w:ascii="Arial" w:eastAsia="ＭＳ ゴシック" w:hAnsi="Arial" w:cs="Arial"/>
        </w:rPr>
        <w:t xml:space="preserve"> “standard REST function” – “INFO(X-Command)” for details.</w:t>
      </w:r>
    </w:p>
    <w:p w:rsidR="00C34D46" w:rsidRPr="00105FCC" w:rsidRDefault="00C34D46" w:rsidP="00C34D46">
      <w:pPr>
        <w:ind w:left="454" w:firstLine="386"/>
        <w:rPr>
          <w:rFonts w:asciiTheme="majorHAnsi" w:hAnsiTheme="majorHAnsi" w:cstheme="majorHAnsi"/>
        </w:rPr>
      </w:pPr>
    </w:p>
    <w:p w:rsidR="00C34D46" w:rsidRDefault="00C34D46" w:rsidP="00093AF7">
      <w:pPr>
        <w:pStyle w:val="30"/>
      </w:pPr>
      <w:bookmarkStart w:id="56" w:name="_Toc33542987"/>
      <w:r w:rsidRPr="00105FCC">
        <w:t>FILTER</w:t>
      </w:r>
      <w:bookmarkEnd w:id="56"/>
    </w:p>
    <w:p w:rsidR="004E0143" w:rsidRPr="00105FCC" w:rsidRDefault="0088737F" w:rsidP="004E0143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Obtain the column </w:t>
      </w:r>
      <w:r>
        <w:rPr>
          <w:rFonts w:asciiTheme="majorHAnsi" w:hAnsiTheme="majorHAnsi" w:cstheme="majorHAnsi"/>
        </w:rPr>
        <w:t xml:space="preserve">information </w:t>
      </w:r>
      <w:r>
        <w:rPr>
          <w:rFonts w:asciiTheme="majorHAnsi" w:hAnsiTheme="majorHAnsi" w:cstheme="majorHAnsi" w:hint="eastAsia"/>
        </w:rPr>
        <w:t>(</w:t>
      </w:r>
      <w:r>
        <w:rPr>
          <w:rFonts w:asciiTheme="majorHAnsi" w:hAnsiTheme="majorHAnsi" w:cstheme="majorHAnsi"/>
        </w:rPr>
        <w:t>column number and column name) and the line count, record content, and column information of all record in normal status (discarded or active) that matched the criteria specified in parameter.</w:t>
      </w:r>
      <w:r w:rsidRPr="00105FCC">
        <w:rPr>
          <w:rFonts w:asciiTheme="majorHAnsi" w:hAnsiTheme="majorHAnsi" w:cstheme="majorHAnsi"/>
        </w:rPr>
        <w:t xml:space="preserve"> </w:t>
      </w:r>
    </w:p>
    <w:p w:rsidR="00C34D46" w:rsidRPr="00105FCC" w:rsidRDefault="004E0143" w:rsidP="0088737F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</w:rPr>
        <w:t>※</w:t>
      </w:r>
      <w:r w:rsidR="0088737F" w:rsidRPr="0075389A">
        <w:rPr>
          <w:rFonts w:ascii="Arial" w:eastAsia="ＭＳ ゴシック" w:hAnsi="Arial" w:cs="Arial"/>
        </w:rPr>
        <w:t>Please refer to</w:t>
      </w:r>
      <w:r w:rsidR="0088737F">
        <w:rPr>
          <w:rFonts w:ascii="Arial" w:eastAsia="ＭＳ ゴシック" w:hAnsi="Arial" w:cs="Arial"/>
        </w:rPr>
        <w:t xml:space="preserve"> “standard REST function” – “Filter(X-Command)” for details.</w:t>
      </w:r>
    </w:p>
    <w:p w:rsidR="00C34D46" w:rsidRPr="00105FCC" w:rsidRDefault="00C34D46" w:rsidP="00093AF7">
      <w:pPr>
        <w:pStyle w:val="30"/>
      </w:pPr>
      <w:bookmarkStart w:id="57" w:name="_Toc33542988"/>
      <w:r w:rsidRPr="00105FCC">
        <w:t>EDIT</w:t>
      </w:r>
      <w:bookmarkEnd w:id="57"/>
    </w:p>
    <w:p w:rsidR="000B29C7" w:rsidRPr="00105FCC" w:rsidRDefault="009714DC" w:rsidP="000B29C7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Cs w:val="21"/>
        </w:rPr>
        <w:t>Register, update, discard,</w:t>
      </w:r>
      <w:r w:rsidR="001037DF">
        <w:rPr>
          <w:rFonts w:asciiTheme="majorHAnsi" w:hAnsiTheme="majorHAnsi" w:cstheme="majorHAnsi"/>
          <w:szCs w:val="21"/>
        </w:rPr>
        <w:t xml:space="preserve"> </w:t>
      </w:r>
      <w:proofErr w:type="gramStart"/>
      <w:r w:rsidR="001037DF">
        <w:rPr>
          <w:rFonts w:asciiTheme="majorHAnsi" w:hAnsiTheme="majorHAnsi" w:cstheme="majorHAnsi"/>
          <w:szCs w:val="21"/>
        </w:rPr>
        <w:t>restore</w:t>
      </w:r>
      <w:proofErr w:type="gramEnd"/>
      <w:r>
        <w:rPr>
          <w:rFonts w:asciiTheme="majorHAnsi" w:hAnsiTheme="majorHAnsi" w:cstheme="majorHAnsi"/>
          <w:szCs w:val="21"/>
        </w:rPr>
        <w:t xml:space="preserve"> </w:t>
      </w:r>
      <w:r w:rsidR="00F80A8B" w:rsidRPr="00105FCC">
        <w:rPr>
          <w:rFonts w:asciiTheme="majorHAnsi" w:hAnsiTheme="majorHAnsi" w:cstheme="majorHAnsi"/>
          <w:szCs w:val="21"/>
        </w:rPr>
        <w:t>Symphony</w:t>
      </w:r>
      <w:r>
        <w:rPr>
          <w:rFonts w:asciiTheme="majorHAnsi" w:hAnsiTheme="majorHAnsi" w:cstheme="majorHAnsi"/>
          <w:szCs w:val="21"/>
        </w:rPr>
        <w:t xml:space="preserve"> class.</w:t>
      </w:r>
    </w:p>
    <w:p w:rsidR="000B29C7" w:rsidRPr="00105FCC" w:rsidRDefault="000B29C7" w:rsidP="000B29C7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1037DF">
        <w:rPr>
          <w:rFonts w:asciiTheme="majorHAnsi" w:hAnsiTheme="majorHAnsi" w:cstheme="majorHAnsi"/>
        </w:rPr>
        <w:t xml:space="preserve"> header</w:t>
      </w:r>
    </w:p>
    <w:p w:rsidR="000B29C7" w:rsidRPr="00105FCC" w:rsidRDefault="001037DF" w:rsidP="00314BAD">
      <w:pPr>
        <w:pStyle w:val="af2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0B29C7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0B29C7" w:rsidRPr="00105FCC">
        <w:rPr>
          <w:rFonts w:asciiTheme="majorHAnsi" w:hAnsiTheme="majorHAnsi" w:cstheme="majorHAnsi"/>
        </w:rPr>
        <w:t xml:space="preserve"> HTTP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2977"/>
        <w:gridCol w:w="3402"/>
      </w:tblGrid>
      <w:tr w:rsidR="000B29C7" w:rsidRPr="00105FCC" w:rsidTr="00EA6B0E">
        <w:tc>
          <w:tcPr>
            <w:tcW w:w="2977" w:type="dxa"/>
            <w:shd w:val="clear" w:color="auto" w:fill="002B62"/>
          </w:tcPr>
          <w:p w:rsidR="000B29C7" w:rsidRPr="00105FCC" w:rsidRDefault="000B29C7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1037DF"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3402" w:type="dxa"/>
            <w:shd w:val="clear" w:color="auto" w:fill="002B62"/>
          </w:tcPr>
          <w:p w:rsidR="000B29C7" w:rsidRPr="00105FCC" w:rsidRDefault="001037DF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0B29C7" w:rsidRPr="00105FCC" w:rsidTr="00EA6B0E">
        <w:tc>
          <w:tcPr>
            <w:tcW w:w="2977" w:type="dxa"/>
          </w:tcPr>
          <w:p w:rsidR="000B29C7" w:rsidRPr="00105FCC" w:rsidRDefault="000B29C7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3402" w:type="dxa"/>
          </w:tcPr>
          <w:p w:rsidR="000B29C7" w:rsidRPr="00105FCC" w:rsidRDefault="000B29C7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POST</w:t>
            </w:r>
          </w:p>
        </w:tc>
      </w:tr>
      <w:tr w:rsidR="000B29C7" w:rsidRPr="00105FCC" w:rsidTr="00EA6B0E">
        <w:tc>
          <w:tcPr>
            <w:tcW w:w="2977" w:type="dxa"/>
          </w:tcPr>
          <w:p w:rsidR="000B29C7" w:rsidRPr="00105FCC" w:rsidRDefault="000B29C7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3402" w:type="dxa"/>
          </w:tcPr>
          <w:p w:rsidR="000B29C7" w:rsidRPr="00105FCC" w:rsidRDefault="000B29C7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EDIT</w:t>
            </w:r>
          </w:p>
        </w:tc>
      </w:tr>
    </w:tbl>
    <w:p w:rsidR="000B29C7" w:rsidRPr="00105FCC" w:rsidRDefault="000B29C7" w:rsidP="000B29C7">
      <w:pPr>
        <w:rPr>
          <w:rFonts w:asciiTheme="majorHAnsi" w:hAnsiTheme="majorHAnsi" w:cstheme="majorHAnsi"/>
        </w:rPr>
      </w:pPr>
    </w:p>
    <w:p w:rsidR="000B29C7" w:rsidRPr="00105FCC" w:rsidRDefault="001037DF" w:rsidP="000B29C7">
      <w:pPr>
        <w:pStyle w:val="5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B29C7" w:rsidRDefault="001037DF" w:rsidP="004428A3">
      <w:pPr>
        <w:pStyle w:val="52"/>
        <w:numPr>
          <w:ilvl w:val="0"/>
          <w:numId w:val="16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Specification format</w:t>
      </w:r>
    </w:p>
    <w:p w:rsidR="001037DF" w:rsidRPr="00105FCC" w:rsidRDefault="001037DF" w:rsidP="001037DF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refer to the following for t</w:t>
      </w:r>
      <w:r>
        <w:rPr>
          <w:rFonts w:asciiTheme="majorHAnsi" w:hAnsiTheme="majorHAnsi" w:cstheme="majorHAnsi" w:hint="eastAsia"/>
        </w:rPr>
        <w:t xml:space="preserve">he </w:t>
      </w:r>
      <w:r>
        <w:rPr>
          <w:rFonts w:asciiTheme="majorHAnsi" w:hAnsiTheme="majorHAnsi" w:cstheme="majorHAnsi"/>
        </w:rPr>
        <w:t>items that can be specified to the parameter for each execution type.</w:t>
      </w:r>
    </w:p>
    <w:p w:rsidR="00C81F02" w:rsidRDefault="00C81F02" w:rsidP="00C81F02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set the </w:t>
      </w:r>
      <w:r>
        <w:rPr>
          <w:rFonts w:asciiTheme="majorHAnsi" w:hAnsiTheme="majorHAnsi" w:cstheme="majorHAnsi"/>
        </w:rPr>
        <w:t>“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Pr="00AE5103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 xml:space="preserve">” obtained from </w:t>
      </w:r>
      <w:proofErr w:type="spellStart"/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X-Command</w:t>
      </w:r>
      <w:proofErr w:type="gramStart"/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:Filter</w:t>
      </w:r>
      <w:proofErr w:type="spellEnd"/>
      <w:proofErr w:type="gramEnd"/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 xml:space="preserve"> for item number 7 when perform “Update”, “Discard”, or “Restore”.</w:t>
      </w:r>
    </w:p>
    <w:p w:rsidR="00C81F02" w:rsidRDefault="00C81F02" w:rsidP="00C81F02">
      <w:pPr>
        <w:pStyle w:val="52"/>
        <w:ind w:leftChars="0" w:left="15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data is used to avoid old data to overwrite update new data.</w:t>
      </w:r>
    </w:p>
    <w:p w:rsidR="00C81F02" w:rsidRPr="00105FCC" w:rsidRDefault="00C81F02" w:rsidP="00C81F02">
      <w:pPr>
        <w:pStyle w:val="52"/>
        <w:ind w:leftChars="0" w:left="1515"/>
        <w:rPr>
          <w:rFonts w:asciiTheme="majorHAnsi" w:hAnsiTheme="majorHAnsi" w:cstheme="majorHAnsi"/>
        </w:rPr>
      </w:pP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 xml:space="preserve"> begins from “T_”.</w:t>
      </w:r>
    </w:p>
    <w:p w:rsidR="004428A3" w:rsidRPr="00C81F02" w:rsidRDefault="004428A3" w:rsidP="0097181F">
      <w:pPr>
        <w:pStyle w:val="52"/>
        <w:ind w:firstLineChars="270" w:firstLine="567"/>
        <w:rPr>
          <w:rFonts w:asciiTheme="majorHAnsi" w:hAnsiTheme="majorHAnsi" w:cstheme="majorHAnsi"/>
        </w:rPr>
      </w:pPr>
    </w:p>
    <w:p w:rsidR="00A228CC" w:rsidRPr="00105FCC" w:rsidRDefault="00A228CC" w:rsidP="0097181F">
      <w:pPr>
        <w:pStyle w:val="52"/>
        <w:ind w:firstLineChars="270" w:firstLine="567"/>
        <w:rPr>
          <w:rFonts w:asciiTheme="majorHAnsi" w:hAnsiTheme="majorHAnsi" w:cstheme="majorHAnsi"/>
        </w:rPr>
      </w:pPr>
    </w:p>
    <w:p w:rsidR="00A228CC" w:rsidRPr="00B157A4" w:rsidRDefault="001037DF" w:rsidP="00F22169">
      <w:pPr>
        <w:pStyle w:val="52"/>
        <w:ind w:leftChars="67" w:left="141" w:firstLine="1"/>
        <w:jc w:val="center"/>
        <w:rPr>
          <w:rFonts w:asciiTheme="majorHAnsi" w:hAnsiTheme="majorHAnsi" w:cstheme="majorHAnsi"/>
          <w:b/>
          <w:szCs w:val="21"/>
        </w:rPr>
      </w:pPr>
      <w:r w:rsidRPr="00B157A4">
        <w:rPr>
          <w:rFonts w:asciiTheme="majorHAnsi" w:hAnsiTheme="majorHAnsi" w:cstheme="majorHAnsi" w:hint="eastAsia"/>
          <w:b/>
          <w:szCs w:val="21"/>
        </w:rPr>
        <w:t>T</w:t>
      </w:r>
      <w:r w:rsidRPr="00B157A4">
        <w:rPr>
          <w:rFonts w:asciiTheme="majorHAnsi" w:hAnsiTheme="majorHAnsi" w:cstheme="majorHAnsi"/>
          <w:b/>
          <w:szCs w:val="21"/>
        </w:rPr>
        <w:t>able</w:t>
      </w:r>
      <w:r w:rsidR="00F22169" w:rsidRPr="00B157A4">
        <w:rPr>
          <w:rFonts w:asciiTheme="majorHAnsi" w:hAnsiTheme="majorHAnsi" w:cstheme="majorHAnsi"/>
          <w:b/>
          <w:szCs w:val="21"/>
        </w:rPr>
        <w:t xml:space="preserve"> 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begin"/>
      </w:r>
      <w:r w:rsidR="00A826AC" w:rsidRPr="00B157A4">
        <w:rPr>
          <w:rFonts w:asciiTheme="majorHAnsi" w:hAnsiTheme="majorHAnsi" w:cstheme="majorHAnsi"/>
          <w:b/>
          <w:szCs w:val="21"/>
        </w:rPr>
        <w:instrText xml:space="preserve"> STYLEREF 1 \s </w:instrTex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separate"/>
      </w:r>
      <w:r w:rsidR="000B19F5">
        <w:rPr>
          <w:rFonts w:asciiTheme="majorHAnsi" w:hAnsiTheme="majorHAnsi" w:cstheme="majorHAnsi"/>
          <w:b/>
          <w:noProof/>
          <w:szCs w:val="21"/>
        </w:rPr>
        <w:t>5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end"/>
      </w:r>
      <w:r w:rsidR="00A826AC" w:rsidRPr="00B157A4">
        <w:rPr>
          <w:rFonts w:asciiTheme="majorHAnsi" w:hAnsiTheme="majorHAnsi" w:cstheme="majorHAnsi"/>
          <w:b/>
          <w:szCs w:val="21"/>
        </w:rPr>
        <w:t>-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begin"/>
      </w:r>
      <w:r w:rsidR="00A826AC" w:rsidRPr="00B157A4">
        <w:rPr>
          <w:rFonts w:asciiTheme="majorHAnsi" w:hAnsiTheme="majorHAnsi" w:cstheme="majorHAnsi"/>
          <w:b/>
          <w:szCs w:val="21"/>
        </w:rPr>
        <w:instrText xml:space="preserve"> SEQ </w:instrText>
      </w:r>
      <w:r w:rsidR="00A826AC" w:rsidRPr="00B157A4">
        <w:rPr>
          <w:rFonts w:asciiTheme="majorHAnsi" w:hAnsiTheme="majorHAnsi" w:cstheme="majorHAnsi"/>
          <w:b/>
          <w:szCs w:val="21"/>
        </w:rPr>
        <w:instrText>表</w:instrText>
      </w:r>
      <w:r w:rsidR="00A826AC" w:rsidRPr="00B157A4">
        <w:rPr>
          <w:rFonts w:asciiTheme="majorHAnsi" w:hAnsiTheme="majorHAnsi" w:cstheme="majorHAnsi"/>
          <w:b/>
          <w:szCs w:val="21"/>
        </w:rPr>
        <w:instrText xml:space="preserve"> \* ARABIC \s 1 </w:instrTex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separate"/>
      </w:r>
      <w:r w:rsidR="000B19F5">
        <w:rPr>
          <w:rFonts w:asciiTheme="majorHAnsi" w:hAnsiTheme="majorHAnsi" w:cstheme="majorHAnsi"/>
          <w:b/>
          <w:noProof/>
          <w:szCs w:val="21"/>
        </w:rPr>
        <w:t>6</w:t>
      </w:r>
      <w:r w:rsidR="00A826AC" w:rsidRPr="00B157A4">
        <w:rPr>
          <w:rFonts w:asciiTheme="majorHAnsi" w:hAnsiTheme="majorHAnsi" w:cstheme="majorHAnsi"/>
          <w:b/>
          <w:szCs w:val="21"/>
        </w:rPr>
        <w:fldChar w:fldCharType="end"/>
      </w:r>
      <w:r w:rsidR="00F22169" w:rsidRPr="00B157A4">
        <w:rPr>
          <w:rFonts w:asciiTheme="majorHAnsi" w:hAnsiTheme="majorHAnsi" w:cstheme="majorHAnsi"/>
          <w:b/>
          <w:szCs w:val="21"/>
        </w:rPr>
        <w:t xml:space="preserve"> </w:t>
      </w:r>
      <w:r w:rsidR="00A228CC" w:rsidRPr="00B157A4">
        <w:rPr>
          <w:rFonts w:asciiTheme="majorHAnsi" w:hAnsiTheme="majorHAnsi" w:cstheme="majorHAnsi"/>
          <w:b/>
          <w:szCs w:val="21"/>
        </w:rPr>
        <w:t>Symphony</w:t>
      </w:r>
      <w:r w:rsidRPr="00B157A4">
        <w:rPr>
          <w:rFonts w:asciiTheme="majorHAnsi" w:hAnsiTheme="majorHAnsi" w:cstheme="majorHAnsi" w:hint="eastAsia"/>
          <w:b/>
          <w:szCs w:val="21"/>
        </w:rPr>
        <w:t xml:space="preserve"> class parameter l</w:t>
      </w:r>
      <w:r w:rsidRPr="00B157A4">
        <w:rPr>
          <w:rFonts w:asciiTheme="majorHAnsi" w:hAnsiTheme="majorHAnsi" w:cstheme="majorHAnsi"/>
          <w:b/>
          <w:szCs w:val="21"/>
        </w:rPr>
        <w:t>i</w:t>
      </w:r>
      <w:r w:rsidRPr="00B157A4">
        <w:rPr>
          <w:rFonts w:asciiTheme="majorHAnsi" w:hAnsiTheme="majorHAnsi" w:cstheme="majorHAnsi" w:hint="eastAsia"/>
          <w:b/>
          <w:szCs w:val="21"/>
        </w:rPr>
        <w:t>st</w:t>
      </w:r>
    </w:p>
    <w:tbl>
      <w:tblPr>
        <w:tblW w:w="793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69"/>
        <w:gridCol w:w="2807"/>
        <w:gridCol w:w="4157"/>
      </w:tblGrid>
      <w:tr w:rsidR="0074008A" w:rsidRPr="00B157A4" w:rsidTr="001C2B83">
        <w:trPr>
          <w:trHeight w:val="27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74008A" w:rsidRPr="00B157A4" w:rsidRDefault="00152441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I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tem number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74008A" w:rsidRPr="00B157A4" w:rsidRDefault="00152441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P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arameter name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74008A" w:rsidRPr="00B157A4" w:rsidRDefault="00152441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R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emarks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E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xecution process type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152441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Register/Update/Discard/Restore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Symphony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class 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L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eave empty for “Register”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Symphony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name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proofErr w:type="spellStart"/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D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iscription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152441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R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emarks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EA6B0E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4008A" w:rsidRPr="00B157A4" w:rsidRDefault="0074008A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4008A" w:rsidRPr="00B157A4" w:rsidRDefault="00152441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L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ast update date/time for updating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74008A" w:rsidRPr="00B157A4" w:rsidRDefault="00074E53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T_XXXXXXXXXXXXXXXXXXXX</w:t>
            </w:r>
          </w:p>
        </w:tc>
      </w:tr>
      <w:tr w:rsidR="0074008A" w:rsidRPr="00B157A4" w:rsidTr="001C2B83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74008A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4008A" w:rsidRPr="00B157A4" w:rsidRDefault="00C7644D" w:rsidP="0074008A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Movement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details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C2B83" w:rsidRPr="00B157A4" w:rsidRDefault="000004EE" w:rsidP="002F2B64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Movement</w:t>
            </w:r>
            <w:r w:rsidR="00152441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information</w:t>
            </w:r>
          </w:p>
          <w:p w:rsidR="002F2B64" w:rsidRPr="00B157A4" w:rsidRDefault="00152441" w:rsidP="00152441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>Refer t</w:t>
            </w: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o table 5-6 below for details.</w:t>
            </w:r>
          </w:p>
        </w:tc>
      </w:tr>
    </w:tbl>
    <w:p w:rsidR="00152441" w:rsidRDefault="00742E1D" w:rsidP="00742E1D">
      <w:pPr>
        <w:widowControl/>
        <w:jc w:val="left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　　　　</w:t>
      </w:r>
    </w:p>
    <w:p w:rsidR="00152441" w:rsidRDefault="00152441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22169" w:rsidRPr="00105FCC" w:rsidRDefault="00F22169" w:rsidP="00742E1D">
      <w:pPr>
        <w:widowControl/>
        <w:jc w:val="left"/>
        <w:rPr>
          <w:rFonts w:asciiTheme="majorHAnsi" w:hAnsiTheme="majorHAnsi" w:cstheme="majorHAnsi"/>
        </w:rPr>
      </w:pPr>
    </w:p>
    <w:p w:rsidR="00AE7DE8" w:rsidRPr="00105FCC" w:rsidRDefault="00152441" w:rsidP="00AE7DE8">
      <w:pPr>
        <w:pStyle w:val="52"/>
        <w:ind w:leftChars="67" w:left="141" w:firstLine="1"/>
        <w:jc w:val="center"/>
        <w:rPr>
          <w:rFonts w:asciiTheme="majorHAnsi" w:hAnsiTheme="majorHAnsi" w:cstheme="majorHAnsi"/>
        </w:rPr>
      </w:pPr>
      <w:bookmarkStart w:id="58" w:name="_Ref29284299"/>
      <w:r>
        <w:rPr>
          <w:rFonts w:asciiTheme="majorHAnsi" w:hAnsiTheme="majorHAnsi" w:cstheme="majorHAnsi"/>
        </w:rPr>
        <w:t>Table</w:t>
      </w:r>
      <w:r w:rsidR="00AE7DE8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7</w:t>
      </w:r>
      <w:r w:rsidR="00A826AC">
        <w:rPr>
          <w:rFonts w:asciiTheme="majorHAnsi" w:hAnsiTheme="majorHAnsi" w:cstheme="majorHAnsi"/>
        </w:rPr>
        <w:fldChar w:fldCharType="end"/>
      </w:r>
      <w:bookmarkEnd w:id="58"/>
      <w:r w:rsidR="00AE7DE8" w:rsidRPr="00105FCC">
        <w:rPr>
          <w:rFonts w:asciiTheme="majorHAnsi" w:hAnsiTheme="majorHAnsi" w:cstheme="majorHAnsi"/>
        </w:rPr>
        <w:t xml:space="preserve"> </w:t>
      </w:r>
      <w:r w:rsidR="002F2B64" w:rsidRPr="00105FCC">
        <w:rPr>
          <w:rFonts w:asciiTheme="majorHAnsi" w:hAnsiTheme="majorHAnsi" w:cstheme="majorHAnsi"/>
          <w:szCs w:val="21"/>
        </w:rPr>
        <w:t>Movement</w:t>
      </w:r>
      <w:r>
        <w:rPr>
          <w:rFonts w:asciiTheme="majorHAnsi" w:hAnsiTheme="majorHAnsi" w:cstheme="majorHAnsi"/>
          <w:szCs w:val="21"/>
        </w:rPr>
        <w:t xml:space="preserve"> </w:t>
      </w:r>
      <w:r>
        <w:rPr>
          <w:rFonts w:asciiTheme="majorHAnsi" w:hAnsiTheme="majorHAnsi" w:cstheme="majorHAnsi" w:hint="eastAsia"/>
          <w:szCs w:val="21"/>
        </w:rPr>
        <w:t>D</w:t>
      </w:r>
      <w:r>
        <w:rPr>
          <w:rFonts w:asciiTheme="majorHAnsi" w:hAnsiTheme="majorHAnsi" w:cstheme="majorHAnsi"/>
          <w:szCs w:val="21"/>
        </w:rPr>
        <w:t>etails list</w:t>
      </w:r>
    </w:p>
    <w:tbl>
      <w:tblPr>
        <w:tblW w:w="793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69"/>
        <w:gridCol w:w="2737"/>
        <w:gridCol w:w="4227"/>
      </w:tblGrid>
      <w:tr w:rsidR="00152441" w:rsidRPr="00105FCC" w:rsidTr="002F2B64">
        <w:trPr>
          <w:trHeight w:val="27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152441" w:rsidRPr="00B157A4" w:rsidRDefault="00152441" w:rsidP="00152441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I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tem number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152441" w:rsidRPr="00B157A4" w:rsidRDefault="00152441" w:rsidP="00152441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P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arameter name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:rsidR="00152441" w:rsidRPr="00B157A4" w:rsidRDefault="00152441" w:rsidP="00152441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</w:pPr>
            <w:r w:rsidRPr="00B157A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Cs w:val="21"/>
                <w:shd w:val="clear" w:color="auto" w:fill="002B62"/>
              </w:rPr>
              <w:t>R</w:t>
            </w:r>
            <w:r w:rsidRPr="00B157A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Cs w:val="21"/>
                <w:shd w:val="clear" w:color="auto" w:fill="002B62"/>
              </w:rPr>
              <w:t>emarks</w:t>
            </w: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Orchestrator ID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7A4" w:rsidRDefault="00B157A4" w:rsidP="00B157A4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T</w:t>
            </w:r>
            <w:r>
              <w:rPr>
                <w:rFonts w:asciiTheme="majorHAnsi" w:hAnsiTheme="majorHAnsi" w:cstheme="majorHAnsi"/>
                <w:szCs w:val="21"/>
              </w:rPr>
              <w:t>h</w:t>
            </w:r>
            <w:r>
              <w:rPr>
                <w:rFonts w:asciiTheme="majorHAnsi" w:hAnsiTheme="majorHAnsi" w:cstheme="majorHAnsi" w:hint="eastAsia"/>
                <w:szCs w:val="21"/>
              </w:rPr>
              <w:t xml:space="preserve">e </w:t>
            </w:r>
            <w:r>
              <w:rPr>
                <w:rFonts w:asciiTheme="majorHAnsi" w:hAnsiTheme="majorHAnsi" w:cstheme="majorHAnsi"/>
                <w:szCs w:val="21"/>
              </w:rPr>
              <w:t>ID of Orchestrator</w:t>
            </w:r>
          </w:p>
          <w:p w:rsidR="00AE7DE8" w:rsidRPr="00B157A4" w:rsidRDefault="00B157A4" w:rsidP="009F6546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The </w:t>
            </w:r>
            <w:r w:rsidR="009F6546">
              <w:rPr>
                <w:rFonts w:asciiTheme="majorHAnsi" w:hAnsiTheme="majorHAnsi" w:cstheme="majorHAnsi"/>
                <w:szCs w:val="21"/>
              </w:rPr>
              <w:t>mapping</w:t>
            </w:r>
            <w:r>
              <w:rPr>
                <w:rFonts w:asciiTheme="majorHAnsi" w:hAnsiTheme="majorHAnsi" w:cstheme="majorHAnsi"/>
                <w:szCs w:val="21"/>
              </w:rPr>
              <w:t xml:space="preserve"> table is in following table 5-8.</w:t>
            </w: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 w:rsidRPr="00B157A4">
              <w:rPr>
                <w:rFonts w:asciiTheme="majorHAnsi" w:hAnsiTheme="majorHAnsi" w:cstheme="majorHAnsi"/>
                <w:szCs w:val="21"/>
              </w:rPr>
              <w:t>Movement ID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F2B64" w:rsidRDefault="00B157A4" w:rsidP="00AE7DE8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 xml:space="preserve">The ID of </w:t>
            </w:r>
            <w:r w:rsidR="002F2B64" w:rsidRPr="00B157A4">
              <w:rPr>
                <w:rFonts w:asciiTheme="majorHAnsi" w:hAnsiTheme="majorHAnsi" w:cstheme="majorHAnsi"/>
                <w:szCs w:val="21"/>
              </w:rPr>
              <w:t>Movement</w:t>
            </w:r>
          </w:p>
          <w:p w:rsidR="002F2B64" w:rsidRPr="00B157A4" w:rsidRDefault="00B157A4" w:rsidP="00B157A4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Refer to “Movement list</w:t>
            </w:r>
            <w:r w:rsidR="004B4182">
              <w:rPr>
                <w:rFonts w:asciiTheme="majorHAnsi" w:hAnsiTheme="majorHAnsi" w:cstheme="majorHAnsi"/>
                <w:szCs w:val="21"/>
              </w:rPr>
              <w:t>”</w:t>
            </w:r>
            <w:r>
              <w:rPr>
                <w:rFonts w:asciiTheme="majorHAnsi" w:hAnsiTheme="majorHAnsi" w:cstheme="majorHAnsi"/>
                <w:szCs w:val="21"/>
              </w:rPr>
              <w:t xml:space="preserve"> menu</w:t>
            </w: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D51959" w:rsidP="002F2B64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P</w:t>
            </w:r>
            <w:r>
              <w:rPr>
                <w:rFonts w:asciiTheme="majorHAnsi" w:hAnsiTheme="majorHAnsi" w:cstheme="majorHAnsi"/>
                <w:szCs w:val="21"/>
              </w:rPr>
              <w:t>ause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F2B64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szCs w:val="21"/>
              </w:rPr>
            </w:pPr>
            <w:proofErr w:type="spellStart"/>
            <w:r w:rsidRPr="00B157A4">
              <w:rPr>
                <w:rFonts w:asciiTheme="majorHAnsi" w:hAnsiTheme="majorHAnsi" w:cstheme="majorHAnsi"/>
                <w:szCs w:val="21"/>
              </w:rPr>
              <w:t>OFF:</w:t>
            </w:r>
            <w:r w:rsidR="00B157A4">
              <w:rPr>
                <w:rFonts w:asciiTheme="majorHAnsi" w:hAnsiTheme="majorHAnsi" w:cstheme="majorHAnsi" w:hint="eastAsia"/>
                <w:szCs w:val="21"/>
              </w:rPr>
              <w:t>empty</w:t>
            </w:r>
            <w:proofErr w:type="spellEnd"/>
          </w:p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proofErr w:type="spellStart"/>
            <w:r w:rsidRPr="00B157A4">
              <w:rPr>
                <w:rFonts w:asciiTheme="majorHAnsi" w:hAnsiTheme="majorHAnsi" w:cstheme="majorHAnsi"/>
                <w:szCs w:val="21"/>
              </w:rPr>
              <w:t>ON:checkedValue</w:t>
            </w:r>
            <w:proofErr w:type="spellEnd"/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D51959" w:rsidP="00AE7DE8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Description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AE7DE8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AE7DE8" w:rsidRPr="00105FCC" w:rsidTr="002F2B64">
        <w:trPr>
          <w:trHeight w:val="286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2F2B64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E7DE8" w:rsidRPr="00B157A4" w:rsidRDefault="00D51959" w:rsidP="00D51959">
            <w:pPr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 w:hint="eastAsia"/>
                <w:szCs w:val="21"/>
              </w:rPr>
              <w:t>O</w:t>
            </w:r>
            <w:r>
              <w:rPr>
                <w:rFonts w:asciiTheme="majorHAnsi" w:hAnsiTheme="majorHAnsi" w:cstheme="majorHAnsi"/>
                <w:szCs w:val="21"/>
              </w:rPr>
              <w:t xml:space="preserve">peration </w:t>
            </w:r>
            <w:r w:rsidR="00AE7DE8" w:rsidRPr="00B157A4">
              <w:rPr>
                <w:rFonts w:asciiTheme="majorHAnsi" w:hAnsiTheme="majorHAnsi" w:cstheme="majorHAnsi"/>
                <w:szCs w:val="21"/>
              </w:rPr>
              <w:t>ID(</w:t>
            </w:r>
            <w:r>
              <w:rPr>
                <w:rFonts w:asciiTheme="majorHAnsi" w:hAnsiTheme="majorHAnsi" w:cstheme="majorHAnsi" w:hint="eastAsia"/>
                <w:szCs w:val="21"/>
              </w:rPr>
              <w:t>S</w:t>
            </w:r>
            <w:r>
              <w:rPr>
                <w:rFonts w:asciiTheme="majorHAnsi" w:hAnsiTheme="majorHAnsi" w:cstheme="majorHAnsi"/>
                <w:szCs w:val="21"/>
              </w:rPr>
              <w:t>pecified individually</w:t>
            </w:r>
            <w:r w:rsidR="00AE7DE8" w:rsidRPr="00B157A4">
              <w:rPr>
                <w:rFonts w:asciiTheme="majorHAnsi" w:hAnsiTheme="majorHAnsi" w:cstheme="majorHAnsi"/>
                <w:szCs w:val="21"/>
              </w:rPr>
              <w:t>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F2B64" w:rsidRPr="00B157A4" w:rsidRDefault="004B4182" w:rsidP="00AE7DE8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 xml:space="preserve">The </w:t>
            </w:r>
            <w:r w:rsidR="002F2B64" w:rsidRPr="00B157A4"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ID</w:t>
            </w:r>
            <w:r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 xml:space="preserve"> of Operation</w:t>
            </w:r>
          </w:p>
          <w:p w:rsidR="00AE7DE8" w:rsidRPr="00B157A4" w:rsidRDefault="004B4182" w:rsidP="004B4182">
            <w:pPr>
              <w:widowControl/>
              <w:jc w:val="left"/>
              <w:rPr>
                <w:rFonts w:asciiTheme="majorHAnsi" w:hAnsiTheme="majorHAnsi" w:cstheme="majorHAnsi"/>
                <w:color w:val="000000"/>
                <w:kern w:val="0"/>
                <w:szCs w:val="21"/>
              </w:rPr>
            </w:pPr>
            <w:r>
              <w:rPr>
                <w:rFonts w:asciiTheme="majorHAnsi" w:hAnsiTheme="majorHAnsi" w:cstheme="majorHAnsi" w:hint="eastAsia"/>
                <w:color w:val="000000"/>
                <w:kern w:val="0"/>
                <w:szCs w:val="21"/>
              </w:rPr>
              <w:t xml:space="preserve">Refer to </w:t>
            </w:r>
            <w:r>
              <w:rPr>
                <w:rFonts w:asciiTheme="majorHAnsi" w:hAnsiTheme="majorHAnsi" w:cstheme="majorHAnsi"/>
                <w:color w:val="000000"/>
                <w:kern w:val="0"/>
                <w:szCs w:val="21"/>
              </w:rPr>
              <w:t>“Input Operation list” menu</w:t>
            </w:r>
          </w:p>
        </w:tc>
      </w:tr>
    </w:tbl>
    <w:p w:rsidR="00E91459" w:rsidRPr="00105FCC" w:rsidRDefault="00E91459" w:rsidP="00742E1D">
      <w:pPr>
        <w:widowControl/>
        <w:jc w:val="left"/>
        <w:rPr>
          <w:rFonts w:asciiTheme="majorHAnsi" w:eastAsia="ＭＳ ゴシック" w:hAnsiTheme="majorHAnsi" w:cstheme="majorHAnsi"/>
          <w:color w:val="000000"/>
          <w:kern w:val="0"/>
          <w:sz w:val="22"/>
        </w:rPr>
      </w:pPr>
    </w:p>
    <w:p w:rsidR="0074008A" w:rsidRPr="00105FCC" w:rsidRDefault="004B4182" w:rsidP="00F22169">
      <w:pPr>
        <w:pStyle w:val="52"/>
        <w:ind w:leftChars="0" w:left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F22169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8</w:t>
      </w:r>
      <w:r w:rsidR="00A826AC">
        <w:rPr>
          <w:rFonts w:asciiTheme="majorHAnsi" w:hAnsiTheme="majorHAnsi" w:cstheme="majorHAnsi"/>
        </w:rPr>
        <w:fldChar w:fldCharType="end"/>
      </w:r>
      <w:r w:rsidR="00F22169" w:rsidRPr="00105FCC">
        <w:rPr>
          <w:rFonts w:asciiTheme="majorHAnsi" w:hAnsiTheme="majorHAnsi" w:cstheme="majorHAnsi"/>
        </w:rPr>
        <w:t xml:space="preserve"> </w:t>
      </w:r>
      <w:r w:rsidR="00F22169" w:rsidRPr="00105FCC">
        <w:rPr>
          <w:rFonts w:asciiTheme="majorHAnsi" w:hAnsiTheme="majorHAnsi" w:cstheme="majorHAnsi"/>
          <w:szCs w:val="21"/>
        </w:rPr>
        <w:t>Symphony</w:t>
      </w:r>
      <w:r>
        <w:rPr>
          <w:rFonts w:asciiTheme="majorHAnsi" w:hAnsiTheme="majorHAnsi" w:cstheme="majorHAnsi"/>
          <w:szCs w:val="21"/>
        </w:rPr>
        <w:t xml:space="preserve"> class parameter </w:t>
      </w:r>
      <w:r w:rsidR="00F22169" w:rsidRPr="00105FCC">
        <w:rPr>
          <w:rFonts w:asciiTheme="majorHAnsi" w:hAnsiTheme="majorHAnsi" w:cstheme="majorHAnsi"/>
        </w:rPr>
        <w:t>Movement</w:t>
      </w:r>
      <w:r>
        <w:rPr>
          <w:rFonts w:asciiTheme="majorHAnsi" w:hAnsiTheme="majorHAnsi" w:cstheme="majorHAnsi"/>
        </w:rPr>
        <w:t xml:space="preserve"> details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DA07DF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DA07DF" w:rsidRPr="00105FCC" w:rsidRDefault="00DA07DF" w:rsidP="00183FC4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 w:rsidR="00183FC4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Items to specify for Parameter </w:t>
            </w:r>
            <w:r w:rsidR="00183FC4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(Register / Update)</w:t>
            </w: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"9": [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{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"0": "Orchestrator ID",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"1": "Movement ID",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"2":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P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ause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(OFF:/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ON:checkedValue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)",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"3":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escription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O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peration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ID(</w:t>
            </w:r>
            <w:r w:rsidR="00D51959">
              <w:rPr>
                <w:rFonts w:asciiTheme="majorHAnsi" w:hAnsiTheme="majorHAnsi" w:cstheme="majorHAnsi" w:hint="eastAsia"/>
                <w:szCs w:val="21"/>
              </w:rPr>
              <w:t>S</w:t>
            </w:r>
            <w:r w:rsidR="00D51959">
              <w:rPr>
                <w:rFonts w:asciiTheme="majorHAnsi" w:hAnsiTheme="majorHAnsi" w:cstheme="majorHAnsi"/>
                <w:szCs w:val="21"/>
              </w:rPr>
              <w:t>pecified individually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)"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EE2A61" w:rsidRPr="00105FCC" w:rsidRDefault="00EE2A61" w:rsidP="00EE2A61">
            <w:pPr>
              <w:widowControl/>
              <w:ind w:firstLineChars="400" w:firstLine="84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EE2A61" w:rsidRPr="00105FCC" w:rsidRDefault="00EE2A61" w:rsidP="00EE2A61">
            <w:pPr>
              <w:widowControl/>
              <w:ind w:firstLineChars="400" w:firstLine="843"/>
              <w:jc w:val="left"/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・・・</w:t>
            </w:r>
            <w:r w:rsidR="00183FC4">
              <w:rPr>
                <w:rFonts w:asciiTheme="majorHAnsi" w:eastAsia="ＭＳ ゴシック" w:hAnsiTheme="majorHAnsi" w:cstheme="majorHAnsi" w:hint="eastAsia"/>
                <w:b/>
                <w:color w:val="FF0000"/>
                <w:kern w:val="0"/>
                <w:szCs w:val="21"/>
              </w:rPr>
              <w:t>When execute multiple Movements, add them in execution order</w:t>
            </w:r>
            <w:r w:rsidRPr="00105FCC"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・・・</w:t>
            </w:r>
          </w:p>
          <w:p w:rsidR="00EE2A61" w:rsidRPr="00105FCC" w:rsidRDefault="00EE2A61" w:rsidP="00EE2A61">
            <w:pPr>
              <w:widowControl/>
              <w:ind w:firstLineChars="400" w:firstLine="84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  <w:p w:rsidR="00EE2A61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  <w:p w:rsidR="000004EE" w:rsidRPr="00105FCC" w:rsidRDefault="00EE2A61" w:rsidP="00EE2A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A07D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A07DF" w:rsidRPr="00105FCC" w:rsidRDefault="00DA07D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DA07DF" w:rsidRPr="00105FCC" w:rsidRDefault="00DA07DF" w:rsidP="000B61ED">
      <w:pPr>
        <w:jc w:val="left"/>
        <w:rPr>
          <w:rFonts w:asciiTheme="majorHAnsi" w:hAnsiTheme="majorHAnsi" w:cstheme="majorHAnsi"/>
        </w:rPr>
      </w:pPr>
    </w:p>
    <w:p w:rsidR="00314BAD" w:rsidRPr="00105FCC" w:rsidRDefault="004B4182" w:rsidP="00314BAD">
      <w:pPr>
        <w:pStyle w:val="af2"/>
        <w:keepNext/>
        <w:rPr>
          <w:rFonts w:asciiTheme="majorHAnsi" w:hAnsiTheme="majorHAnsi" w:cstheme="majorHAnsi"/>
        </w:rPr>
      </w:pPr>
      <w:bookmarkStart w:id="59" w:name="_Ref29284030"/>
      <w:bookmarkStart w:id="60" w:name="_Ref29282338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14BAD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9</w:t>
      </w:r>
      <w:r w:rsidR="00A826AC">
        <w:rPr>
          <w:rFonts w:asciiTheme="majorHAnsi" w:hAnsiTheme="majorHAnsi" w:cstheme="majorHAnsi"/>
        </w:rPr>
        <w:fldChar w:fldCharType="end"/>
      </w:r>
      <w:bookmarkEnd w:id="59"/>
      <w:r w:rsidR="00314BAD" w:rsidRPr="00105FCC">
        <w:rPr>
          <w:rFonts w:asciiTheme="majorHAnsi" w:hAnsiTheme="majorHAnsi" w:cstheme="majorHAnsi"/>
          <w:b w:val="0"/>
        </w:rPr>
        <w:t xml:space="preserve">　</w:t>
      </w:r>
      <w:r w:rsidR="009F6546">
        <w:rPr>
          <w:rFonts w:asciiTheme="majorHAnsi" w:hAnsiTheme="majorHAnsi" w:cstheme="majorHAnsi" w:hint="eastAsia"/>
          <w:b w:val="0"/>
        </w:rPr>
        <w:t>Mapping table of Orchestrator ID</w:t>
      </w:r>
      <w:bookmarkEnd w:id="60"/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3715"/>
      </w:tblGrid>
      <w:tr w:rsidR="00DA07DF" w:rsidRPr="00105FCC" w:rsidTr="00314BAD">
        <w:tc>
          <w:tcPr>
            <w:tcW w:w="1275" w:type="dxa"/>
            <w:shd w:val="clear" w:color="auto" w:fill="002B62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3715" w:type="dxa"/>
            <w:shd w:val="clear" w:color="auto" w:fill="002B62"/>
          </w:tcPr>
          <w:p w:rsidR="00DA07DF" w:rsidRPr="00105FCC" w:rsidRDefault="00B92D3A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</w:t>
            </w:r>
            <w:proofErr w:type="spellEnd"/>
            <w:r w:rsidRPr="00105FCC">
              <w:rPr>
                <w:rFonts w:asciiTheme="majorHAnsi" w:hAnsiTheme="majorHAnsi" w:cstheme="majorHAnsi"/>
              </w:rPr>
              <w:t xml:space="preserve"> Legacy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</w:t>
            </w:r>
            <w:proofErr w:type="spellEnd"/>
            <w:r w:rsidRPr="00105FCC">
              <w:rPr>
                <w:rFonts w:asciiTheme="majorHAnsi" w:hAnsiTheme="majorHAnsi" w:cstheme="majorHAnsi"/>
              </w:rPr>
              <w:t xml:space="preserve"> Pioneer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</w:t>
            </w:r>
            <w:proofErr w:type="spellEnd"/>
            <w:r w:rsidRPr="00105FCC">
              <w:rPr>
                <w:rFonts w:asciiTheme="majorHAnsi" w:hAnsiTheme="majorHAnsi" w:cstheme="majorHAnsi"/>
              </w:rPr>
              <w:t xml:space="preserve"> Legacy Role</w:t>
            </w:r>
          </w:p>
        </w:tc>
      </w:tr>
      <w:tr w:rsidR="00E91459" w:rsidRPr="00105FCC" w:rsidTr="00314BAD">
        <w:tc>
          <w:tcPr>
            <w:tcW w:w="1275" w:type="dxa"/>
          </w:tcPr>
          <w:p w:rsidR="00E91459" w:rsidRPr="00105FCC" w:rsidRDefault="00E91459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3715" w:type="dxa"/>
          </w:tcPr>
          <w:p w:rsidR="00E91459" w:rsidRPr="00105FCC" w:rsidRDefault="00E91459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DSC</w:t>
            </w:r>
          </w:p>
        </w:tc>
      </w:tr>
      <w:tr w:rsidR="00DA07DF" w:rsidRPr="00105FCC" w:rsidTr="00314BAD">
        <w:tc>
          <w:tcPr>
            <w:tcW w:w="1275" w:type="dxa"/>
          </w:tcPr>
          <w:p w:rsidR="00DA07DF" w:rsidRPr="00105FCC" w:rsidRDefault="00DA07DF" w:rsidP="00EA6B0E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3715" w:type="dxa"/>
          </w:tcPr>
          <w:p w:rsidR="00DA07DF" w:rsidRPr="00105FCC" w:rsidRDefault="00DA07DF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OpenStack</w:t>
            </w:r>
          </w:p>
        </w:tc>
      </w:tr>
    </w:tbl>
    <w:p w:rsidR="000B29C7" w:rsidRPr="00105FCC" w:rsidRDefault="000B29C7" w:rsidP="0097181F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776FE0" w:rsidRPr="00105FCC" w:rsidTr="00DA4CD3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776FE0" w:rsidRPr="00105FCC" w:rsidRDefault="00DA4CD3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 w:rsidR="006F7CEC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Items to specify for Parameter </w:t>
            </w:r>
            <w:r w:rsidR="006F7CE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(Register / Update)</w:t>
            </w: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"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Execution 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process type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：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&lt;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or 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U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"2": "Symphony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class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 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"3": "Symphony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name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"4": "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escription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"5": "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emarks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"7": "</w:t>
            </w:r>
            <w:r w:rsidR="006F7CEC">
              <w:t xml:space="preserve"> 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Last update date</w:t>
            </w:r>
            <w:r w:rsidR="006F7CEC" w:rsidRP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/time for updating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"9": [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{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"0": "Orchestrator ID",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"1": "Movement ID",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"2":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P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ause</w:t>
            </w:r>
            <w:r w:rsidR="00AA380C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(OFF:/</w:t>
            </w:r>
            <w:proofErr w:type="spellStart"/>
            <w:r w:rsidR="00AA380C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ON:checkedValue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)",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"3":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escription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"4": "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O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peration </w:t>
            </w:r>
            <w:r w:rsidR="00D51959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ID(</w:t>
            </w:r>
            <w:r w:rsidR="00D51959">
              <w:rPr>
                <w:rFonts w:asciiTheme="majorHAnsi" w:hAnsiTheme="majorHAnsi" w:cstheme="majorHAnsi" w:hint="eastAsia"/>
                <w:szCs w:val="21"/>
              </w:rPr>
              <w:t>S</w:t>
            </w:r>
            <w:r w:rsidR="00D51959">
              <w:rPr>
                <w:rFonts w:asciiTheme="majorHAnsi" w:hAnsiTheme="majorHAnsi" w:cstheme="majorHAnsi"/>
                <w:szCs w:val="21"/>
              </w:rPr>
              <w:t>pecified individually</w:t>
            </w:r>
            <w:r w:rsidR="00D51959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)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E37FAD" w:rsidRPr="00105FCC" w:rsidRDefault="00E37FAD" w:rsidP="00E37FAD">
            <w:pPr>
              <w:widowControl/>
              <w:ind w:firstLineChars="200" w:firstLine="42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</w:t>
            </w:r>
          </w:p>
          <w:p w:rsidR="00E37FAD" w:rsidRPr="00105FCC" w:rsidRDefault="00E37FAD" w:rsidP="00E37FAD">
            <w:pPr>
              <w:widowControl/>
              <w:ind w:firstLineChars="200" w:firstLine="422"/>
              <w:jc w:val="left"/>
              <w:rPr>
                <w:rFonts w:asciiTheme="majorHAnsi" w:eastAsia="ＭＳ ゴシック" w:hAnsiTheme="majorHAnsi" w:cstheme="majorHAnsi"/>
                <w:b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・・・</w:t>
            </w:r>
            <w:r w:rsidR="006F7CEC">
              <w:rPr>
                <w:rFonts w:asciiTheme="majorHAnsi" w:eastAsia="ＭＳ ゴシック" w:hAnsiTheme="majorHAnsi" w:cstheme="majorHAnsi" w:hint="eastAsia"/>
                <w:b/>
                <w:color w:val="FF0000"/>
                <w:kern w:val="0"/>
                <w:szCs w:val="21"/>
              </w:rPr>
              <w:t>When execute multiple Movements, add them in execution order</w:t>
            </w:r>
            <w:r w:rsidRPr="00105FCC">
              <w:rPr>
                <w:rFonts w:asciiTheme="majorHAnsi" w:eastAsia="ＭＳ ゴシック" w:hAnsiTheme="majorHAnsi" w:cstheme="majorHAnsi"/>
                <w:b/>
                <w:color w:val="FF0000"/>
                <w:kern w:val="0"/>
                <w:szCs w:val="21"/>
              </w:rPr>
              <w:t>・・・・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]</w:t>
            </w:r>
          </w:p>
          <w:p w:rsidR="00E37FAD" w:rsidRPr="00105FCC" w:rsidRDefault="00E37FAD" w:rsidP="00E37FA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776FE0" w:rsidRPr="00105FCC" w:rsidTr="00DA4CD3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6FE0" w:rsidRPr="00105FCC" w:rsidRDefault="00776FE0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1B4C6E" w:rsidRDefault="001B4C6E" w:rsidP="00776FE0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p w:rsidR="000A16E9" w:rsidRDefault="000A16E9" w:rsidP="00776FE0">
      <w:pPr>
        <w:pStyle w:val="52"/>
        <w:ind w:leftChars="0" w:left="0"/>
        <w:rPr>
          <w:rFonts w:asciiTheme="majorHAnsi" w:eastAsia="ＭＳ ゴシック" w:hAnsiTheme="majorHAnsi" w:cstheme="majorHAnsi"/>
          <w:color w:val="000000"/>
          <w:kern w:val="0"/>
          <w:szCs w:val="21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97181F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97181F" w:rsidRPr="00105FCC" w:rsidRDefault="001B4C6E" w:rsidP="006F7CEC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br w:type="page"/>
            </w:r>
            <w:r w:rsidR="0097181F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　</w:t>
            </w:r>
            <w:r w:rsidR="006F7CEC"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Items to specify for Parameter </w:t>
            </w:r>
            <w:r w:rsidR="006F7CE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(Discard/restore)</w:t>
            </w:r>
          </w:p>
        </w:tc>
      </w:tr>
      <w:tr w:rsidR="0097181F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87761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B87761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"0": "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 xml:space="preserve"> Execution 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process type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：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&lt;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D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iscard</w:t>
            </w:r>
            <w:r w:rsidR="00FD21B6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or </w:t>
            </w:r>
            <w:r w:rsidR="006F7CEC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R</w:t>
            </w:r>
            <w:r w:rsidR="006F7CE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estore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&gt;",</w:t>
            </w:r>
          </w:p>
          <w:p w:rsidR="00B87761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"2": "Symphony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="00D51959">
              <w:rPr>
                <w:rFonts w:asciiTheme="majorHAnsi" w:eastAsia="ＭＳ ゴシック" w:hAnsiTheme="majorHAnsi" w:cstheme="majorHAnsi" w:hint="eastAsia"/>
                <w:color w:val="000000"/>
                <w:kern w:val="0"/>
                <w:szCs w:val="21"/>
              </w:rPr>
              <w:t>c</w:t>
            </w:r>
            <w:r w:rsidR="00D51959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lass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ID",</w:t>
            </w:r>
          </w:p>
          <w:p w:rsidR="00B87761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"7": "</w:t>
            </w:r>
            <w:r w:rsidR="00FD21B6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Last update date</w:t>
            </w:r>
            <w:r w:rsidR="00FD21B6" w:rsidRPr="00EE2E21"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  <w:t>/time for updating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CD1B39" w:rsidRPr="00105FCC" w:rsidRDefault="00B87761" w:rsidP="00B87761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CD1B39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1B39" w:rsidRPr="00105FCC" w:rsidRDefault="00CD1B39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</w:p>
        </w:tc>
      </w:tr>
      <w:tr w:rsidR="0097181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81F" w:rsidRPr="00105FCC" w:rsidRDefault="0097181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97181F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181F" w:rsidRPr="00105FCC" w:rsidRDefault="0097181F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B29C7" w:rsidRPr="00105FCC" w:rsidRDefault="000B29C7" w:rsidP="000B29C7">
      <w:pPr>
        <w:rPr>
          <w:rFonts w:asciiTheme="majorHAnsi" w:hAnsiTheme="majorHAnsi" w:cstheme="majorHAnsi"/>
        </w:rPr>
      </w:pPr>
    </w:p>
    <w:p w:rsidR="00FD21B6" w:rsidRPr="00105FCC" w:rsidRDefault="000B29C7" w:rsidP="00FD21B6">
      <w:pPr>
        <w:pStyle w:val="52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</w:rPr>
        <w:t>※</w:t>
      </w:r>
      <w:r w:rsidR="00FD21B6">
        <w:rPr>
          <w:rFonts w:asciiTheme="majorHAnsi" w:hAnsiTheme="majorHAnsi" w:cstheme="majorHAnsi" w:hint="eastAsia"/>
        </w:rPr>
        <w:t xml:space="preserve">Please set the </w:t>
      </w:r>
      <w:r w:rsidR="00FD21B6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FD21B6"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="00FD21B6"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="00FD21B6"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 w:rsidR="00FD21B6">
        <w:rPr>
          <w:rFonts w:asciiTheme="majorHAnsi" w:hAnsiTheme="majorHAnsi" w:cstheme="majorHAnsi"/>
        </w:rPr>
        <w:t xml:space="preserve"> obtained from </w:t>
      </w:r>
      <w:r w:rsidR="00FD21B6" w:rsidRPr="00105FCC">
        <w:rPr>
          <w:rFonts w:asciiTheme="majorHAnsi" w:hAnsiTheme="majorHAnsi" w:cstheme="majorHAnsi"/>
        </w:rPr>
        <w:t>Method</w:t>
      </w:r>
      <w:r w:rsidR="00FD21B6" w:rsidRPr="00105FCC">
        <w:rPr>
          <w:rFonts w:asciiTheme="majorHAnsi" w:hAnsiTheme="majorHAnsi" w:cstheme="majorHAnsi"/>
        </w:rPr>
        <w:t>：</w:t>
      </w:r>
      <w:r w:rsidR="00FD21B6" w:rsidRPr="00105FCC">
        <w:rPr>
          <w:rFonts w:asciiTheme="majorHAnsi" w:hAnsiTheme="majorHAnsi" w:cstheme="majorHAnsi"/>
        </w:rPr>
        <w:t>GET</w:t>
      </w:r>
      <w:r w:rsidR="00FD21B6">
        <w:rPr>
          <w:rFonts w:asciiTheme="majorHAnsi" w:hAnsiTheme="majorHAnsi" w:cstheme="majorHAnsi"/>
        </w:rPr>
        <w:t xml:space="preserve">, </w:t>
      </w:r>
      <w:r w:rsidR="00FD21B6" w:rsidRPr="00105FCC">
        <w:rPr>
          <w:rFonts w:asciiTheme="majorHAnsi" w:hAnsiTheme="majorHAnsi" w:cstheme="majorHAnsi"/>
        </w:rPr>
        <w:t>X-Command</w:t>
      </w:r>
      <w:r w:rsidR="00FD21B6" w:rsidRPr="00105FCC">
        <w:rPr>
          <w:rFonts w:asciiTheme="majorHAnsi" w:hAnsiTheme="majorHAnsi" w:cstheme="majorHAnsi"/>
        </w:rPr>
        <w:t>：</w:t>
      </w:r>
      <w:r w:rsidR="00FD21B6" w:rsidRPr="00105FCC">
        <w:rPr>
          <w:rFonts w:asciiTheme="majorHAnsi" w:hAnsiTheme="majorHAnsi" w:cstheme="majorHAnsi"/>
        </w:rPr>
        <w:t>FILTER</w:t>
      </w:r>
      <w:r w:rsidR="00FD21B6">
        <w:rPr>
          <w:rFonts w:asciiTheme="majorHAnsi" w:hAnsiTheme="majorHAnsi" w:cstheme="majorHAnsi"/>
        </w:rPr>
        <w:t>. This data is used to avoid old data to overwrite update new data.</w:t>
      </w:r>
    </w:p>
    <w:p w:rsidR="00FD21B6" w:rsidRPr="00105FCC" w:rsidRDefault="00FD21B6" w:rsidP="00FD21B6">
      <w:pPr>
        <w:pStyle w:val="52"/>
        <w:ind w:firstLineChars="100" w:firstLine="220"/>
        <w:rPr>
          <w:rFonts w:asciiTheme="majorHAnsi" w:hAnsiTheme="majorHAnsi" w:cstheme="majorHAnsi"/>
        </w:rPr>
      </w:pP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>Last update date</w:t>
      </w:r>
      <w:r w:rsidRPr="00EE2E21">
        <w:rPr>
          <w:rFonts w:asciiTheme="majorHAnsi" w:eastAsia="ＭＳ ゴシック" w:hAnsiTheme="majorHAnsi" w:cstheme="majorHAnsi"/>
          <w:color w:val="000000"/>
          <w:kern w:val="0"/>
          <w:sz w:val="22"/>
        </w:rPr>
        <w:t>/time for updating</w:t>
      </w:r>
      <w:r w:rsidRPr="00105FCC">
        <w:rPr>
          <w:rFonts w:asciiTheme="majorHAnsi" w:eastAsia="ＭＳ ゴシック" w:hAnsiTheme="majorHAnsi" w:cstheme="majorHAnsi"/>
          <w:color w:val="000000"/>
          <w:kern w:val="0"/>
          <w:sz w:val="22"/>
        </w:rPr>
        <w:t>"</w:t>
      </w:r>
      <w:r>
        <w:rPr>
          <w:rFonts w:asciiTheme="majorHAnsi" w:eastAsia="ＭＳ ゴシック" w:hAnsiTheme="majorHAnsi" w:cstheme="majorHAnsi"/>
          <w:color w:val="000000"/>
          <w:kern w:val="0"/>
          <w:sz w:val="22"/>
        </w:rPr>
        <w:t xml:space="preserve"> begins from “T_”.</w:t>
      </w:r>
    </w:p>
    <w:p w:rsidR="000B29C7" w:rsidRPr="00FD21B6" w:rsidRDefault="000B29C7" w:rsidP="00FD21B6">
      <w:pPr>
        <w:pStyle w:val="52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C95A6E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C95A6E" w:rsidRPr="00105FCC" w:rsidRDefault="00FD21B6" w:rsidP="00FD21B6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Example) </w:t>
            </w:r>
            <w:r w:rsidR="00B51AA1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</w:t>
            </w: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D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escription example</w:t>
            </w:r>
            <w:r w:rsidR="00D35628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：</w:t>
            </w:r>
            <w:r>
              <w:rPr>
                <w:rFonts w:asciiTheme="majorHAnsi" w:eastAsia="ＭＳ ゴシック" w:hAnsiTheme="majorHAnsi" w:cstheme="majorHAnsi" w:hint="eastAsia"/>
                <w:b/>
                <w:bCs/>
                <w:color w:val="FFFFFF"/>
                <w:kern w:val="0"/>
                <w:sz w:val="22"/>
                <w:shd w:val="clear" w:color="auto" w:fill="002B62"/>
              </w:rPr>
              <w:t>W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hen registering multiple execution type</w:t>
            </w:r>
          </w:p>
        </w:tc>
      </w:tr>
      <w:tr w:rsidR="00C95A6E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[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Register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"DEMO_001_20191224135448_0",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"demo_001_20191224135448_0",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"9": [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"2": 1,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"3":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checkedValue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"4": "DEMO_MOVE_0",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"5": 1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"2": 2,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"3":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"4": "DEMO_MOVE_1",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"5": ""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Update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1,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"3": "DEMO_001_20191224135448_1",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"4": "demo_001_20191224135448_1",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"T_20191224113132971799",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"9": [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"1": 3,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"2": 1,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"3": "",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"4": "DEMO_MOVE_0",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"5": 1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Discard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2,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"T_20191224135437197447"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{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"0": "</w:t>
            </w:r>
            <w:r w:rsidR="00CA27F4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Restore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"2": 4,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"7": "T_20191224135449793941"</w:t>
            </w:r>
          </w:p>
          <w:p w:rsidR="000B61ED" w:rsidRPr="00105FCC" w:rsidRDefault="000B61ED" w:rsidP="000B61ED">
            <w:pPr>
              <w:widowControl/>
              <w:ind w:leftChars="100" w:left="210"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C95A6E" w:rsidRPr="00105FCC" w:rsidRDefault="000B61ED" w:rsidP="000B61ED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]</w:t>
            </w:r>
          </w:p>
        </w:tc>
      </w:tr>
      <w:tr w:rsidR="00C95A6E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5A6E" w:rsidRPr="00105FCC" w:rsidRDefault="00C95A6E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C95A6E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5A6E" w:rsidRPr="00105FCC" w:rsidRDefault="00C95A6E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0A2127" w:rsidRPr="00105FCC" w:rsidRDefault="000A2127" w:rsidP="000A2127">
      <w:pPr>
        <w:widowControl/>
        <w:jc w:val="left"/>
        <w:rPr>
          <w:rFonts w:asciiTheme="majorHAnsi" w:hAnsiTheme="majorHAnsi" w:cstheme="majorHAnsi"/>
        </w:rPr>
      </w:pPr>
    </w:p>
    <w:p w:rsidR="000B29C7" w:rsidRPr="00105FCC" w:rsidRDefault="000B29C7" w:rsidP="000A2127">
      <w:pPr>
        <w:widowControl/>
        <w:ind w:firstLine="840"/>
        <w:jc w:val="left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FD21B6">
        <w:rPr>
          <w:rFonts w:asciiTheme="majorHAnsi" w:hAnsiTheme="majorHAnsi" w:cstheme="majorHAnsi"/>
        </w:rPr>
        <w:t>Response</w:t>
      </w:r>
    </w:p>
    <w:p w:rsidR="000A16E9" w:rsidRDefault="00FD21B6" w:rsidP="000A2127">
      <w:pPr>
        <w:pStyle w:val="52"/>
        <w:ind w:firstLineChars="100" w:firstLine="21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</w:rPr>
        <w:t>※</w:t>
      </w:r>
      <w:r w:rsidRPr="0075389A">
        <w:rPr>
          <w:rFonts w:ascii="Arial" w:eastAsia="ＭＳ ゴシック" w:hAnsi="Arial" w:cs="Arial"/>
        </w:rPr>
        <w:t>Please refer to</w:t>
      </w:r>
      <w:r>
        <w:rPr>
          <w:rFonts w:ascii="Arial" w:eastAsia="ＭＳ ゴシック" w:hAnsi="Arial" w:cs="Arial"/>
        </w:rPr>
        <w:t xml:space="preserve"> “standard REST function” – “EDIT(X-Command)” for the execution result of each record.</w:t>
      </w:r>
    </w:p>
    <w:p w:rsidR="000A2127" w:rsidRPr="00105FCC" w:rsidRDefault="000A16E9" w:rsidP="000A16E9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B7774" w:rsidRPr="00105FCC" w:rsidRDefault="00C870E7" w:rsidP="0071419F">
      <w:pPr>
        <w:pStyle w:val="20"/>
      </w:pPr>
      <w:bookmarkStart w:id="61" w:name="_Toc33542989"/>
      <w:proofErr w:type="spellStart"/>
      <w:r w:rsidRPr="00105FCC">
        <w:lastRenderedPageBreak/>
        <w:t>RestAPI</w:t>
      </w:r>
      <w:proofErr w:type="spellEnd"/>
      <w:r>
        <w:t xml:space="preserve"> for </w:t>
      </w:r>
      <w:r w:rsidRPr="00105FCC">
        <w:t>Symphony</w:t>
      </w:r>
      <w:r>
        <w:t xml:space="preserve"> execution</w:t>
      </w:r>
      <w:bookmarkEnd w:id="61"/>
    </w:p>
    <w:p w:rsidR="00C870E7" w:rsidRPr="009B2A76" w:rsidRDefault="00C870E7" w:rsidP="00C870E7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</w:t>
      </w:r>
      <w:proofErr w:type="spellStart"/>
      <w:r>
        <w:rPr>
          <w:rFonts w:asciiTheme="majorHAnsi" w:hAnsiTheme="majorHAnsi" w:cstheme="majorHAnsi"/>
        </w:rPr>
        <w:t>RestAPI</w:t>
      </w:r>
      <w:proofErr w:type="spellEnd"/>
      <w:r>
        <w:rPr>
          <w:rFonts w:asciiTheme="majorHAnsi" w:hAnsiTheme="majorHAnsi" w:cstheme="majorHAnsi"/>
        </w:rPr>
        <w:t xml:space="preserve"> from </w:t>
      </w:r>
      <w:r w:rsidRPr="00105FCC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 xml:space="preserve"> is possible.</w:t>
      </w: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“Symphony execution” and Symphony execution checking” menu in “ITA basic console” menu group.</w:t>
      </w:r>
    </w:p>
    <w:p w:rsidR="007261D2" w:rsidRPr="007A268E" w:rsidRDefault="007261D2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C870E7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5-9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976"/>
        <w:gridCol w:w="2835"/>
      </w:tblGrid>
      <w:tr w:rsidR="00C870E7" w:rsidRPr="00105FCC" w:rsidTr="00C870E7">
        <w:trPr>
          <w:jc w:val="center"/>
        </w:trPr>
        <w:tc>
          <w:tcPr>
            <w:tcW w:w="2122" w:type="dxa"/>
            <w:shd w:val="clear" w:color="auto" w:fill="002B62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976" w:type="dxa"/>
            <w:shd w:val="clear" w:color="auto" w:fill="002B62"/>
          </w:tcPr>
          <w:p w:rsidR="00C870E7" w:rsidRPr="00105FCC" w:rsidRDefault="00C870E7" w:rsidP="00C870E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2835" w:type="dxa"/>
            <w:shd w:val="clear" w:color="auto" w:fill="002B62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C870E7" w:rsidRPr="00105FCC" w:rsidTr="00C870E7">
        <w:trPr>
          <w:jc w:val="center"/>
        </w:trPr>
        <w:tc>
          <w:tcPr>
            <w:tcW w:w="2122" w:type="dxa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B</w:t>
            </w:r>
            <w:r>
              <w:rPr>
                <w:rFonts w:asciiTheme="majorHAnsi" w:hAnsiTheme="majorHAnsi" w:cstheme="majorHAnsi"/>
              </w:rPr>
              <w:t>asic console</w:t>
            </w:r>
          </w:p>
        </w:tc>
        <w:tc>
          <w:tcPr>
            <w:tcW w:w="2976" w:type="dxa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execution list</w:t>
            </w:r>
          </w:p>
        </w:tc>
        <w:tc>
          <w:tcPr>
            <w:tcW w:w="2835" w:type="dxa"/>
          </w:tcPr>
          <w:p w:rsidR="00C870E7" w:rsidRPr="00105FCC" w:rsidRDefault="00C870E7" w:rsidP="00C87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9</w:t>
            </w:r>
          </w:p>
        </w:tc>
      </w:tr>
    </w:tbl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C870E7" w:rsidP="00093AF7">
      <w:pPr>
        <w:pStyle w:val="30"/>
        <w:numPr>
          <w:ilvl w:val="2"/>
          <w:numId w:val="21"/>
        </w:numPr>
      </w:pPr>
      <w:bookmarkStart w:id="62" w:name="_Toc33542990"/>
      <w:r>
        <w:rPr>
          <w:rFonts w:hint="eastAsia"/>
        </w:rPr>
        <w:t>R</w:t>
      </w:r>
      <w:r>
        <w:t>equest type</w:t>
      </w:r>
      <w:bookmarkEnd w:id="62"/>
    </w:p>
    <w:p w:rsidR="003B7774" w:rsidRPr="00105FCC" w:rsidRDefault="00BD3E8A" w:rsidP="003B7774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3B7774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3B7774" w:rsidRPr="00105FCC" w:rsidRDefault="003B7774" w:rsidP="003B7774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BD3E8A">
        <w:rPr>
          <w:rFonts w:asciiTheme="majorHAnsi" w:hAnsiTheme="majorHAnsi" w:cstheme="majorHAnsi" w:hint="eastAsia"/>
        </w:rPr>
        <w:t>M</w:t>
      </w:r>
      <w:r w:rsidR="00BD3E8A">
        <w:rPr>
          <w:rFonts w:asciiTheme="majorHAnsi" w:hAnsiTheme="majorHAnsi" w:cstheme="majorHAnsi"/>
        </w:rPr>
        <w:t>enu</w:t>
      </w:r>
      <w:r w:rsidRPr="00105FCC">
        <w:rPr>
          <w:rFonts w:asciiTheme="majorHAnsi" w:hAnsiTheme="majorHAnsi" w:cstheme="majorHAnsi"/>
        </w:rPr>
        <w:t>ID</w:t>
      </w:r>
    </w:p>
    <w:p w:rsidR="003B7774" w:rsidRPr="00105FCC" w:rsidRDefault="00BD3E8A" w:rsidP="003B7774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5-11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3B7774" w:rsidRPr="00105FCC" w:rsidRDefault="003B7774" w:rsidP="003B7774">
      <w:pPr>
        <w:ind w:left="680" w:firstLineChars="100" w:firstLine="210"/>
        <w:rPr>
          <w:rFonts w:asciiTheme="majorHAnsi" w:hAnsiTheme="majorHAnsi" w:cstheme="majorHAnsi"/>
        </w:rPr>
      </w:pPr>
    </w:p>
    <w:p w:rsidR="003B7774" w:rsidRPr="00105FCC" w:rsidRDefault="003B7774" w:rsidP="003B7774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BD3E8A">
        <w:rPr>
          <w:rFonts w:asciiTheme="majorHAnsi" w:hAnsiTheme="majorHAnsi" w:cstheme="majorHAnsi"/>
        </w:rPr>
        <w:t xml:space="preserve"> Header</w:t>
      </w:r>
    </w:p>
    <w:p w:rsidR="003B7774" w:rsidRPr="00105FCC" w:rsidRDefault="00BD3E8A" w:rsidP="003B7774">
      <w:pPr>
        <w:pStyle w:val="af2"/>
        <w:keepNext/>
        <w:rPr>
          <w:rFonts w:asciiTheme="majorHAnsi" w:hAnsiTheme="majorHAnsi" w:cstheme="majorHAnsi"/>
        </w:rPr>
      </w:pPr>
      <w:r w:rsidRPr="009B2A76">
        <w:rPr>
          <w:rFonts w:asciiTheme="majorHAnsi" w:hAnsiTheme="majorHAnsi" w:cstheme="majorHAnsi" w:hint="eastAsia"/>
        </w:rPr>
        <w:t>T</w:t>
      </w:r>
      <w:r w:rsidRPr="009B2A76"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10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 </w:t>
      </w:r>
      <w:r w:rsidRPr="009B2A76">
        <w:rPr>
          <w:rFonts w:asciiTheme="majorHAnsi" w:hAnsiTheme="majorHAnsi" w:cstheme="majorHAnsi"/>
        </w:rPr>
        <w:t>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BD3E8A" w:rsidRPr="00105FCC" w:rsidTr="0019153B">
        <w:tc>
          <w:tcPr>
            <w:tcW w:w="1696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</w:t>
            </w:r>
            <w:proofErr w:type="spellStart"/>
            <w:r w:rsidRPr="00105FCC">
              <w:rPr>
                <w:rFonts w:asciiTheme="majorHAnsi" w:hAnsiTheme="majorHAnsi" w:cstheme="majorHAnsi"/>
              </w:rPr>
              <w:t>json</w:t>
            </w:r>
            <w:proofErr w:type="spellEnd"/>
            <w:r w:rsidRPr="00105FCC">
              <w:rPr>
                <w:rFonts w:asciiTheme="majorHAnsi" w:hAnsiTheme="majorHAnsi" w:cstheme="majorHAnsi"/>
              </w:rPr>
              <w:t xml:space="preserve">” </w:t>
            </w:r>
          </w:p>
        </w:tc>
      </w:tr>
      <w:tr w:rsidR="00BD3E8A" w:rsidRPr="00105FCC" w:rsidTr="0019153B">
        <w:tc>
          <w:tcPr>
            <w:tcW w:w="1696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3B7774" w:rsidRPr="00105FCC" w:rsidTr="0019153B">
        <w:tc>
          <w:tcPr>
            <w:tcW w:w="169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3B7774" w:rsidRPr="00105FCC" w:rsidRDefault="00A853C2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EXECUTE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</w:t>
            </w:r>
          </w:p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hese four can be chosen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BD3E8A" w:rsidRPr="00105FCC" w:rsidRDefault="00BD3E8A" w:rsidP="00BD3E8A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3B7774" w:rsidRPr="00BD3E8A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3B7774">
      <w:pPr>
        <w:pStyle w:val="af2"/>
        <w:keepNext/>
        <w:rPr>
          <w:rFonts w:asciiTheme="majorHAnsi" w:hAnsiTheme="majorHAnsi" w:cstheme="majorHAnsi"/>
        </w:rPr>
      </w:pPr>
      <w:bookmarkStart w:id="63" w:name="_Ref28181618"/>
      <w:r w:rsidRPr="00A80F66">
        <w:rPr>
          <w:rFonts w:asciiTheme="majorHAnsi" w:hAnsiTheme="majorHAnsi" w:cstheme="majorHAnsi" w:hint="eastAsia"/>
        </w:rPr>
        <w:t>T</w:t>
      </w:r>
      <w:r w:rsidRPr="00A80F66"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11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bookmarkEnd w:id="63"/>
      <w:r w:rsidRPr="00BD3E8A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BD3E8A" w:rsidRPr="00105FCC" w:rsidTr="0019153B">
        <w:tc>
          <w:tcPr>
            <w:tcW w:w="1533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BD3E8A" w:rsidRPr="00105FCC" w:rsidRDefault="00BD3E8A" w:rsidP="00BD3E8A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3B7774" w:rsidRPr="00105FCC" w:rsidTr="0019153B">
        <w:tc>
          <w:tcPr>
            <w:tcW w:w="1533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413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Execute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</w:p>
        </w:tc>
        <w:tc>
          <w:tcPr>
            <w:tcW w:w="2127" w:type="dxa"/>
          </w:tcPr>
          <w:p w:rsidR="003B7774" w:rsidRPr="00105FCC" w:rsidRDefault="003B7774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D3E8A">
              <w:rPr>
                <w:rFonts w:asciiTheme="majorHAnsi" w:hAnsiTheme="majorHAnsi" w:cstheme="majorHAnsi" w:hint="eastAsia"/>
              </w:rPr>
              <w:t xml:space="preserve"> execution</w:t>
            </w:r>
          </w:p>
        </w:tc>
        <w:tc>
          <w:tcPr>
            <w:tcW w:w="1417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2100000308</w:t>
            </w:r>
          </w:p>
        </w:tc>
      </w:tr>
      <w:tr w:rsidR="003B7774" w:rsidRPr="00105FCC" w:rsidTr="0019153B">
        <w:tc>
          <w:tcPr>
            <w:tcW w:w="1533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</w:tc>
        <w:tc>
          <w:tcPr>
            <w:tcW w:w="413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Cancel scheduled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</w:t>
            </w:r>
          </w:p>
        </w:tc>
        <w:tc>
          <w:tcPr>
            <w:tcW w:w="2127" w:type="dxa"/>
          </w:tcPr>
          <w:p w:rsidR="003B7774" w:rsidRPr="00105FCC" w:rsidRDefault="003B7774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BD3E8A"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  <w:tr w:rsidR="00BD3E8A" w:rsidRPr="00105FCC" w:rsidTr="0019153B">
        <w:tc>
          <w:tcPr>
            <w:tcW w:w="1533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</w:tc>
        <w:tc>
          <w:tcPr>
            <w:tcW w:w="413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Perform </w:t>
            </w: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emergency stop</w:t>
            </w:r>
          </w:p>
        </w:tc>
        <w:tc>
          <w:tcPr>
            <w:tcW w:w="212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  <w:tr w:rsidR="00BD3E8A" w:rsidRPr="00105FCC" w:rsidTr="0019153B">
        <w:tc>
          <w:tcPr>
            <w:tcW w:w="1533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</w:t>
            </w:r>
          </w:p>
        </w:tc>
        <w:tc>
          <w:tcPr>
            <w:tcW w:w="413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Release </w:t>
            </w: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pause point</w:t>
            </w:r>
          </w:p>
        </w:tc>
        <w:tc>
          <w:tcPr>
            <w:tcW w:w="212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execution checking</w:t>
            </w:r>
          </w:p>
        </w:tc>
        <w:tc>
          <w:tcPr>
            <w:tcW w:w="1417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3B7774" w:rsidRPr="00401CA9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BD3E8A" w:rsidP="00093AF7">
      <w:pPr>
        <w:pStyle w:val="30"/>
      </w:pPr>
      <w:bookmarkStart w:id="64" w:name="_Toc33542991"/>
      <w:r>
        <w:t>Response item</w:t>
      </w:r>
      <w:bookmarkEnd w:id="64"/>
    </w:p>
    <w:p w:rsidR="003B7774" w:rsidRPr="00105FCC" w:rsidRDefault="00BD3E8A" w:rsidP="003B7774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</w:t>
      </w:r>
      <w:r w:rsidR="00401CA9">
        <w:rPr>
          <w:rFonts w:asciiTheme="majorHAnsi" w:hAnsiTheme="majorHAnsi" w:cstheme="majorHAnsi"/>
        </w:rPr>
        <w:t xml:space="preserve"> is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the </w:t>
      </w:r>
      <w:r w:rsidR="00401CA9">
        <w:rPr>
          <w:rFonts w:asciiTheme="majorHAnsi" w:hAnsiTheme="majorHAnsi" w:cstheme="majorHAnsi"/>
        </w:rPr>
        <w:t>explanation of the response items 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each X-command parameter</w:t>
      </w:r>
      <w:r>
        <w:rPr>
          <w:rFonts w:asciiTheme="majorHAnsi" w:hAnsiTheme="majorHAnsi" w:cstheme="majorHAnsi"/>
        </w:rPr>
        <w:t>.</w:t>
      </w:r>
    </w:p>
    <w:p w:rsidR="003B7774" w:rsidRPr="00105FCC" w:rsidRDefault="00BD3E8A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12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08"/>
        <w:gridCol w:w="5842"/>
      </w:tblGrid>
      <w:tr w:rsidR="003B7774" w:rsidRPr="00105FCC" w:rsidTr="0019153B">
        <w:trPr>
          <w:jc w:val="center"/>
        </w:trPr>
        <w:tc>
          <w:tcPr>
            <w:tcW w:w="2826" w:type="dxa"/>
            <w:shd w:val="clear" w:color="auto" w:fill="002B62"/>
          </w:tcPr>
          <w:p w:rsidR="003B7774" w:rsidRPr="00105FCC" w:rsidRDefault="00BD3E8A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3B7774" w:rsidRPr="00105FCC" w:rsidRDefault="00BD3E8A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584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when operating </w:t>
            </w:r>
            <w:r w:rsidR="003B7774" w:rsidRPr="00105FCC">
              <w:rPr>
                <w:rFonts w:asciiTheme="majorHAnsi" w:hAnsiTheme="majorHAnsi" w:cstheme="majorHAnsi"/>
              </w:rPr>
              <w:t>SYMPHONY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instances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MOVEMENT_SEQ_NO</w:t>
            </w:r>
          </w:p>
        </w:tc>
        <w:tc>
          <w:tcPr>
            <w:tcW w:w="5842" w:type="dxa"/>
          </w:tcPr>
          <w:p w:rsidR="003B7774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in </w:t>
            </w:r>
            <w:r w:rsidR="003B7774" w:rsidRPr="00105FCC">
              <w:rPr>
                <w:rFonts w:asciiTheme="majorHAnsi" w:hAnsiTheme="majorHAnsi" w:cstheme="majorHAnsi"/>
              </w:rPr>
              <w:t>RELEASE</w:t>
            </w:r>
            <w:r>
              <w:rPr>
                <w:rFonts w:asciiTheme="majorHAnsi" w:hAnsiTheme="majorHAnsi" w:cstheme="majorHAnsi"/>
              </w:rPr>
              <w:t xml:space="preserve"> only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BD3E8A" w:rsidRPr="00105FCC" w:rsidRDefault="00BD3E8A" w:rsidP="00BD3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="00BD3E8A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/>
              </w:rPr>
              <w:t>Normal end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001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E</w:t>
            </w:r>
            <w:r w:rsidR="00BD3E8A">
              <w:rPr>
                <w:rFonts w:asciiTheme="majorHAnsi" w:hAnsiTheme="majorHAnsi" w:cstheme="majorHAnsi"/>
              </w:rPr>
              <w:t>xecution unavailable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S</w:t>
            </w:r>
            <w:r w:rsidR="00BD3E8A">
              <w:rPr>
                <w:rFonts w:asciiTheme="majorHAnsi" w:hAnsiTheme="majorHAnsi" w:cstheme="majorHAnsi"/>
              </w:rPr>
              <w:t>cheduled cannot be cancelled</w:t>
            </w:r>
          </w:p>
          <w:p w:rsidR="003B7774" w:rsidRPr="00105FCC" w:rsidRDefault="003B7774" w:rsidP="0019153B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003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C</w:t>
            </w:r>
            <w:r w:rsidR="00BD3E8A">
              <w:rPr>
                <w:rFonts w:asciiTheme="majorHAnsi" w:hAnsiTheme="majorHAnsi" w:cstheme="majorHAnsi"/>
              </w:rPr>
              <w:t>annot perform emergency stop</w:t>
            </w:r>
          </w:p>
          <w:p w:rsidR="003B7774" w:rsidRPr="00105FCC" w:rsidRDefault="003B7774" w:rsidP="00BD3E8A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004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BD3E8A">
              <w:rPr>
                <w:rFonts w:asciiTheme="majorHAnsi" w:hAnsiTheme="majorHAnsi" w:cstheme="majorHAnsi" w:hint="eastAsia"/>
              </w:rPr>
              <w:t>C</w:t>
            </w:r>
            <w:r w:rsidR="00BD3E8A">
              <w:rPr>
                <w:rFonts w:asciiTheme="majorHAnsi" w:hAnsiTheme="majorHAnsi" w:cstheme="majorHAnsi"/>
              </w:rPr>
              <w:t xml:space="preserve">annot </w:t>
            </w:r>
            <w:proofErr w:type="spellStart"/>
            <w:r w:rsidR="00BD3E8A">
              <w:rPr>
                <w:rFonts w:asciiTheme="majorHAnsi" w:hAnsiTheme="majorHAnsi" w:cstheme="majorHAnsi"/>
              </w:rPr>
              <w:t>unpause</w:t>
            </w:r>
            <w:proofErr w:type="spellEnd"/>
          </w:p>
        </w:tc>
      </w:tr>
      <w:tr w:rsidR="003B7774" w:rsidRPr="00105FCC" w:rsidTr="0019153B">
        <w:trPr>
          <w:jc w:val="center"/>
        </w:trPr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3B7774" w:rsidRPr="00105FCC" w:rsidRDefault="00BD3E8A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3B7774" w:rsidRPr="00105FCC" w:rsidRDefault="003B7774" w:rsidP="003B7774">
      <w:pPr>
        <w:ind w:left="680"/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30"/>
      </w:pPr>
      <w:bookmarkStart w:id="65" w:name="_Toc488681327"/>
      <w:bookmarkStart w:id="66" w:name="_Toc14438632"/>
      <w:bookmarkStart w:id="67" w:name="_Toc33542992"/>
      <w:r w:rsidRPr="00105FCC">
        <w:t>EXECUTE</w:t>
      </w:r>
      <w:bookmarkEnd w:id="65"/>
      <w:bookmarkEnd w:id="66"/>
      <w:bookmarkEnd w:id="67"/>
    </w:p>
    <w:p w:rsidR="003B7774" w:rsidRPr="00105FCC" w:rsidRDefault="0021489D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Specify </w:t>
      </w:r>
      <w:r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 xml:space="preserve">class </w:t>
      </w:r>
      <w:r>
        <w:rPr>
          <w:rFonts w:asciiTheme="majorHAnsi" w:hAnsiTheme="majorHAnsi" w:cstheme="majorHAnsi" w:hint="eastAsia"/>
        </w:rPr>
        <w:t>an</w:t>
      </w:r>
      <w:r>
        <w:rPr>
          <w:rFonts w:asciiTheme="majorHAnsi" w:hAnsiTheme="majorHAnsi" w:cstheme="majorHAnsi"/>
        </w:rPr>
        <w:t>d Operation then perform Operation execution. It is possible to specify scheduled execution date/time and skip, Operation ID to each Movement registered in Symphony class individually.</w:t>
      </w:r>
    </w:p>
    <w:p w:rsidR="00A07213" w:rsidRDefault="003B7774" w:rsidP="00A0721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A07213">
        <w:rPr>
          <w:rFonts w:asciiTheme="majorHAnsi" w:hAnsiTheme="majorHAnsi" w:cstheme="majorHAnsi"/>
        </w:rPr>
        <w:t>Parameter</w:t>
      </w:r>
    </w:p>
    <w:p w:rsidR="003B7774" w:rsidRPr="00105FCC" w:rsidRDefault="00A07213" w:rsidP="00A07213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A07213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13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r>
        <w:rPr>
          <w:rFonts w:asciiTheme="majorHAnsi" w:hAnsiTheme="majorHAnsi" w:cstheme="majorHAnsi" w:hint="eastAsia"/>
          <w:b w:val="0"/>
        </w:rPr>
        <w:t xml:space="preserve">Operation </w:t>
      </w:r>
      <w:r w:rsidR="003B7774" w:rsidRPr="00105FCC">
        <w:rPr>
          <w:rFonts w:asciiTheme="majorHAnsi" w:hAnsiTheme="majorHAnsi" w:cstheme="majorHAnsi"/>
          <w:b w:val="0"/>
        </w:rPr>
        <w:t>ID</w:t>
      </w:r>
      <w:r>
        <w:rPr>
          <w:rFonts w:asciiTheme="majorHAnsi" w:hAnsiTheme="majorHAnsi" w:cstheme="majorHAnsi"/>
          <w:b w:val="0"/>
        </w:rPr>
        <w:t xml:space="preserve"> </w:t>
      </w:r>
      <w:r>
        <w:rPr>
          <w:rFonts w:asciiTheme="majorHAnsi" w:hAnsiTheme="majorHAnsi" w:cstheme="majorHAnsi" w:hint="eastAsia"/>
          <w:b w:val="0"/>
        </w:rPr>
        <w:t>i</w:t>
      </w:r>
      <w:r>
        <w:rPr>
          <w:rFonts w:asciiTheme="majorHAnsi" w:hAnsiTheme="majorHAnsi" w:cstheme="majorHAnsi"/>
          <w:b w:val="0"/>
        </w:rPr>
        <w:t>ndividual specification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2826"/>
        <w:gridCol w:w="5842"/>
      </w:tblGrid>
      <w:tr w:rsidR="003B7774" w:rsidRPr="00105FCC" w:rsidTr="0019153B">
        <w:tc>
          <w:tcPr>
            <w:tcW w:w="2826" w:type="dxa"/>
            <w:shd w:val="clear" w:color="auto" w:fill="002B62"/>
          </w:tcPr>
          <w:p w:rsidR="003B7774" w:rsidRPr="00105FCC" w:rsidRDefault="00A07213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3B7774" w:rsidRPr="00105FCC" w:rsidRDefault="00A07213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SYMPHONY_CLASS_NO</w:t>
            </w:r>
          </w:p>
        </w:tc>
        <w:tc>
          <w:tcPr>
            <w:tcW w:w="5842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A07213">
              <w:rPr>
                <w:rFonts w:asciiTheme="majorHAnsi" w:hAnsiTheme="majorHAnsi" w:cstheme="majorHAnsi"/>
              </w:rPr>
              <w:t xml:space="preserve"> class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5842" w:type="dxa"/>
          </w:tcPr>
          <w:p w:rsidR="003B7774" w:rsidRPr="00105FCC" w:rsidRDefault="00A07213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3B7774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PRESERVE_DATETIME</w:t>
            </w:r>
          </w:p>
        </w:tc>
        <w:tc>
          <w:tcPr>
            <w:tcW w:w="5842" w:type="dxa"/>
          </w:tcPr>
          <w:p w:rsidR="003B7774" w:rsidRPr="00105FCC" w:rsidRDefault="00A07213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 xml:space="preserve">cheduled execution date(YYYY/MM/DD </w:t>
            </w:r>
            <w:proofErr w:type="spellStart"/>
            <w:r>
              <w:rPr>
                <w:rFonts w:asciiTheme="majorHAnsi" w:hAnsiTheme="majorHAnsi" w:cstheme="majorHAnsi"/>
              </w:rPr>
              <w:t>tt:mm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3B7774" w:rsidRPr="00105FCC" w:rsidTr="0019153B">
        <w:tc>
          <w:tcPr>
            <w:tcW w:w="2826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OPTION</w:t>
            </w:r>
          </w:p>
        </w:tc>
        <w:tc>
          <w:tcPr>
            <w:tcW w:w="5842" w:type="dxa"/>
          </w:tcPr>
          <w:p w:rsidR="003B7774" w:rsidRPr="00A07213" w:rsidRDefault="00A07213" w:rsidP="00A07213">
            <w:pPr>
              <w:rPr>
                <w:rFonts w:asciiTheme="majorHAnsi" w:hAnsiTheme="majorHAnsi" w:cstheme="majorHAnsi"/>
              </w:rPr>
            </w:pPr>
            <w:r w:rsidRPr="00A07213">
              <w:rPr>
                <w:rFonts w:asciiTheme="majorHAnsi" w:hAnsiTheme="majorHAnsi" w:cstheme="majorHAnsi"/>
              </w:rPr>
              <w:t xml:space="preserve">With/without skip, </w:t>
            </w:r>
            <w:r w:rsidRPr="00A07213">
              <w:rPr>
                <w:rFonts w:asciiTheme="majorHAnsi" w:hAnsiTheme="majorHAnsi" w:cstheme="majorHAnsi" w:hint="eastAsia"/>
              </w:rPr>
              <w:t>i</w:t>
            </w:r>
            <w:r w:rsidRPr="00A07213">
              <w:rPr>
                <w:rFonts w:asciiTheme="majorHAnsi" w:hAnsiTheme="majorHAnsi" w:cstheme="majorHAnsi"/>
              </w:rPr>
              <w:t>ndividual specification array of Operation ID</w:t>
            </w:r>
          </w:p>
        </w:tc>
      </w:tr>
    </w:tbl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21489D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1489D">
        <w:rPr>
          <w:rFonts w:asciiTheme="majorHAnsi" w:hAnsiTheme="majorHAnsi" w:cstheme="majorHAnsi" w:hint="eastAsia"/>
        </w:rPr>
        <w:t xml:space="preserve">Specify </w:t>
      </w:r>
      <w:r w:rsidRPr="00105FCC">
        <w:rPr>
          <w:rFonts w:asciiTheme="majorHAnsi" w:hAnsiTheme="majorHAnsi" w:cstheme="majorHAnsi"/>
        </w:rPr>
        <w:t>OPTION</w:t>
      </w:r>
      <w:r w:rsidR="0021489D" w:rsidRPr="00105FCC">
        <w:rPr>
          <w:rFonts w:asciiTheme="majorHAnsi" w:hAnsiTheme="majorHAnsi" w:cstheme="majorHAnsi"/>
        </w:rPr>
        <w:t xml:space="preserve"> 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21489D">
        <w:rPr>
          <w:rFonts w:asciiTheme="majorHAnsi" w:hAnsiTheme="majorHAnsi" w:cstheme="majorHAnsi" w:hint="eastAsia"/>
        </w:rPr>
        <w:t>In OPTION, it is possible to specify skip,</w:t>
      </w:r>
      <w:r w:rsidR="0021489D">
        <w:rPr>
          <w:rFonts w:asciiTheme="majorHAnsi" w:hAnsiTheme="majorHAnsi" w:cstheme="majorHAnsi"/>
        </w:rPr>
        <w:t xml:space="preserve"> </w:t>
      </w:r>
      <w:r w:rsidR="0021489D">
        <w:rPr>
          <w:rFonts w:asciiTheme="majorHAnsi" w:hAnsiTheme="majorHAnsi" w:cstheme="majorHAnsi" w:hint="eastAsia"/>
        </w:rPr>
        <w:t>Operation ID</w:t>
      </w:r>
      <w:r w:rsidR="0021489D">
        <w:rPr>
          <w:rFonts w:asciiTheme="majorHAnsi" w:hAnsiTheme="majorHAnsi" w:cstheme="majorHAnsi"/>
        </w:rPr>
        <w:t xml:space="preserve"> to each Movement individually in array format.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21489D">
        <w:rPr>
          <w:rFonts w:asciiTheme="majorHAnsi" w:hAnsiTheme="majorHAnsi" w:cstheme="majorHAnsi" w:hint="eastAsia"/>
        </w:rPr>
        <w:t xml:space="preserve">Hierarchy of </w:t>
      </w:r>
      <w:r w:rsidRPr="00105FCC">
        <w:rPr>
          <w:rFonts w:asciiTheme="majorHAnsi" w:hAnsiTheme="majorHAnsi" w:cstheme="majorHAnsi"/>
        </w:rPr>
        <w:t>Movement</w:t>
      </w:r>
      <w:r w:rsidR="0021489D">
        <w:rPr>
          <w:rFonts w:asciiTheme="majorHAnsi" w:hAnsiTheme="majorHAnsi" w:cstheme="majorHAnsi"/>
        </w:rPr>
        <w:t xml:space="preserve"> element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</w:rPr>
        <w:t xml:space="preserve"> </w:t>
      </w:r>
      <w:r w:rsidRPr="00105FCC">
        <w:rPr>
          <w:rFonts w:asciiTheme="majorHAnsi" w:hAnsiTheme="majorHAnsi" w:cstheme="majorHAnsi"/>
          <w:szCs w:val="21"/>
        </w:rPr>
        <w:t>├1</w:t>
      </w:r>
      <w:r w:rsidR="0021489D">
        <w:rPr>
          <w:rFonts w:asciiTheme="majorHAnsi" w:hAnsiTheme="majorHAnsi" w:cstheme="majorHAnsi"/>
          <w:szCs w:val="21"/>
        </w:rPr>
        <w:t xml:space="preserve"> (Execution order of </w:t>
      </w:r>
      <w:r w:rsidRPr="00105FCC">
        <w:rPr>
          <w:rFonts w:asciiTheme="majorHAnsi" w:hAnsiTheme="majorHAnsi" w:cstheme="majorHAnsi"/>
          <w:szCs w:val="21"/>
        </w:rPr>
        <w:t>Movement</w:t>
      </w:r>
      <w:r w:rsidR="0021489D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 xml:space="preserve">｜　　　　</w:t>
      </w:r>
      <w:r w:rsidRPr="00105FCC">
        <w:rPr>
          <w:rFonts w:asciiTheme="majorHAnsi" w:hAnsiTheme="majorHAnsi" w:cstheme="majorHAnsi"/>
          <w:szCs w:val="21"/>
        </w:rPr>
        <w:t>├SKIP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Theme="majorHAnsi" w:hAnsiTheme="majorHAnsi" w:cstheme="majorHAnsi"/>
          <w:szCs w:val="21"/>
        </w:rPr>
        <w:t>YES or NO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</w:t>
      </w:r>
      <w:r w:rsidRPr="00105FCC">
        <w:rPr>
          <w:rFonts w:asciiTheme="majorHAnsi" w:hAnsiTheme="majorHAnsi" w:cstheme="majorHAnsi"/>
          <w:szCs w:val="21"/>
        </w:rPr>
        <w:tab/>
        <w:t xml:space="preserve"> └OPERATION_ID 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 (</w:t>
      </w:r>
      <w:r w:rsidR="0021489D">
        <w:rPr>
          <w:rFonts w:asciiTheme="majorHAnsi" w:hAnsiTheme="majorHAnsi" w:cstheme="majorHAnsi" w:hint="eastAsia"/>
          <w:szCs w:val="21"/>
        </w:rPr>
        <w:t>O</w:t>
      </w:r>
      <w:r w:rsidR="0021489D">
        <w:rPr>
          <w:rFonts w:asciiTheme="majorHAnsi" w:hAnsiTheme="majorHAnsi" w:cstheme="majorHAnsi"/>
          <w:szCs w:val="21"/>
        </w:rPr>
        <w:t xml:space="preserve">peration </w:t>
      </w:r>
      <w:r w:rsidRPr="00105FCC">
        <w:rPr>
          <w:rFonts w:asciiTheme="majorHAnsi" w:hAnsiTheme="majorHAnsi" w:cstheme="majorHAnsi"/>
          <w:szCs w:val="21"/>
        </w:rPr>
        <w:t>ID</w:t>
      </w:r>
      <w:r w:rsidR="0021489D">
        <w:rPr>
          <w:rFonts w:asciiTheme="majorHAnsi" w:hAnsiTheme="majorHAnsi" w:cstheme="majorHAnsi"/>
          <w:szCs w:val="21"/>
        </w:rPr>
        <w:t xml:space="preserve"> specified individually</w:t>
      </w:r>
      <w:r w:rsidRPr="00105FCC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├2</w:t>
      </w:r>
      <w:r w:rsidR="0021489D">
        <w:rPr>
          <w:rFonts w:asciiTheme="majorHAnsi" w:hAnsiTheme="majorHAnsi" w:cstheme="majorHAnsi"/>
          <w:szCs w:val="21"/>
        </w:rPr>
        <w:t xml:space="preserve"> (Execution order of </w:t>
      </w:r>
      <w:r w:rsidR="0021489D" w:rsidRPr="00105FCC">
        <w:rPr>
          <w:rFonts w:asciiTheme="majorHAnsi" w:hAnsiTheme="majorHAnsi" w:cstheme="majorHAnsi"/>
          <w:szCs w:val="21"/>
        </w:rPr>
        <w:t>Movement</w:t>
      </w:r>
      <w:r w:rsidR="0021489D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    ├SKIP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　</w:t>
      </w:r>
      <w:r w:rsidRPr="00105FCC">
        <w:rPr>
          <w:rFonts w:asciiTheme="majorHAnsi" w:hAnsiTheme="majorHAnsi" w:cstheme="majorHAnsi"/>
          <w:szCs w:val="21"/>
        </w:rPr>
        <w:t>YES or NO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  <w:szCs w:val="21"/>
        </w:rPr>
      </w:pPr>
      <w:r w:rsidRPr="00105FCC">
        <w:rPr>
          <w:rFonts w:asciiTheme="majorHAnsi" w:hAnsiTheme="majorHAnsi" w:cstheme="majorHAnsi"/>
          <w:szCs w:val="21"/>
        </w:rPr>
        <w:t>｜</w:t>
      </w:r>
      <w:r w:rsidRPr="00105FCC">
        <w:rPr>
          <w:rFonts w:asciiTheme="majorHAnsi" w:hAnsiTheme="majorHAnsi" w:cstheme="majorHAnsi"/>
          <w:szCs w:val="21"/>
        </w:rPr>
        <w:t xml:space="preserve">     └OPERATION_ID </w:t>
      </w:r>
      <w:r w:rsidRPr="00105FCC">
        <w:rPr>
          <w:rFonts w:ascii="ＭＳ ゴシック" w:eastAsia="ＭＳ ゴシック" w:hAnsi="ＭＳ ゴシック" w:cs="ＭＳ ゴシック" w:hint="eastAsia"/>
          <w:szCs w:val="21"/>
        </w:rPr>
        <w:t>‐</w:t>
      </w:r>
      <w:r w:rsidRPr="00105FCC">
        <w:rPr>
          <w:rFonts w:asciiTheme="majorHAnsi" w:hAnsiTheme="majorHAnsi" w:cstheme="majorHAnsi"/>
          <w:szCs w:val="21"/>
        </w:rPr>
        <w:t xml:space="preserve"> (</w:t>
      </w:r>
      <w:r w:rsidR="0021489D">
        <w:rPr>
          <w:rFonts w:asciiTheme="majorHAnsi" w:hAnsiTheme="majorHAnsi" w:cstheme="majorHAnsi" w:hint="eastAsia"/>
          <w:szCs w:val="21"/>
        </w:rPr>
        <w:t>O</w:t>
      </w:r>
      <w:r w:rsidR="0021489D">
        <w:rPr>
          <w:rFonts w:asciiTheme="majorHAnsi" w:hAnsiTheme="majorHAnsi" w:cstheme="majorHAnsi"/>
          <w:szCs w:val="21"/>
        </w:rPr>
        <w:t xml:space="preserve">peration </w:t>
      </w:r>
      <w:r w:rsidR="0021489D" w:rsidRPr="00105FCC">
        <w:rPr>
          <w:rFonts w:asciiTheme="majorHAnsi" w:hAnsiTheme="majorHAnsi" w:cstheme="majorHAnsi"/>
          <w:szCs w:val="21"/>
        </w:rPr>
        <w:t>ID</w:t>
      </w:r>
      <w:r w:rsidR="0021489D">
        <w:rPr>
          <w:rFonts w:asciiTheme="majorHAnsi" w:hAnsiTheme="majorHAnsi" w:cstheme="majorHAnsi"/>
          <w:szCs w:val="21"/>
        </w:rPr>
        <w:t xml:space="preserve"> specified individually</w:t>
      </w:r>
      <w:r w:rsidRPr="00105FCC">
        <w:rPr>
          <w:rFonts w:asciiTheme="majorHAnsi" w:hAnsiTheme="majorHAnsi" w:cstheme="majorHAnsi"/>
          <w:szCs w:val="21"/>
        </w:rPr>
        <w:t>)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</w:p>
    <w:p w:rsidR="003B7774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</w:p>
    <w:p w:rsidR="003B7774" w:rsidRPr="00105FCC" w:rsidRDefault="003B7774" w:rsidP="003B7774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ab"/>
        <w:tblW w:w="0" w:type="auto"/>
        <w:tblInd w:w="454" w:type="dxa"/>
        <w:tblLook w:val="04A0" w:firstRow="1" w:lastRow="0" w:firstColumn="1" w:lastColumn="0" w:noHBand="0" w:noVBand="1"/>
      </w:tblPr>
      <w:tblGrid>
        <w:gridCol w:w="9152"/>
      </w:tblGrid>
      <w:tr w:rsidR="003B7774" w:rsidRPr="00105FCC" w:rsidTr="0019153B">
        <w:tc>
          <w:tcPr>
            <w:tcW w:w="9152" w:type="dxa"/>
            <w:shd w:val="clear" w:color="auto" w:fill="002B62"/>
          </w:tcPr>
          <w:p w:rsidR="003B7774" w:rsidRPr="00105FCC" w:rsidRDefault="003B7774" w:rsidP="0019153B">
            <w:pPr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lastRenderedPageBreak/>
              <w:t>1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）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>EXECUTE</w:t>
            </w:r>
            <w:r w:rsidRPr="00105FCC">
              <w:rPr>
                <w:rFonts w:asciiTheme="majorHAnsi" w:hAnsiTheme="majorHAnsi" w:cstheme="majorHAnsi"/>
                <w:color w:val="FFFFFF" w:themeColor="background1"/>
              </w:rPr>
              <w:t xml:space="preserve">　</w:t>
            </w:r>
            <w:proofErr w:type="spellStart"/>
            <w:r w:rsidRPr="00105FCC">
              <w:rPr>
                <w:rFonts w:asciiTheme="majorHAnsi" w:hAnsiTheme="majorHAnsi" w:cstheme="majorHAnsi"/>
                <w:color w:val="FFFFFF" w:themeColor="background1"/>
              </w:rPr>
              <w:t>Json</w:t>
            </w:r>
            <w:proofErr w:type="spellEnd"/>
            <w:r w:rsidR="0063641D">
              <w:rPr>
                <w:rFonts w:asciiTheme="majorHAnsi" w:hAnsiTheme="majorHAnsi" w:cstheme="majorHAnsi"/>
                <w:color w:val="FFFFFF" w:themeColor="background1"/>
              </w:rPr>
              <w:t xml:space="preserve"> description example</w:t>
            </w:r>
          </w:p>
        </w:tc>
      </w:tr>
      <w:tr w:rsidR="003B7774" w:rsidRPr="00105FCC" w:rsidTr="0019153B">
        <w:tc>
          <w:tcPr>
            <w:tcW w:w="9152" w:type="dxa"/>
          </w:tcPr>
          <w:p w:rsidR="0063641D" w:rsidRDefault="0063641D" w:rsidP="0019153B">
            <w:pPr>
              <w:rPr>
                <w:rFonts w:asciiTheme="majorHAnsi" w:hAnsiTheme="majorHAnsi" w:cstheme="majorHAnsi"/>
                <w:szCs w:val="21"/>
              </w:rPr>
            </w:pPr>
            <w:r w:rsidRPr="0063641D">
              <w:rPr>
                <w:rFonts w:asciiTheme="majorHAnsi" w:hAnsiTheme="majorHAnsi" w:cstheme="majorHAnsi"/>
                <w:szCs w:val="21"/>
              </w:rPr>
              <w:t>Symphony class ID is 1, Operation ID is 1001, and scheduled date and time is 2016/01/01 00:00, In addition,</w:t>
            </w:r>
            <w:r>
              <w:rPr>
                <w:rFonts w:asciiTheme="majorHAnsi" w:hAnsiTheme="majorHAnsi" w:cstheme="majorHAnsi"/>
                <w:szCs w:val="21"/>
              </w:rPr>
              <w:t xml:space="preserve"> </w:t>
            </w:r>
            <w:r w:rsidRPr="0063641D">
              <w:rPr>
                <w:rFonts w:asciiTheme="majorHAnsi" w:hAnsiTheme="majorHAnsi" w:cstheme="majorHAnsi"/>
                <w:szCs w:val="21"/>
              </w:rPr>
              <w:t>ski</w:t>
            </w:r>
            <w:r>
              <w:rPr>
                <w:rFonts w:asciiTheme="majorHAnsi" w:hAnsiTheme="majorHAnsi" w:cstheme="majorHAnsi"/>
                <w:szCs w:val="21"/>
              </w:rPr>
              <w:t>p the first executed Movement ,</w:t>
            </w:r>
            <w:r w:rsidRPr="0063641D">
              <w:rPr>
                <w:rFonts w:asciiTheme="majorHAnsi" w:hAnsiTheme="majorHAnsi" w:cstheme="majorHAnsi"/>
                <w:szCs w:val="21"/>
              </w:rPr>
              <w:t>and specified the operation ID of the second executed Movement to 2001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="Cambria Math" w:hAnsi="Cambria Math" w:cs="Cambria Math"/>
                <w:szCs w:val="21"/>
              </w:rPr>
              <w:t>▽</w:t>
            </w:r>
            <w:r w:rsidR="0063641D">
              <w:rPr>
                <w:rFonts w:asciiTheme="majorHAnsi" w:hAnsiTheme="majorHAnsi" w:cstheme="majorHAnsi"/>
                <w:szCs w:val="21"/>
              </w:rPr>
              <w:t xml:space="preserve">Description in </w:t>
            </w:r>
            <w:proofErr w:type="spellStart"/>
            <w:r w:rsidRPr="00105FCC">
              <w:rPr>
                <w:rFonts w:asciiTheme="majorHAnsi" w:hAnsiTheme="majorHAnsi" w:cstheme="majorHAnsi"/>
                <w:szCs w:val="21"/>
              </w:rPr>
              <w:t>Json</w:t>
            </w:r>
            <w:proofErr w:type="spellEnd"/>
            <w:r w:rsidR="0063641D">
              <w:rPr>
                <w:rFonts w:asciiTheme="majorHAnsi" w:hAnsiTheme="majorHAnsi" w:cstheme="majorHAnsi"/>
                <w:szCs w:val="21"/>
              </w:rPr>
              <w:t xml:space="preserve"> format</w:t>
            </w:r>
            <w:r w:rsidR="0063641D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"SYMPHONY_CLASS_NO": 1,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"OPERATION_ID": 1001,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"PRESERVE_DATETIME": "2016/01/0100:00",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"OPTION":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"1":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"SKIP": "YES"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},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"2": {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    "OPERATION_ID": 2001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    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 xml:space="preserve">    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</w:rPr>
              <w:t>}</w:t>
            </w:r>
          </w:p>
          <w:p w:rsidR="003B7774" w:rsidRPr="00105FCC" w:rsidRDefault="003B7774" w:rsidP="0019153B">
            <w:pPr>
              <w:rPr>
                <w:rFonts w:asciiTheme="majorHAnsi" w:hAnsiTheme="majorHAnsi" w:cstheme="majorHAnsi"/>
                <w:szCs w:val="21"/>
              </w:rPr>
            </w:pPr>
          </w:p>
        </w:tc>
      </w:tr>
    </w:tbl>
    <w:p w:rsidR="003B7774" w:rsidRPr="007A268E" w:rsidRDefault="007A268E" w:rsidP="003B7774">
      <w:pPr>
        <w:jc w:val="center"/>
        <w:rPr>
          <w:rFonts w:asciiTheme="majorHAnsi" w:hAnsiTheme="majorHAnsi" w:cstheme="majorHAnsi"/>
          <w:b/>
        </w:rPr>
      </w:pPr>
      <w:r w:rsidRPr="007A268E">
        <w:rPr>
          <w:rFonts w:asciiTheme="majorHAnsi" w:hAnsiTheme="majorHAnsi" w:cstheme="majorHAnsi" w:hint="eastAsia"/>
          <w:b/>
        </w:rPr>
        <w:t>F</w:t>
      </w:r>
      <w:r w:rsidRPr="007A268E">
        <w:rPr>
          <w:rFonts w:asciiTheme="majorHAnsi" w:hAnsiTheme="majorHAnsi" w:cstheme="majorHAnsi"/>
          <w:b/>
        </w:rPr>
        <w:t>igure</w:t>
      </w:r>
      <w:r w:rsidR="003B7774" w:rsidRPr="007A268E">
        <w:rPr>
          <w:rFonts w:asciiTheme="majorHAnsi" w:hAnsiTheme="majorHAnsi" w:cstheme="majorHAnsi"/>
          <w:b/>
        </w:rPr>
        <w:t xml:space="preserve"> 6.1-1 </w:t>
      </w:r>
      <w:r w:rsidR="003B7774" w:rsidRPr="007A268E">
        <w:rPr>
          <w:rFonts w:asciiTheme="majorHAnsi" w:hAnsiTheme="majorHAnsi" w:cstheme="majorHAnsi"/>
          <w:b/>
          <w:color w:val="000000" w:themeColor="text1"/>
        </w:rPr>
        <w:t>EXECUTE</w:t>
      </w:r>
      <w:r w:rsidR="003B7774" w:rsidRPr="007A268E">
        <w:rPr>
          <w:rFonts w:asciiTheme="majorHAnsi" w:hAnsiTheme="majorHAnsi" w:cstheme="majorHAnsi"/>
          <w:b/>
          <w:color w:val="000000" w:themeColor="text1"/>
        </w:rPr>
        <w:t xml:space="preserve">　</w:t>
      </w:r>
      <w:proofErr w:type="spellStart"/>
      <w:r w:rsidR="003B7774" w:rsidRPr="007A268E">
        <w:rPr>
          <w:rFonts w:asciiTheme="majorHAnsi" w:hAnsiTheme="majorHAnsi" w:cstheme="majorHAnsi"/>
          <w:b/>
          <w:color w:val="000000" w:themeColor="text1"/>
        </w:rPr>
        <w:t>Json</w:t>
      </w:r>
      <w:proofErr w:type="spellEnd"/>
      <w:r w:rsidRPr="007A268E">
        <w:rPr>
          <w:rFonts w:asciiTheme="majorHAnsi" w:hAnsiTheme="majorHAnsi" w:cstheme="majorHAnsi"/>
          <w:b/>
          <w:color w:val="000000" w:themeColor="text1"/>
        </w:rPr>
        <w:t xml:space="preserve"> description example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・</w:t>
      </w:r>
      <w:r w:rsidR="0063641D">
        <w:rPr>
          <w:rFonts w:asciiTheme="majorHAnsi" w:hAnsiTheme="majorHAnsi" w:cstheme="majorHAnsi" w:hint="eastAsia"/>
        </w:rPr>
        <w:t>R</w:t>
      </w:r>
      <w:r w:rsidR="0063641D">
        <w:rPr>
          <w:rFonts w:asciiTheme="majorHAnsi" w:hAnsiTheme="majorHAnsi" w:cstheme="majorHAnsi"/>
        </w:rPr>
        <w:t>esponse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63641D" w:rsidRPr="0063641D">
        <w:rPr>
          <w:rFonts w:asciiTheme="majorHAnsi" w:hAnsiTheme="majorHAnsi" w:cstheme="majorHAnsi"/>
        </w:rPr>
        <w:t>Th</w:t>
      </w:r>
      <w:r w:rsidR="0063641D">
        <w:rPr>
          <w:rFonts w:asciiTheme="majorHAnsi" w:hAnsiTheme="majorHAnsi" w:cstheme="majorHAnsi"/>
        </w:rPr>
        <w:t>e returned response is stored</w:t>
      </w:r>
      <w:r w:rsidR="0063641D" w:rsidRPr="0063641D">
        <w:rPr>
          <w:rFonts w:asciiTheme="majorHAnsi" w:hAnsiTheme="majorHAnsi" w:cstheme="majorHAnsi"/>
        </w:rPr>
        <w:t xml:space="preserve"> in JSON format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3B7774" w:rsidRPr="00105FCC" w:rsidTr="0019153B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="0063641D">
              <w:rPr>
                <w:rFonts w:asciiTheme="majorHAnsi" w:hAnsiTheme="majorHAnsi" w:cstheme="majorHAnsi"/>
                <w:szCs w:val="21"/>
              </w:rPr>
              <w:t>Successfully</w:t>
            </w:r>
            <w:r w:rsidR="0063641D">
              <w:rPr>
                <w:rFonts w:asciiTheme="majorHAnsi" w:hAnsiTheme="majorHAnsi" w:cstheme="majorHAnsi" w:hint="eastAsia"/>
                <w:szCs w:val="21"/>
              </w:rPr>
              <w:t xml:space="preserve"> e</w:t>
            </w:r>
            <w:r w:rsidR="0063641D">
              <w:rPr>
                <w:rFonts w:asciiTheme="majorHAnsi" w:hAnsiTheme="majorHAnsi" w:cstheme="majorHAnsi"/>
                <w:szCs w:val="21"/>
              </w:rPr>
              <w:t>xecuted or not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"SYMPHONY_INSTANCE_ID": "</w:t>
            </w:r>
            <w:r w:rsidR="0063641D">
              <w:rPr>
                <w:rFonts w:asciiTheme="majorHAnsi" w:hAnsiTheme="majorHAnsi" w:cstheme="majorHAnsi" w:hint="eastAsia"/>
              </w:rPr>
              <w:t>E</w:t>
            </w:r>
            <w:r w:rsidR="0063641D">
              <w:rPr>
                <w:rFonts w:asciiTheme="majorHAnsi" w:hAnsiTheme="majorHAnsi" w:cstheme="majorHAnsi"/>
              </w:rPr>
              <w:t xml:space="preserve">xecution </w:t>
            </w:r>
            <w:r w:rsidRPr="00105FCC">
              <w:rPr>
                <w:rFonts w:asciiTheme="majorHAnsi" w:hAnsiTheme="majorHAnsi" w:cstheme="majorHAnsi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",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63641D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63641D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63641D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63641D" w:rsidRPr="0063641D">
        <w:rPr>
          <w:rFonts w:asciiTheme="majorHAnsi" w:hAnsiTheme="majorHAnsi" w:cstheme="majorHAnsi"/>
        </w:rPr>
        <w:t>Used to operate (INFO, CANCEL, SCRAM, RELEASE) the instance after execution.</w:t>
      </w:r>
    </w:p>
    <w:p w:rsidR="003B7774" w:rsidRPr="00105FCC" w:rsidRDefault="003B7774" w:rsidP="003B7774">
      <w:pPr>
        <w:ind w:left="454" w:firstLineChars="250" w:firstLine="525"/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30"/>
      </w:pPr>
      <w:bookmarkStart w:id="68" w:name="_Toc488681329"/>
      <w:bookmarkStart w:id="69" w:name="_Toc14438634"/>
      <w:bookmarkStart w:id="70" w:name="_Toc33542993"/>
      <w:r w:rsidRPr="00105FCC">
        <w:t>CANCEL</w:t>
      </w:r>
      <w:bookmarkEnd w:id="68"/>
      <w:bookmarkEnd w:id="69"/>
      <w:bookmarkEnd w:id="70"/>
    </w:p>
    <w:p w:rsidR="0063641D" w:rsidRDefault="0063641D" w:rsidP="003B7774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of the </w:t>
      </w:r>
      <w:r>
        <w:rPr>
          <w:rFonts w:asciiTheme="majorHAnsi" w:hAnsiTheme="majorHAnsi" w:cstheme="majorHAnsi"/>
          <w:szCs w:val="21"/>
        </w:rPr>
        <w:t>registered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Symphony whose execution date is scheduled and cancel the schedule.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3B7774" w:rsidRPr="00105FCC" w:rsidRDefault="0063641D" w:rsidP="0063641D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3B7774" w:rsidRPr="00105FCC" w:rsidRDefault="0063641D" w:rsidP="003B7774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63641D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14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　</w:t>
      </w:r>
      <w:r w:rsidR="003B7774" w:rsidRPr="00094BA9">
        <w:rPr>
          <w:rFonts w:asciiTheme="majorHAnsi" w:hAnsiTheme="majorHAnsi" w:cstheme="majorHAnsi"/>
        </w:rPr>
        <w:t>Symphony</w:t>
      </w:r>
      <w:r w:rsidRPr="00094BA9">
        <w:rPr>
          <w:rFonts w:asciiTheme="majorHAnsi" w:hAnsiTheme="majorHAnsi" w:cstheme="majorHAnsi" w:hint="eastAsia"/>
        </w:rPr>
        <w:t xml:space="preserve"> execution </w:t>
      </w:r>
      <w:r w:rsidRPr="00094BA9">
        <w:rPr>
          <w:rFonts w:asciiTheme="majorHAnsi" w:hAnsiTheme="majorHAnsi" w:cstheme="majorHAnsi"/>
        </w:rPr>
        <w:t xml:space="preserve">schedule cancellation parameter list 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3B7774" w:rsidRPr="00105FCC" w:rsidTr="0019153B">
        <w:tc>
          <w:tcPr>
            <w:tcW w:w="3118" w:type="dxa"/>
            <w:shd w:val="clear" w:color="auto" w:fill="002B62"/>
          </w:tcPr>
          <w:p w:rsidR="003B7774" w:rsidRPr="00105FCC" w:rsidRDefault="0063641D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3B7774" w:rsidRPr="00105FCC" w:rsidRDefault="0063641D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3B7774" w:rsidRPr="00105FCC" w:rsidRDefault="003B7774" w:rsidP="006364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63641D">
              <w:rPr>
                <w:rFonts w:asciiTheme="majorHAnsi" w:hAnsiTheme="majorHAnsi" w:cstheme="majorHAnsi" w:hint="eastAsia"/>
              </w:rPr>
              <w:t xml:space="preserve"> </w:t>
            </w:r>
            <w:r w:rsidR="0063641D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3B7774" w:rsidRPr="00105FCC" w:rsidRDefault="003B7774" w:rsidP="003B7774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63641D">
        <w:rPr>
          <w:rFonts w:asciiTheme="majorHAnsi" w:hAnsiTheme="majorHAnsi" w:cstheme="majorHAnsi"/>
        </w:rPr>
        <w:t xml:space="preserve">The value obtained from the return value of </w:t>
      </w:r>
      <w:r w:rsidRPr="00105FCC">
        <w:rPr>
          <w:rFonts w:asciiTheme="majorHAnsi" w:hAnsiTheme="majorHAnsi" w:cstheme="majorHAnsi"/>
        </w:rPr>
        <w:t>EXECUTE</w:t>
      </w:r>
      <w:r w:rsidR="0063641D">
        <w:rPr>
          <w:rFonts w:asciiTheme="majorHAnsi" w:hAnsiTheme="majorHAnsi" w:cstheme="majorHAnsi"/>
        </w:rPr>
        <w:t>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3B7774" w:rsidP="006364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63641D">
        <w:rPr>
          <w:rFonts w:asciiTheme="majorHAnsi" w:hAnsiTheme="majorHAnsi" w:cstheme="majorHAnsi" w:hint="eastAsia"/>
        </w:rPr>
        <w:t>R</w:t>
      </w:r>
      <w:r w:rsidR="0063641D">
        <w:rPr>
          <w:rFonts w:asciiTheme="majorHAnsi" w:hAnsiTheme="majorHAnsi" w:cstheme="majorHAnsi"/>
        </w:rPr>
        <w:t>esponse</w:t>
      </w:r>
    </w:p>
    <w:p w:rsidR="003B7774" w:rsidRPr="00105FCC" w:rsidRDefault="0063641D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 xml:space="preserve">The returned response is </w:t>
      </w:r>
      <w:r w:rsidR="00094BA9">
        <w:rPr>
          <w:rFonts w:asciiTheme="majorHAnsi" w:hAnsiTheme="majorHAnsi" w:cstheme="majorHAnsi"/>
        </w:rPr>
        <w:t>stored in JSON format. Please refer to the following for the returned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3B7774" w:rsidRPr="00105FCC" w:rsidTr="0019153B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SYMPHONY_INSTANCE_ID":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 Symphony</w:t>
            </w:r>
            <w:r w:rsidR="00094BA9" w:rsidRPr="00105FCC">
              <w:rPr>
                <w:rFonts w:asciiTheme="majorHAnsi" w:hAnsiTheme="majorHAnsi" w:cstheme="majorHAnsi"/>
                <w:szCs w:val="21"/>
              </w:rPr>
              <w:t xml:space="preserve"> </w:t>
            </w:r>
            <w:r w:rsidR="00094BA9"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 w:rsidR="00094BA9">
              <w:rPr>
                <w:rFonts w:asciiTheme="majorHAnsi" w:hAnsiTheme="majorHAnsi" w:cstheme="majorHAnsi"/>
                <w:szCs w:val="21"/>
              </w:rPr>
              <w:t>during execution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094BA9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094BA9">
              <w:rPr>
                <w:rFonts w:asciiTheme="majorHAnsi" w:hAnsiTheme="majorHAnsi" w:cstheme="majorHAnsi"/>
                <w:szCs w:val="21"/>
              </w:rPr>
              <w:t>esult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094BA9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094BA9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rPr>
          <w:rFonts w:asciiTheme="majorHAnsi" w:hAnsiTheme="majorHAnsi" w:cstheme="majorHAnsi"/>
        </w:rPr>
      </w:pPr>
    </w:p>
    <w:p w:rsidR="003B7774" w:rsidRPr="00105FCC" w:rsidRDefault="003B7774" w:rsidP="00093AF7">
      <w:pPr>
        <w:pStyle w:val="30"/>
      </w:pPr>
      <w:bookmarkStart w:id="71" w:name="_Toc488681330"/>
      <w:bookmarkStart w:id="72" w:name="_Toc14438635"/>
      <w:bookmarkStart w:id="73" w:name="_Toc33542994"/>
      <w:r w:rsidRPr="00105FCC">
        <w:t>SCRAM</w:t>
      </w:r>
      <w:bookmarkEnd w:id="71"/>
      <w:bookmarkEnd w:id="72"/>
      <w:bookmarkEnd w:id="73"/>
    </w:p>
    <w:p w:rsidR="003B7774" w:rsidRPr="00105FCC" w:rsidRDefault="00094BA9" w:rsidP="003B777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of the executing Symphony and perform </w:t>
      </w:r>
      <w:r>
        <w:rPr>
          <w:rFonts w:asciiTheme="majorHAnsi" w:hAnsiTheme="majorHAnsi" w:cstheme="majorHAnsi"/>
          <w:szCs w:val="21"/>
        </w:rPr>
        <w:t>emergency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stop.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094BA9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094BA9" w:rsidRPr="00105FCC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3B7774" w:rsidRPr="00105FCC" w:rsidRDefault="003B7774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094BA9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15</w:t>
      </w:r>
      <w:r w:rsidR="003B7774">
        <w:rPr>
          <w:rFonts w:asciiTheme="majorHAnsi" w:hAnsiTheme="majorHAnsi" w:cstheme="majorHAnsi"/>
        </w:rPr>
        <w:fldChar w:fldCharType="end"/>
      </w:r>
      <w:r w:rsidR="003B7774" w:rsidRPr="00094BA9">
        <w:rPr>
          <w:rFonts w:asciiTheme="majorHAnsi" w:hAnsiTheme="majorHAnsi" w:cstheme="majorHAnsi"/>
        </w:rPr>
        <w:t xml:space="preserve"> </w:t>
      </w:r>
      <w:r w:rsidRPr="00094BA9">
        <w:rPr>
          <w:rFonts w:asciiTheme="majorHAnsi" w:hAnsiTheme="majorHAnsi" w:cstheme="majorHAnsi"/>
        </w:rPr>
        <w:t>Symphony</w:t>
      </w:r>
      <w:r w:rsidRPr="00094BA9">
        <w:rPr>
          <w:rFonts w:asciiTheme="majorHAnsi" w:hAnsiTheme="majorHAnsi" w:cstheme="majorHAnsi" w:hint="eastAsia"/>
        </w:rPr>
        <w:t xml:space="preserve"> execution</w:t>
      </w:r>
      <w:r w:rsidRPr="00094BA9">
        <w:rPr>
          <w:rFonts w:asciiTheme="majorHAnsi" w:hAnsiTheme="majorHAnsi" w:cstheme="majorHAnsi"/>
        </w:rPr>
        <w:t xml:space="preserve"> emergency stop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094BA9" w:rsidRPr="00105FCC" w:rsidTr="00BD6C1D">
        <w:tc>
          <w:tcPr>
            <w:tcW w:w="3118" w:type="dxa"/>
            <w:shd w:val="clear" w:color="auto" w:fill="002B62"/>
          </w:tcPr>
          <w:p w:rsidR="00094BA9" w:rsidRPr="00105FCC" w:rsidRDefault="00094BA9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094BA9" w:rsidRPr="00105FCC" w:rsidRDefault="00094BA9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094BA9" w:rsidRPr="00105FCC" w:rsidTr="00BD6C1D">
        <w:tc>
          <w:tcPr>
            <w:tcW w:w="3118" w:type="dxa"/>
          </w:tcPr>
          <w:p w:rsidR="00094BA9" w:rsidRPr="00105FCC" w:rsidRDefault="00094BA9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094BA9" w:rsidRPr="00105FCC" w:rsidRDefault="00094BA9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094BA9" w:rsidRPr="00105FCC" w:rsidRDefault="00094BA9" w:rsidP="00094BA9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>
        <w:rPr>
          <w:rFonts w:asciiTheme="majorHAnsi" w:hAnsiTheme="majorHAnsi" w:cstheme="majorHAnsi"/>
        </w:rPr>
        <w:t xml:space="preserve">The value obtained from the return value of </w:t>
      </w:r>
      <w:r w:rsidRPr="00105FCC">
        <w:rPr>
          <w:rFonts w:asciiTheme="majorHAnsi" w:hAnsiTheme="majorHAnsi" w:cstheme="majorHAnsi"/>
        </w:rPr>
        <w:t>EXECUTE</w:t>
      </w:r>
      <w:r>
        <w:rPr>
          <w:rFonts w:asciiTheme="majorHAnsi" w:hAnsiTheme="majorHAnsi" w:cstheme="majorHAnsi"/>
        </w:rPr>
        <w:t>.</w:t>
      </w:r>
    </w:p>
    <w:p w:rsidR="003B7774" w:rsidRPr="00094BA9" w:rsidRDefault="003B7774" w:rsidP="003B7774">
      <w:pPr>
        <w:rPr>
          <w:rFonts w:asciiTheme="majorHAnsi" w:hAnsiTheme="majorHAnsi" w:cstheme="majorHAnsi"/>
        </w:rPr>
      </w:pPr>
    </w:p>
    <w:p w:rsidR="00094BA9" w:rsidRPr="00105FCC" w:rsidRDefault="00094BA9" w:rsidP="00BD6C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094BA9" w:rsidRPr="00105FCC" w:rsidRDefault="00094BA9" w:rsidP="00094BA9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 Please refer to the following for the returned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3B7774" w:rsidRPr="00105FCC" w:rsidTr="0019153B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3B7774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</w:t>
            </w:r>
            <w:r w:rsidR="00094BA9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  <w:proofErr w:type="spellStart"/>
            <w:r w:rsidR="00094BA9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="00094BA9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SYMPHONY_INSTANCE_ID": "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Symphony </w:t>
            </w:r>
            <w:r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>
              <w:rPr>
                <w:rFonts w:asciiTheme="majorHAnsi" w:hAnsiTheme="majorHAnsi" w:cstheme="majorHAnsi"/>
                <w:szCs w:val="21"/>
              </w:rPr>
              <w:t>during execution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094BA9" w:rsidRPr="00105FCC" w:rsidRDefault="00094BA9" w:rsidP="00094BA9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105FCC" w:rsidRDefault="003B7774" w:rsidP="003B7774">
      <w:pPr>
        <w:ind w:firstLineChars="500" w:firstLine="1050"/>
        <w:rPr>
          <w:rFonts w:asciiTheme="majorHAnsi" w:hAnsiTheme="majorHAnsi" w:cstheme="majorHAnsi"/>
          <w:szCs w:val="21"/>
        </w:rPr>
      </w:pPr>
    </w:p>
    <w:p w:rsidR="003B7774" w:rsidRPr="00105FCC" w:rsidRDefault="003B7774" w:rsidP="00093AF7">
      <w:pPr>
        <w:pStyle w:val="30"/>
      </w:pPr>
      <w:bookmarkStart w:id="74" w:name="_Toc488681331"/>
      <w:bookmarkStart w:id="75" w:name="_Toc14438636"/>
      <w:bookmarkStart w:id="76" w:name="_Toc33542995"/>
      <w:r w:rsidRPr="00105FCC">
        <w:t>RELEASE</w:t>
      </w:r>
      <w:bookmarkEnd w:id="74"/>
      <w:bookmarkEnd w:id="75"/>
      <w:bookmarkEnd w:id="76"/>
    </w:p>
    <w:p w:rsidR="009D3294" w:rsidRDefault="009D3294" w:rsidP="003B7774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Symphony instance ID and Movement order </w:t>
      </w:r>
      <w:r>
        <w:rPr>
          <w:rFonts w:asciiTheme="majorHAnsi" w:hAnsiTheme="majorHAnsi" w:cstheme="majorHAnsi"/>
          <w:szCs w:val="21"/>
        </w:rPr>
        <w:t>then release the points that “pause” are set.</w:t>
      </w:r>
    </w:p>
    <w:p w:rsidR="003B7774" w:rsidRPr="00105FCC" w:rsidRDefault="003B7774" w:rsidP="003B7774">
      <w:pPr>
        <w:ind w:left="454"/>
        <w:rPr>
          <w:rFonts w:asciiTheme="majorHAnsi" w:hAnsiTheme="majorHAnsi" w:cstheme="majorHAnsi"/>
        </w:rPr>
      </w:pPr>
    </w:p>
    <w:p w:rsidR="003B7774" w:rsidRPr="00105FCC" w:rsidRDefault="003B7774" w:rsidP="009D329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9D3294">
        <w:rPr>
          <w:rFonts w:asciiTheme="majorHAnsi" w:hAnsiTheme="majorHAnsi" w:cstheme="majorHAnsi" w:hint="eastAsia"/>
        </w:rPr>
        <w:t>P</w:t>
      </w:r>
      <w:r w:rsidR="009D3294">
        <w:rPr>
          <w:rFonts w:asciiTheme="majorHAnsi" w:hAnsiTheme="majorHAnsi" w:cstheme="majorHAnsi"/>
        </w:rPr>
        <w:t>arameter</w:t>
      </w:r>
    </w:p>
    <w:p w:rsidR="003B7774" w:rsidRDefault="003B7774" w:rsidP="009D3294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9D3294">
        <w:rPr>
          <w:rFonts w:asciiTheme="majorHAnsi" w:hAnsiTheme="majorHAnsi" w:cstheme="majorHAnsi" w:hint="eastAsia"/>
        </w:rPr>
        <w:t>Please</w:t>
      </w:r>
      <w:r w:rsidR="009D3294">
        <w:rPr>
          <w:rFonts w:asciiTheme="majorHAnsi" w:hAnsiTheme="majorHAnsi" w:cstheme="majorHAnsi"/>
        </w:rPr>
        <w:t xml:space="preserve"> specify the following items in JSON format to “content”.</w:t>
      </w:r>
    </w:p>
    <w:p w:rsidR="00487A22" w:rsidRPr="00105FCC" w:rsidRDefault="00487A22" w:rsidP="003B7774">
      <w:pPr>
        <w:ind w:left="454" w:firstLine="386"/>
        <w:rPr>
          <w:rFonts w:asciiTheme="majorHAnsi" w:hAnsiTheme="majorHAnsi" w:cstheme="majorHAnsi"/>
        </w:rPr>
      </w:pPr>
    </w:p>
    <w:p w:rsidR="003B7774" w:rsidRPr="00105FCC" w:rsidRDefault="009D3294" w:rsidP="003B7774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B7774" w:rsidRPr="00105FCC">
        <w:rPr>
          <w:rFonts w:asciiTheme="majorHAnsi" w:hAnsiTheme="majorHAnsi" w:cstheme="majorHAnsi"/>
        </w:rPr>
        <w:t xml:space="preserve"> 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STYLEREF 1 \s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3B7774">
        <w:rPr>
          <w:rFonts w:asciiTheme="majorHAnsi" w:hAnsiTheme="majorHAnsi" w:cstheme="majorHAnsi"/>
        </w:rPr>
        <w:fldChar w:fldCharType="end"/>
      </w:r>
      <w:r w:rsidR="003B7774">
        <w:rPr>
          <w:rFonts w:asciiTheme="majorHAnsi" w:hAnsiTheme="majorHAnsi" w:cstheme="majorHAnsi"/>
        </w:rPr>
        <w:t>-</w:t>
      </w:r>
      <w:r w:rsidR="003B7774">
        <w:rPr>
          <w:rFonts w:asciiTheme="majorHAnsi" w:hAnsiTheme="majorHAnsi" w:cstheme="majorHAnsi"/>
        </w:rPr>
        <w:fldChar w:fldCharType="begin"/>
      </w:r>
      <w:r w:rsidR="003B7774">
        <w:rPr>
          <w:rFonts w:asciiTheme="majorHAnsi" w:hAnsiTheme="majorHAnsi" w:cstheme="majorHAnsi"/>
        </w:rPr>
        <w:instrText xml:space="preserve"> SEQ </w:instrText>
      </w:r>
      <w:r w:rsidR="003B7774">
        <w:rPr>
          <w:rFonts w:asciiTheme="majorHAnsi" w:hAnsiTheme="majorHAnsi" w:cstheme="majorHAnsi"/>
        </w:rPr>
        <w:instrText>表</w:instrText>
      </w:r>
      <w:r w:rsidR="003B7774">
        <w:rPr>
          <w:rFonts w:asciiTheme="majorHAnsi" w:hAnsiTheme="majorHAnsi" w:cstheme="majorHAnsi"/>
        </w:rPr>
        <w:instrText xml:space="preserve"> \* ARABIC \s 1 </w:instrText>
      </w:r>
      <w:r w:rsidR="003B7774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16</w:t>
      </w:r>
      <w:r w:rsidR="003B7774">
        <w:rPr>
          <w:rFonts w:asciiTheme="majorHAnsi" w:hAnsiTheme="majorHAnsi" w:cstheme="majorHAnsi"/>
        </w:rPr>
        <w:fldChar w:fldCharType="end"/>
      </w:r>
      <w:r w:rsidR="003B7774" w:rsidRPr="00105FCC">
        <w:rPr>
          <w:rFonts w:asciiTheme="majorHAnsi" w:hAnsiTheme="majorHAnsi" w:cstheme="majorHAnsi"/>
          <w:b w:val="0"/>
        </w:rPr>
        <w:t xml:space="preserve"> Symphony</w:t>
      </w:r>
      <w:r>
        <w:rPr>
          <w:rFonts w:asciiTheme="majorHAnsi" w:hAnsiTheme="majorHAnsi" w:cstheme="majorHAnsi" w:hint="eastAsia"/>
          <w:b w:val="0"/>
        </w:rPr>
        <w:t xml:space="preserve"> </w:t>
      </w:r>
      <w:r>
        <w:rPr>
          <w:rFonts w:asciiTheme="majorHAnsi" w:hAnsiTheme="majorHAnsi" w:cstheme="majorHAnsi"/>
          <w:b w:val="0"/>
        </w:rPr>
        <w:t>execution</w:t>
      </w:r>
      <w:r>
        <w:rPr>
          <w:rFonts w:asciiTheme="majorHAnsi" w:hAnsiTheme="majorHAnsi" w:cstheme="majorHAnsi" w:hint="eastAsia"/>
          <w:b w:val="0"/>
        </w:rPr>
        <w:t xml:space="preserve"> </w:t>
      </w:r>
      <w:proofErr w:type="spellStart"/>
      <w:r>
        <w:rPr>
          <w:rFonts w:asciiTheme="majorHAnsi" w:hAnsiTheme="majorHAnsi" w:cstheme="majorHAnsi"/>
          <w:b w:val="0"/>
        </w:rPr>
        <w:t>unpause</w:t>
      </w:r>
      <w:proofErr w:type="spellEnd"/>
      <w:r>
        <w:rPr>
          <w:rFonts w:asciiTheme="majorHAnsi" w:hAnsiTheme="majorHAnsi" w:cstheme="majorHAnsi"/>
          <w:b w:val="0"/>
        </w:rPr>
        <w:t xml:space="preserve"> parameter list</w:t>
      </w:r>
      <w:r w:rsidRPr="00105FCC">
        <w:rPr>
          <w:rFonts w:asciiTheme="majorHAnsi" w:hAnsiTheme="majorHAnsi" w:cstheme="majorHAnsi"/>
        </w:rPr>
        <w:t xml:space="preserve"> 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3B7774" w:rsidRPr="00105FCC" w:rsidTr="0019153B">
        <w:tc>
          <w:tcPr>
            <w:tcW w:w="3118" w:type="dxa"/>
            <w:shd w:val="clear" w:color="auto" w:fill="002B62"/>
          </w:tcPr>
          <w:p w:rsidR="003B7774" w:rsidRPr="00105FCC" w:rsidRDefault="009D3294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3B7774" w:rsidRPr="00105FCC" w:rsidRDefault="009D3294" w:rsidP="0019153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alue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3B7774" w:rsidRPr="00105FCC" w:rsidRDefault="003B7774" w:rsidP="009D329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9D3294">
              <w:rPr>
                <w:rFonts w:asciiTheme="majorHAnsi" w:hAnsiTheme="majorHAnsi" w:cstheme="majorHAnsi" w:hint="eastAsia"/>
              </w:rPr>
              <w:t xml:space="preserve"> </w:t>
            </w:r>
            <w:r w:rsidR="009D3294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  <w:tr w:rsidR="003B7774" w:rsidRPr="00105FCC" w:rsidTr="0019153B">
        <w:tc>
          <w:tcPr>
            <w:tcW w:w="3118" w:type="dxa"/>
          </w:tcPr>
          <w:p w:rsidR="003B7774" w:rsidRPr="00105FCC" w:rsidRDefault="003B7774" w:rsidP="0019153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MOVEMENT_SEQ_NO</w:t>
            </w:r>
          </w:p>
        </w:tc>
        <w:tc>
          <w:tcPr>
            <w:tcW w:w="3544" w:type="dxa"/>
          </w:tcPr>
          <w:p w:rsidR="003B7774" w:rsidRPr="009D3294" w:rsidRDefault="009D3294" w:rsidP="001915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 xml:space="preserve">he sequence number of </w:t>
            </w:r>
            <w:r w:rsidR="003B7774" w:rsidRPr="00105FCC">
              <w:rPr>
                <w:rFonts w:asciiTheme="majorHAnsi" w:hAnsiTheme="majorHAnsi" w:cstheme="majorHAnsi"/>
                <w:szCs w:val="21"/>
              </w:rPr>
              <w:t>Movement</w:t>
            </w:r>
          </w:p>
        </w:tc>
      </w:tr>
    </w:tbl>
    <w:p w:rsidR="009D3294" w:rsidRPr="00105FCC" w:rsidRDefault="003B7774" w:rsidP="009D3294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9D3294">
        <w:rPr>
          <w:rFonts w:asciiTheme="majorHAnsi" w:hAnsiTheme="majorHAnsi" w:cstheme="majorHAnsi"/>
        </w:rPr>
        <w:t xml:space="preserve">The value obtained from the return value of </w:t>
      </w:r>
      <w:r w:rsidR="009D3294" w:rsidRPr="00105FCC">
        <w:rPr>
          <w:rFonts w:asciiTheme="majorHAnsi" w:hAnsiTheme="majorHAnsi" w:cstheme="majorHAnsi"/>
        </w:rPr>
        <w:t>EXECUTE</w:t>
      </w:r>
      <w:r w:rsidR="009D3294">
        <w:rPr>
          <w:rFonts w:asciiTheme="majorHAnsi" w:hAnsiTheme="majorHAnsi" w:cstheme="majorHAnsi"/>
        </w:rPr>
        <w:t>.</w:t>
      </w:r>
    </w:p>
    <w:p w:rsidR="00487A22" w:rsidRPr="009D3294" w:rsidRDefault="00487A22" w:rsidP="009D3294">
      <w:pPr>
        <w:ind w:left="454" w:firstLineChars="300" w:firstLine="630"/>
        <w:rPr>
          <w:rFonts w:asciiTheme="majorHAnsi" w:hAnsiTheme="majorHAnsi" w:cstheme="majorHAnsi"/>
        </w:rPr>
      </w:pPr>
    </w:p>
    <w:p w:rsidR="009D3294" w:rsidRPr="00105FCC" w:rsidRDefault="009D3294" w:rsidP="00BD6C1D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9D3294" w:rsidRPr="00105FCC" w:rsidRDefault="009D3294" w:rsidP="009D3294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The returned response is stored in JSON format. Please refer to the following for the returned items.</w:t>
      </w:r>
    </w:p>
    <w:tbl>
      <w:tblPr>
        <w:tblW w:w="87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784"/>
      </w:tblGrid>
      <w:tr w:rsidR="003B7774" w:rsidRPr="00105FCC" w:rsidTr="0019153B">
        <w:trPr>
          <w:trHeight w:val="286"/>
          <w:jc w:val="center"/>
        </w:trPr>
        <w:tc>
          <w:tcPr>
            <w:tcW w:w="8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eastAsia="ＭＳ ゴシック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"SYMPHONY_INSTANCE_ID": "</w:t>
            </w:r>
            <w:r w:rsidR="00FB1F5F" w:rsidRPr="00105FCC">
              <w:rPr>
                <w:rFonts w:asciiTheme="majorHAnsi" w:hAnsiTheme="majorHAnsi" w:cstheme="majorHAnsi"/>
                <w:szCs w:val="21"/>
              </w:rPr>
              <w:t xml:space="preserve">Symphony </w:t>
            </w:r>
            <w:r w:rsidR="00FB1F5F">
              <w:rPr>
                <w:rFonts w:asciiTheme="majorHAnsi" w:hAnsiTheme="majorHAnsi" w:cstheme="majorHAnsi"/>
                <w:szCs w:val="21"/>
              </w:rPr>
              <w:t xml:space="preserve">instance </w:t>
            </w:r>
            <w:r w:rsidR="00FB1F5F" w:rsidRPr="00105FCC">
              <w:rPr>
                <w:rFonts w:asciiTheme="majorHAnsi" w:hAnsiTheme="majorHAnsi" w:cstheme="majorHAnsi"/>
                <w:szCs w:val="21"/>
              </w:rPr>
              <w:t xml:space="preserve">ID </w:t>
            </w:r>
            <w:r w:rsidR="00FB1F5F">
              <w:rPr>
                <w:rFonts w:asciiTheme="majorHAnsi" w:hAnsiTheme="majorHAnsi" w:cstheme="majorHAnsi"/>
                <w:szCs w:val="21"/>
              </w:rPr>
              <w:t>during execution</w:t>
            </w:r>
            <w:r w:rsidR="00FB1F5F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ind w:firstLineChars="400" w:firstLine="840"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  <w:r w:rsidRPr="00105FCC">
              <w:rPr>
                <w:rFonts w:asciiTheme="majorHAnsi" w:eastAsia="ＭＳ ゴシック" w:hAnsiTheme="majorHAnsi" w:cstheme="majorHAnsi"/>
              </w:rPr>
              <w:t>MOVEMENT_SEQ_NO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"</w:t>
            </w:r>
            <w:r w:rsidR="00FB1F5F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The sequence number of the executed Movement in Symphony class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FB1F5F">
              <w:rPr>
                <w:rFonts w:asciiTheme="majorHAnsi" w:eastAsia="ＭＳ ゴシック" w:hAnsiTheme="majorHAnsi" w:cstheme="majorHAnsi" w:hint="eastAsia"/>
                <w:szCs w:val="21"/>
              </w:rPr>
              <w:t>R</w:t>
            </w:r>
            <w:r w:rsidR="00FB1F5F">
              <w:rPr>
                <w:rFonts w:asciiTheme="majorHAnsi" w:eastAsia="ＭＳ ゴシック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FB1F5F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Detailed information</w:t>
            </w:r>
            <w:r w:rsidR="00FB1F5F"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3B7774" w:rsidRPr="00105FCC" w:rsidRDefault="003B7774" w:rsidP="0019153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3B7774" w:rsidRPr="00105FCC" w:rsidTr="0019153B">
        <w:trPr>
          <w:trHeight w:val="286"/>
          <w:jc w:val="center"/>
        </w:trPr>
        <w:tc>
          <w:tcPr>
            <w:tcW w:w="8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7774" w:rsidRPr="00105FCC" w:rsidRDefault="003B7774" w:rsidP="0019153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3B7774" w:rsidRPr="00487A22" w:rsidRDefault="003B7774" w:rsidP="003B7774">
      <w:pPr>
        <w:widowControl/>
        <w:jc w:val="left"/>
        <w:rPr>
          <w:rFonts w:asciiTheme="majorHAnsi" w:hAnsiTheme="majorHAnsi" w:cstheme="majorHAnsi"/>
        </w:rPr>
      </w:pPr>
    </w:p>
    <w:p w:rsidR="00487A22" w:rsidRPr="00A853C2" w:rsidRDefault="007A268E" w:rsidP="0071419F">
      <w:pPr>
        <w:pStyle w:val="20"/>
      </w:pPr>
      <w:bookmarkStart w:id="77" w:name="_Toc33542996"/>
      <w:proofErr w:type="spellStart"/>
      <w:r w:rsidRPr="00105FCC">
        <w:t>RestAPI</w:t>
      </w:r>
      <w:proofErr w:type="spellEnd"/>
      <w:r>
        <w:t xml:space="preserve"> for </w:t>
      </w:r>
      <w:r w:rsidRPr="00105FCC">
        <w:t>Symphony</w:t>
      </w:r>
      <w:r>
        <w:t xml:space="preserve"> execution checking</w:t>
      </w:r>
      <w:bookmarkEnd w:id="77"/>
    </w:p>
    <w:p w:rsidR="007A268E" w:rsidRPr="009B2A76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</w:t>
      </w:r>
      <w:proofErr w:type="spellStart"/>
      <w:r>
        <w:rPr>
          <w:rFonts w:asciiTheme="majorHAnsi" w:hAnsiTheme="majorHAnsi" w:cstheme="majorHAnsi"/>
        </w:rPr>
        <w:t>RestAPI</w:t>
      </w:r>
      <w:proofErr w:type="spellEnd"/>
      <w:r>
        <w:rPr>
          <w:rFonts w:asciiTheme="majorHAnsi" w:hAnsiTheme="majorHAnsi" w:cstheme="majorHAnsi"/>
        </w:rPr>
        <w:t xml:space="preserve"> from </w:t>
      </w:r>
      <w:r w:rsidRPr="00105FCC">
        <w:rPr>
          <w:rFonts w:asciiTheme="majorHAnsi" w:hAnsiTheme="majorHAnsi" w:cstheme="majorHAnsi"/>
        </w:rPr>
        <w:t>Symphony</w:t>
      </w:r>
      <w:r>
        <w:rPr>
          <w:rFonts w:asciiTheme="majorHAnsi" w:hAnsiTheme="majorHAnsi" w:cstheme="majorHAnsi"/>
        </w:rPr>
        <w:t xml:space="preserve"> is possible.</w:t>
      </w: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“Symphony execution” and Symphony execution checking” menu in “ITA basic console” menu group.</w:t>
      </w:r>
    </w:p>
    <w:p w:rsidR="00A853C2" w:rsidRPr="007A268E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7A268E" w:rsidRPr="00105FCC" w:rsidRDefault="007A268E" w:rsidP="007A268E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ble</w:t>
      </w:r>
      <w:r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5-17 </w:t>
      </w: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arget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686"/>
        <w:gridCol w:w="2551"/>
      </w:tblGrid>
      <w:tr w:rsidR="007A268E" w:rsidRPr="00105FCC" w:rsidTr="007A268E">
        <w:trPr>
          <w:jc w:val="center"/>
        </w:trPr>
        <w:tc>
          <w:tcPr>
            <w:tcW w:w="1696" w:type="dxa"/>
            <w:shd w:val="clear" w:color="auto" w:fill="002B62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3686" w:type="dxa"/>
            <w:shd w:val="clear" w:color="auto" w:fill="002B62"/>
          </w:tcPr>
          <w:p w:rsidR="007A268E" w:rsidRPr="00105FCC" w:rsidRDefault="007A268E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2551" w:type="dxa"/>
            <w:shd w:val="clear" w:color="auto" w:fill="002B62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7A268E" w:rsidRPr="00105FCC" w:rsidTr="007A268E">
        <w:trPr>
          <w:jc w:val="center"/>
        </w:trPr>
        <w:tc>
          <w:tcPr>
            <w:tcW w:w="1696" w:type="dxa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B</w:t>
            </w:r>
            <w:r>
              <w:rPr>
                <w:rFonts w:asciiTheme="majorHAnsi" w:hAnsiTheme="majorHAnsi" w:cstheme="majorHAnsi"/>
              </w:rPr>
              <w:t>asic console</w:t>
            </w:r>
          </w:p>
        </w:tc>
        <w:tc>
          <w:tcPr>
            <w:tcW w:w="3686" w:type="dxa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execution checking</w:t>
            </w:r>
          </w:p>
        </w:tc>
        <w:tc>
          <w:tcPr>
            <w:tcW w:w="2551" w:type="dxa"/>
          </w:tcPr>
          <w:p w:rsidR="007A268E" w:rsidRPr="00105FCC" w:rsidRDefault="007A268E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210000030</w:t>
            </w:r>
            <w:r>
              <w:rPr>
                <w:rFonts w:asciiTheme="majorHAnsi" w:hAnsiTheme="majorHAnsi" w:cstheme="majorHAnsi" w:hint="eastAsia"/>
              </w:rPr>
              <w:t>9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7A268E" w:rsidP="00093AF7">
      <w:pPr>
        <w:pStyle w:val="30"/>
        <w:numPr>
          <w:ilvl w:val="2"/>
          <w:numId w:val="22"/>
        </w:numPr>
      </w:pPr>
      <w:bookmarkStart w:id="78" w:name="_Toc33542997"/>
      <w:r>
        <w:rPr>
          <w:rFonts w:hint="eastAsia"/>
        </w:rPr>
        <w:t>R</w:t>
      </w:r>
      <w:r>
        <w:t>equest type</w:t>
      </w:r>
      <w:bookmarkEnd w:id="78"/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7A268E" w:rsidRPr="0006446B" w:rsidRDefault="007A268E" w:rsidP="007A268E">
      <w:pPr>
        <w:ind w:left="680"/>
        <w:rPr>
          <w:rFonts w:asciiTheme="majorHAnsi" w:hAnsiTheme="majorHAnsi" w:cstheme="majorHAnsi"/>
        </w:rPr>
      </w:pPr>
    </w:p>
    <w:p w:rsidR="007A268E" w:rsidRPr="00105FCC" w:rsidRDefault="007A268E" w:rsidP="007A268E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7A268E" w:rsidRPr="00105FCC" w:rsidRDefault="007A268E" w:rsidP="007A268E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Pr="0006446B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Menu</w:t>
      </w:r>
      <w:r w:rsidRPr="00105FCC">
        <w:rPr>
          <w:rFonts w:asciiTheme="majorHAnsi" w:hAnsiTheme="majorHAnsi" w:cstheme="majorHAnsi"/>
        </w:rPr>
        <w:t>ID</w:t>
      </w:r>
      <w:proofErr w:type="spellEnd"/>
    </w:p>
    <w:p w:rsidR="00A853C2" w:rsidRPr="00105FCC" w:rsidRDefault="007A268E" w:rsidP="007A268E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>5</w:t>
      </w:r>
      <w:r w:rsidRPr="00093AF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19</w:t>
      </w:r>
      <w:r w:rsidRPr="00093AF7">
        <w:rPr>
          <w:rFonts w:asciiTheme="majorHAnsi" w:hAnsiTheme="majorHAnsi" w:cstheme="majorHAnsi"/>
        </w:rPr>
        <w:t xml:space="preserve">　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A853C2" w:rsidRPr="00105FCC" w:rsidRDefault="00A853C2" w:rsidP="00A853C2">
      <w:pPr>
        <w:ind w:left="680" w:firstLineChars="100" w:firstLine="21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7A268E">
        <w:rPr>
          <w:rFonts w:asciiTheme="majorHAnsi" w:hAnsiTheme="majorHAnsi" w:cstheme="majorHAnsi"/>
        </w:rPr>
        <w:t xml:space="preserve"> header</w:t>
      </w:r>
    </w:p>
    <w:p w:rsidR="00A853C2" w:rsidRPr="00105FCC" w:rsidRDefault="007A268E" w:rsidP="00A853C2">
      <w:pPr>
        <w:pStyle w:val="af2"/>
        <w:keepNext/>
        <w:rPr>
          <w:rFonts w:asciiTheme="majorHAnsi" w:hAnsiTheme="majorHAnsi" w:cstheme="majorHAnsi"/>
        </w:rPr>
      </w:pPr>
      <w:bookmarkStart w:id="79" w:name="_Ref29396320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17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 </w:t>
      </w:r>
      <w:r w:rsidR="00487A22">
        <w:rPr>
          <w:rFonts w:asciiTheme="majorHAnsi" w:hAnsiTheme="majorHAnsi" w:cstheme="majorHAnsi" w:hint="eastAsia"/>
          <w:b w:val="0"/>
        </w:rPr>
        <w:t xml:space="preserve"> </w:t>
      </w:r>
      <w:r w:rsidR="00A853C2" w:rsidRPr="00105FCC">
        <w:rPr>
          <w:rFonts w:asciiTheme="majorHAnsi" w:hAnsiTheme="majorHAnsi" w:cstheme="majorHAnsi"/>
          <w:b w:val="0"/>
        </w:rPr>
        <w:t>HTTP</w:t>
      </w:r>
      <w:bookmarkEnd w:id="79"/>
      <w:r>
        <w:rPr>
          <w:rFonts w:asciiTheme="majorHAnsi" w:hAnsiTheme="majorHAnsi" w:cstheme="majorHAnsi" w:hint="eastAsia"/>
          <w:b w:val="0"/>
        </w:rPr>
        <w:t xml:space="preserve"> header parameter list</w:t>
      </w:r>
      <w:r w:rsidRPr="00105FCC">
        <w:rPr>
          <w:rFonts w:asciiTheme="majorHAnsi" w:hAnsiTheme="majorHAnsi" w:cstheme="majorHAnsi"/>
        </w:rPr>
        <w:t xml:space="preserve"> 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A853C2" w:rsidRPr="00105FCC" w:rsidTr="0077068B">
        <w:tc>
          <w:tcPr>
            <w:tcW w:w="1696" w:type="dxa"/>
            <w:shd w:val="clear" w:color="auto" w:fill="002B62"/>
          </w:tcPr>
          <w:p w:rsidR="00A853C2" w:rsidRPr="00105FCC" w:rsidRDefault="00A853C2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 w:rsidR="007A268E">
              <w:rPr>
                <w:rFonts w:asciiTheme="majorHAnsi" w:hAnsiTheme="majorHAnsi" w:cstheme="majorHAnsi" w:hint="eastAsia"/>
                <w:color w:val="FFFFFF" w:themeColor="background1"/>
              </w:rPr>
              <w:t xml:space="preserve"> </w:t>
            </w:r>
            <w:r w:rsidR="007A268E">
              <w:rPr>
                <w:rFonts w:asciiTheme="majorHAnsi" w:hAnsiTheme="majorHAnsi" w:cstheme="majorHAnsi"/>
                <w:color w:val="FFFFFF" w:themeColor="background1"/>
              </w:rPr>
              <w:t>Header</w:t>
            </w:r>
          </w:p>
        </w:tc>
        <w:tc>
          <w:tcPr>
            <w:tcW w:w="7088" w:type="dxa"/>
            <w:shd w:val="clear" w:color="auto" w:fill="002B62"/>
          </w:tcPr>
          <w:p w:rsidR="00A853C2" w:rsidRPr="00105FCC" w:rsidRDefault="007A268E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Description</w:t>
            </w:r>
          </w:p>
        </w:tc>
      </w:tr>
      <w:tr w:rsidR="007A268E" w:rsidRPr="00105FCC" w:rsidTr="0077068B">
        <w:tc>
          <w:tcPr>
            <w:tcW w:w="1696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7A268E" w:rsidRPr="00105FCC" w:rsidTr="0077068B">
        <w:tc>
          <w:tcPr>
            <w:tcW w:w="1696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</w:t>
            </w:r>
            <w:proofErr w:type="spellStart"/>
            <w:r w:rsidRPr="00105FCC">
              <w:rPr>
                <w:rFonts w:asciiTheme="majorHAnsi" w:hAnsiTheme="majorHAnsi" w:cstheme="majorHAnsi"/>
              </w:rPr>
              <w:t>json</w:t>
            </w:r>
            <w:proofErr w:type="spellEnd"/>
            <w:r w:rsidRPr="00105FCC">
              <w:rPr>
                <w:rFonts w:asciiTheme="majorHAnsi" w:hAnsiTheme="majorHAnsi" w:cstheme="majorHAnsi"/>
              </w:rPr>
              <w:t xml:space="preserve">” </w:t>
            </w:r>
          </w:p>
        </w:tc>
      </w:tr>
      <w:tr w:rsidR="007A268E" w:rsidRPr="00105FCC" w:rsidTr="0077068B">
        <w:tc>
          <w:tcPr>
            <w:tcW w:w="1696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7A268E" w:rsidRPr="00105FCC" w:rsidRDefault="007A268E" w:rsidP="007A26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A853C2" w:rsidRPr="00105FCC" w:rsidTr="0077068B">
        <w:tc>
          <w:tcPr>
            <w:tcW w:w="1696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  <w:p w:rsidR="00A853C2" w:rsidRPr="00105FCC" w:rsidRDefault="007A268E" w:rsidP="0077068B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can</w:t>
            </w:r>
            <w:proofErr w:type="gramEnd"/>
            <w:r>
              <w:rPr>
                <w:rFonts w:asciiTheme="majorHAnsi" w:hAnsiTheme="majorHAnsi" w:cstheme="majorHAnsi"/>
              </w:rPr>
              <w:t xml:space="preserve"> be specified.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7A268E" w:rsidRDefault="007A268E" w:rsidP="00A853C2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7A268E" w:rsidP="00A853C2">
      <w:pPr>
        <w:pStyle w:val="af2"/>
        <w:keepNext/>
        <w:rPr>
          <w:rFonts w:asciiTheme="majorHAnsi" w:hAnsiTheme="majorHAnsi" w:cstheme="majorHAnsi"/>
        </w:rPr>
      </w:pPr>
      <w:bookmarkStart w:id="80" w:name="_Ref29396613"/>
      <w:r w:rsidRPr="00A80F66">
        <w:rPr>
          <w:rFonts w:asciiTheme="majorHAnsi" w:hAnsiTheme="majorHAnsi" w:cstheme="majorHAnsi" w:hint="eastAsia"/>
        </w:rPr>
        <w:t>T</w:t>
      </w:r>
      <w:r w:rsidRPr="00A80F66"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18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bookmarkEnd w:id="80"/>
      <w:r w:rsidRPr="007A268E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9209" w:type="dxa"/>
        <w:tblInd w:w="680" w:type="dxa"/>
        <w:tblLook w:val="04A0" w:firstRow="1" w:lastRow="0" w:firstColumn="1" w:lastColumn="0" w:noHBand="0" w:noVBand="1"/>
      </w:tblPr>
      <w:tblGrid>
        <w:gridCol w:w="1533"/>
        <w:gridCol w:w="4132"/>
        <w:gridCol w:w="2127"/>
        <w:gridCol w:w="1417"/>
      </w:tblGrid>
      <w:tr w:rsidR="007A268E" w:rsidRPr="00105FCC" w:rsidTr="0077068B">
        <w:tc>
          <w:tcPr>
            <w:tcW w:w="1533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4132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127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417" w:type="dxa"/>
            <w:shd w:val="clear" w:color="auto" w:fill="002B62"/>
          </w:tcPr>
          <w:p w:rsidR="007A268E" w:rsidRPr="00105FCC" w:rsidRDefault="007A268E" w:rsidP="007A268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A853C2" w:rsidRPr="00105FCC" w:rsidTr="0077068B">
        <w:tc>
          <w:tcPr>
            <w:tcW w:w="1533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INFO</w:t>
            </w:r>
          </w:p>
        </w:tc>
        <w:tc>
          <w:tcPr>
            <w:tcW w:w="4132" w:type="dxa"/>
          </w:tcPr>
          <w:p w:rsidR="00A853C2" w:rsidRPr="00105FCC" w:rsidRDefault="007A268E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Check the execution status of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an</w:t>
            </w:r>
            <w:r>
              <w:rPr>
                <w:rFonts w:asciiTheme="majorHAnsi" w:hAnsiTheme="majorHAnsi" w:cstheme="majorHAnsi"/>
              </w:rPr>
              <w:t>d return the status.</w:t>
            </w:r>
          </w:p>
        </w:tc>
        <w:tc>
          <w:tcPr>
            <w:tcW w:w="2127" w:type="dxa"/>
          </w:tcPr>
          <w:p w:rsidR="00A853C2" w:rsidRPr="00105FCC" w:rsidRDefault="007A268E" w:rsidP="007A268E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Symphony class execution checking</w:t>
            </w:r>
          </w:p>
        </w:tc>
        <w:tc>
          <w:tcPr>
            <w:tcW w:w="1417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2100000309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401CA9" w:rsidRPr="00401CA9" w:rsidRDefault="00401CA9" w:rsidP="00401CA9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164584" w:rsidRPr="00105FCC" w:rsidRDefault="00164584" w:rsidP="00164584">
      <w:pPr>
        <w:pStyle w:val="30"/>
      </w:pPr>
      <w:bookmarkStart w:id="81" w:name="_Toc33542998"/>
      <w:r>
        <w:t>Response item</w:t>
      </w:r>
      <w:bookmarkEnd w:id="81"/>
    </w:p>
    <w:p w:rsidR="00A853C2" w:rsidRPr="00616DE0" w:rsidRDefault="00164584" w:rsidP="00164584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The following </w:t>
      </w:r>
      <w:r w:rsidR="00616DE0">
        <w:rPr>
          <w:rFonts w:asciiTheme="majorHAnsi" w:hAnsiTheme="majorHAnsi" w:cstheme="majorHAnsi"/>
        </w:rPr>
        <w:t xml:space="preserve">is the </w:t>
      </w:r>
      <w:r w:rsidR="00616DE0">
        <w:rPr>
          <w:rFonts w:asciiTheme="majorHAnsi" w:hAnsiTheme="majorHAnsi" w:cstheme="majorHAnsi" w:hint="eastAsia"/>
        </w:rPr>
        <w:t>explanation of</w:t>
      </w:r>
      <w:r>
        <w:rPr>
          <w:rFonts w:asciiTheme="majorHAnsi" w:hAnsiTheme="majorHAnsi" w:cstheme="majorHAnsi" w:hint="eastAsia"/>
        </w:rPr>
        <w:t xml:space="preserve"> </w:t>
      </w:r>
      <w:r w:rsidR="00616DE0">
        <w:rPr>
          <w:rFonts w:asciiTheme="majorHAnsi" w:hAnsiTheme="majorHAnsi" w:cstheme="majorHAnsi"/>
        </w:rPr>
        <w:t>the response items in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each X-command parameter</w:t>
      </w:r>
      <w:r>
        <w:rPr>
          <w:rFonts w:asciiTheme="majorHAnsi" w:hAnsiTheme="majorHAnsi" w:cstheme="majorHAnsi"/>
        </w:rPr>
        <w:t>.</w:t>
      </w:r>
    </w:p>
    <w:p w:rsidR="00A853C2" w:rsidRPr="00105FCC" w:rsidRDefault="00164584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19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</w:rPr>
        <w:t xml:space="preserve">　</w:t>
      </w:r>
      <w:r w:rsidRPr="00164584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908"/>
        <w:gridCol w:w="5842"/>
      </w:tblGrid>
      <w:tr w:rsidR="00164584" w:rsidRPr="00105FCC" w:rsidTr="00A06154">
        <w:trPr>
          <w:jc w:val="center"/>
        </w:trPr>
        <w:tc>
          <w:tcPr>
            <w:tcW w:w="2908" w:type="dxa"/>
            <w:shd w:val="clear" w:color="auto" w:fill="002B62"/>
          </w:tcPr>
          <w:p w:rsidR="00164584" w:rsidRPr="00105FCC" w:rsidRDefault="00164584" w:rsidP="0016458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164584" w:rsidRPr="00105FCC" w:rsidRDefault="00164584" w:rsidP="0016458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164584" w:rsidRPr="00105FCC" w:rsidTr="00A06154">
        <w:trPr>
          <w:jc w:val="center"/>
        </w:trPr>
        <w:tc>
          <w:tcPr>
            <w:tcW w:w="2908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5842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when operating </w:t>
            </w:r>
            <w:r w:rsidRPr="00105FCC">
              <w:rPr>
                <w:rFonts w:asciiTheme="majorHAnsi" w:hAnsiTheme="majorHAnsi" w:cstheme="majorHAnsi"/>
              </w:rPr>
              <w:t xml:space="preserve">SYMPHONY </w:t>
            </w:r>
            <w:r>
              <w:rPr>
                <w:rFonts w:asciiTheme="majorHAnsi" w:hAnsiTheme="majorHAnsi" w:cstheme="majorHAnsi"/>
              </w:rPr>
              <w:t>instances</w:t>
            </w:r>
          </w:p>
        </w:tc>
      </w:tr>
      <w:tr w:rsidR="00A853C2" w:rsidRPr="00105FCC" w:rsidTr="00A06154">
        <w:trPr>
          <w:jc w:val="center"/>
        </w:trPr>
        <w:tc>
          <w:tcPr>
            <w:tcW w:w="290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164584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 code of execution status</w:t>
            </w:r>
          </w:p>
          <w:p w:rsidR="00A853C2" w:rsidRPr="00164584" w:rsidRDefault="00164584" w:rsidP="00A853C2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>
              <w:rPr>
                <w:rFonts w:asciiTheme="majorHAnsi" w:hAnsiTheme="majorHAnsi" w:cstheme="majorHAnsi"/>
              </w:rPr>
              <w:t>：</w:t>
            </w:r>
            <w:r>
              <w:rPr>
                <w:rFonts w:asciiTheme="majorHAnsi" w:hAnsiTheme="majorHAnsi" w:cstheme="majorHAnsi"/>
              </w:rPr>
              <w:t>Normal end</w:t>
            </w:r>
          </w:p>
        </w:tc>
      </w:tr>
      <w:tr w:rsidR="00A853C2" w:rsidRPr="00105FCC" w:rsidTr="00A06154">
        <w:trPr>
          <w:jc w:val="center"/>
        </w:trPr>
        <w:tc>
          <w:tcPr>
            <w:tcW w:w="290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A853C2" w:rsidRPr="00105FCC" w:rsidRDefault="00164584" w:rsidP="001645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ind w:left="680"/>
        <w:rPr>
          <w:rFonts w:asciiTheme="majorHAnsi" w:hAnsiTheme="majorHAnsi" w:cstheme="majorHAnsi"/>
        </w:rPr>
      </w:pPr>
    </w:p>
    <w:p w:rsidR="00C34249" w:rsidRPr="00C34249" w:rsidRDefault="00A853C2" w:rsidP="00C34249">
      <w:pPr>
        <w:pStyle w:val="30"/>
      </w:pPr>
      <w:bookmarkStart w:id="82" w:name="_Toc33542999"/>
      <w:r w:rsidRPr="00105FCC">
        <w:t>INFO</w:t>
      </w:r>
      <w:bookmarkEnd w:id="82"/>
    </w:p>
    <w:p w:rsidR="00C34249" w:rsidRDefault="00C34249" w:rsidP="00A853C2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instance ID </w:t>
      </w:r>
      <w:r>
        <w:rPr>
          <w:rFonts w:asciiTheme="majorHAnsi" w:hAnsiTheme="majorHAnsi" w:cstheme="majorHAnsi"/>
          <w:szCs w:val="21"/>
        </w:rPr>
        <w:t>of Symphony during execution and obtain the execution information.</w:t>
      </w:r>
    </w:p>
    <w:p w:rsidR="00C34249" w:rsidRDefault="00C34249" w:rsidP="00C34249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C34249" w:rsidRPr="00105FCC" w:rsidRDefault="00C34249" w:rsidP="00C34249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A853C2" w:rsidRPr="00C34249" w:rsidRDefault="00A853C2" w:rsidP="00A853C2">
      <w:pPr>
        <w:ind w:left="454" w:firstLine="386"/>
        <w:rPr>
          <w:rFonts w:asciiTheme="majorHAnsi" w:hAnsiTheme="majorHAnsi" w:cstheme="majorHAnsi"/>
        </w:rPr>
      </w:pPr>
    </w:p>
    <w:p w:rsidR="00A853C2" w:rsidRPr="00C34249" w:rsidRDefault="00C34249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20</w:t>
      </w:r>
      <w:r w:rsidR="00A853C2">
        <w:rPr>
          <w:rFonts w:asciiTheme="majorHAnsi" w:hAnsiTheme="majorHAnsi" w:cstheme="majorHAnsi"/>
        </w:rPr>
        <w:fldChar w:fldCharType="end"/>
      </w:r>
      <w:r w:rsidR="00A853C2" w:rsidRPr="00C34249">
        <w:rPr>
          <w:rFonts w:asciiTheme="majorHAnsi" w:hAnsiTheme="majorHAnsi" w:cstheme="majorHAnsi"/>
        </w:rPr>
        <w:t xml:space="preserve">　</w:t>
      </w:r>
      <w:r w:rsidR="00A853C2" w:rsidRPr="00C34249">
        <w:rPr>
          <w:rFonts w:asciiTheme="majorHAnsi" w:hAnsiTheme="majorHAnsi" w:cstheme="majorHAnsi"/>
        </w:rPr>
        <w:t>Symphony</w:t>
      </w:r>
      <w:r w:rsidRPr="00C34249">
        <w:rPr>
          <w:rFonts w:asciiTheme="majorHAnsi" w:hAnsiTheme="majorHAnsi" w:cstheme="majorHAnsi" w:hint="eastAsia"/>
        </w:rPr>
        <w:t xml:space="preserve"> </w:t>
      </w:r>
      <w:r w:rsidRPr="00C34249">
        <w:rPr>
          <w:rFonts w:asciiTheme="majorHAnsi" w:hAnsiTheme="majorHAnsi" w:cstheme="majorHAnsi"/>
        </w:rPr>
        <w:t>execution</w:t>
      </w:r>
      <w:r w:rsidRPr="00C34249">
        <w:rPr>
          <w:rFonts w:asciiTheme="majorHAnsi" w:hAnsiTheme="majorHAnsi" w:cstheme="majorHAnsi" w:hint="eastAsia"/>
        </w:rPr>
        <w:t xml:space="preserve"> </w:t>
      </w:r>
      <w:r w:rsidRPr="00C34249">
        <w:rPr>
          <w:rFonts w:asciiTheme="majorHAnsi" w:hAnsiTheme="majorHAnsi" w:cstheme="majorHAnsi"/>
        </w:rPr>
        <w:t>obtain information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A853C2" w:rsidRPr="00105FCC" w:rsidTr="0077068B">
        <w:tc>
          <w:tcPr>
            <w:tcW w:w="3118" w:type="dxa"/>
            <w:shd w:val="clear" w:color="auto" w:fill="002B62"/>
          </w:tcPr>
          <w:p w:rsidR="00A853C2" w:rsidRPr="00105FCC" w:rsidRDefault="00C3424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A853C2" w:rsidRPr="00105FCC" w:rsidRDefault="00C3424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Value</w:t>
            </w:r>
          </w:p>
        </w:tc>
      </w:tr>
      <w:tr w:rsidR="00A853C2" w:rsidRPr="00105FCC" w:rsidTr="0077068B">
        <w:tc>
          <w:tcPr>
            <w:tcW w:w="3118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3544" w:type="dxa"/>
          </w:tcPr>
          <w:p w:rsidR="00A853C2" w:rsidRPr="00105FCC" w:rsidRDefault="00A853C2" w:rsidP="00C3424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C34249">
              <w:rPr>
                <w:rFonts w:asciiTheme="majorHAnsi" w:hAnsiTheme="majorHAnsi" w:cstheme="majorHAnsi" w:hint="eastAsia"/>
              </w:rPr>
              <w:t xml:space="preserve"> </w:t>
            </w:r>
            <w:r w:rsidR="00C34249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  <w:r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A853C2" w:rsidRPr="00105FCC" w:rsidRDefault="00A853C2" w:rsidP="00A853C2">
      <w:pPr>
        <w:ind w:left="454" w:firstLineChars="600" w:firstLine="126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C34249">
        <w:rPr>
          <w:rFonts w:asciiTheme="majorHAnsi" w:hAnsiTheme="majorHAnsi" w:cstheme="majorHAnsi"/>
        </w:rPr>
        <w:t>The value obtained from the return value of EXECUTE.</w:t>
      </w:r>
    </w:p>
    <w:p w:rsidR="00A853C2" w:rsidRPr="00105FCC" w:rsidRDefault="00A853C2" w:rsidP="00A853C2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C34249">
        <w:rPr>
          <w:rFonts w:asciiTheme="majorHAnsi" w:hAnsiTheme="majorHAnsi" w:cstheme="majorHAnsi" w:hint="eastAsia"/>
        </w:rPr>
        <w:t>R</w:t>
      </w:r>
      <w:r w:rsidR="00C34249">
        <w:rPr>
          <w:rFonts w:asciiTheme="majorHAnsi" w:hAnsiTheme="majorHAnsi" w:cstheme="majorHAnsi"/>
        </w:rPr>
        <w:t>esponse</w:t>
      </w:r>
    </w:p>
    <w:p w:rsidR="00A853C2" w:rsidRPr="00105FCC" w:rsidRDefault="00A853C2" w:rsidP="00A853C2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C34249">
        <w:rPr>
          <w:rFonts w:asciiTheme="majorHAnsi" w:hAnsiTheme="majorHAnsi" w:cstheme="majorHAnsi"/>
        </w:rPr>
        <w:t>The returned response is stored in JSON format.</w:t>
      </w: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A853C2" w:rsidRPr="00105FCC" w:rsidTr="0077068B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"SUCCEED",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"SYMPHONY_CLASS_ID": "1",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"SYMPHONY_INSTANCE_INFO":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"SYMPHONY_INSTANCE_ID": 1,</w:t>
            </w:r>
          </w:p>
          <w:p w:rsidR="00A853C2" w:rsidRPr="00105FCC" w:rsidRDefault="00A853C2" w:rsidP="0077068B">
            <w:pPr>
              <w:widowControl/>
              <w:ind w:firstLineChars="700" w:firstLine="1470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CC178A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CC178A" w:rsidRPr="00094ADD">
              <w:rPr>
                <w:rFonts w:ascii="ＭＳ ゴシック" w:eastAsia="ＭＳ ゴシック" w:hAnsi="ＭＳ ゴシック" w:cs="ＭＳ ゴシック" w:hint="eastAsia"/>
                <w:color w:val="FF0000"/>
                <w:kern w:val="0"/>
                <w:szCs w:val="21"/>
              </w:rPr>
              <w:t>①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"FOCUS_MOVEMENT": 1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},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"MOVEMENTS": [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"CLASS_ITEM":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"ORCHESTRATOR_ID": "3",</w:t>
            </w:r>
          </w:p>
          <w:p w:rsidR="00A853C2" w:rsidRPr="00105FCC" w:rsidRDefault="00CC178A" w:rsidP="0077068B">
            <w:pPr>
              <w:widowControl/>
              <w:ind w:firstLineChars="1100" w:firstLine="231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>
              <w:rPr>
                <w:rFonts w:ascii="Arial" w:eastAsia="ＭＳ ゴシック" w:hAnsi="Arial" w:cs="Arial" w:hint="eastAsia"/>
                <w:color w:val="FF0000"/>
                <w:kern w:val="0"/>
                <w:szCs w:val="21"/>
              </w:rPr>
              <w:t>②</w:t>
            </w:r>
            <w:r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="00A853C2"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"NEXT_PENDING":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checkedValue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            },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"INS_ITEM": {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"STATUS": "11",</w:t>
            </w:r>
          </w:p>
          <w:p w:rsidR="00A853C2" w:rsidRPr="00105FCC" w:rsidRDefault="00A853C2" w:rsidP="0077068B">
            <w:pPr>
              <w:widowControl/>
              <w:ind w:firstLineChars="1100" w:firstLine="2310"/>
              <w:jc w:val="left"/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  <w:r w:rsidR="00CC178A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(omitted)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refer to the following </w:t>
            </w:r>
            <w:r w:rsidR="00CC178A">
              <w:rPr>
                <w:rFonts w:ascii="Arial" w:eastAsia="ＭＳ ゴシック" w:hAnsi="Arial" w:cs="Arial" w:hint="eastAsia"/>
                <w:color w:val="FF0000"/>
                <w:kern w:val="0"/>
                <w:szCs w:val="21"/>
              </w:rPr>
              <w:t>③</w:t>
            </w:r>
            <w:r w:rsidR="00CC178A" w:rsidRPr="00094ADD">
              <w:rPr>
                <w:rFonts w:ascii="Arial" w:eastAsia="ＭＳ ゴシック" w:hAnsi="Arial" w:cs="Arial"/>
                <w:color w:val="FF0000"/>
                <w:kern w:val="0"/>
                <w:szCs w:val="21"/>
              </w:rPr>
              <w:t xml:space="preserve"> for the items</w:t>
            </w:r>
            <w:r w:rsidRPr="00105FCC">
              <w:rPr>
                <w:rFonts w:asciiTheme="majorHAnsi" w:eastAsia="ＭＳ ゴシック" w:hAnsiTheme="majorHAnsi" w:cstheme="majorHAnsi"/>
                <w:color w:val="FF0000"/>
                <w:kern w:val="0"/>
                <w:szCs w:val="21"/>
              </w:rPr>
              <w:t>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    "OPERATION_NAME": null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　　　　　　・・・・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],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"000",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""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A853C2" w:rsidRPr="00105FCC" w:rsidRDefault="00A853C2" w:rsidP="0077068B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A853C2" w:rsidRPr="00105FCC" w:rsidTr="0077068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3C2" w:rsidRPr="00105FCC" w:rsidRDefault="00A853C2" w:rsidP="0077068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A853C2" w:rsidRPr="00105FCC" w:rsidTr="0077068B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853C2" w:rsidRPr="00105FCC" w:rsidRDefault="00A853C2" w:rsidP="0077068B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A853C2" w:rsidRPr="00105FCC" w:rsidRDefault="00A853C2" w:rsidP="00A853C2">
      <w:pPr>
        <w:pStyle w:val="52"/>
        <w:rPr>
          <w:rFonts w:asciiTheme="majorHAnsi" w:hAnsiTheme="majorHAnsi" w:cstheme="majorHAnsi"/>
        </w:rPr>
      </w:pPr>
    </w:p>
    <w:p w:rsidR="00A853C2" w:rsidRPr="00105FCC" w:rsidRDefault="00A853C2" w:rsidP="00A853C2">
      <w:pPr>
        <w:tabs>
          <w:tab w:val="left" w:pos="3030"/>
        </w:tabs>
        <w:ind w:firstLine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　</w:t>
      </w:r>
    </w:p>
    <w:p w:rsidR="00A853C2" w:rsidRPr="00CC178A" w:rsidRDefault="00CC178A" w:rsidP="00CC178A">
      <w:pPr>
        <w:pStyle w:val="a9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 xml:space="preserve">The </w:t>
      </w:r>
      <w:r w:rsidR="00A853C2" w:rsidRPr="00CC178A">
        <w:rPr>
          <w:rFonts w:asciiTheme="majorHAnsi" w:hAnsiTheme="majorHAnsi" w:cstheme="majorHAnsi"/>
          <w:szCs w:val="21"/>
        </w:rPr>
        <w:t>S</w:t>
      </w:r>
      <w:r w:rsidRPr="00CC178A">
        <w:rPr>
          <w:rFonts w:asciiTheme="majorHAnsi" w:hAnsiTheme="majorHAnsi" w:cstheme="majorHAnsi" w:hint="eastAsia"/>
          <w:szCs w:val="21"/>
        </w:rPr>
        <w:t>y</w:t>
      </w:r>
      <w:r>
        <w:rPr>
          <w:rFonts w:asciiTheme="majorHAnsi" w:hAnsiTheme="majorHAnsi" w:cstheme="majorHAnsi"/>
          <w:szCs w:val="21"/>
        </w:rPr>
        <w:t>mphony instance information array stored in S</w:t>
      </w:r>
      <w:r w:rsidR="00A853C2" w:rsidRPr="00CC178A">
        <w:rPr>
          <w:rFonts w:asciiTheme="majorHAnsi" w:hAnsiTheme="majorHAnsi" w:cstheme="majorHAnsi"/>
          <w:szCs w:val="21"/>
        </w:rPr>
        <w:t>YMPHONY_INSTANCE_INFO</w:t>
      </w:r>
    </w:p>
    <w:p w:rsidR="00A853C2" w:rsidRPr="00105FCC" w:rsidRDefault="00A853C2" w:rsidP="00A853C2">
      <w:pPr>
        <w:rPr>
          <w:rFonts w:asciiTheme="majorHAnsi" w:hAnsiTheme="majorHAnsi" w:cstheme="majorHAnsi"/>
          <w:b/>
        </w:rPr>
      </w:pPr>
    </w:p>
    <w:p w:rsidR="00A853C2" w:rsidRPr="00105FCC" w:rsidRDefault="00CC178A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21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>
        <w:rPr>
          <w:rFonts w:asciiTheme="majorHAnsi" w:hAnsiTheme="majorHAnsi" w:cstheme="majorHAnsi" w:hint="eastAsia"/>
          <w:b w:val="0"/>
        </w:rPr>
        <w:t>I</w:t>
      </w:r>
      <w:r>
        <w:rPr>
          <w:rFonts w:asciiTheme="majorHAnsi" w:hAnsiTheme="majorHAnsi" w:cstheme="majorHAnsi"/>
          <w:b w:val="0"/>
        </w:rPr>
        <w:t>nstance array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A853C2" w:rsidRPr="00105FCC" w:rsidTr="0077068B">
        <w:tc>
          <w:tcPr>
            <w:tcW w:w="3119" w:type="dxa"/>
            <w:shd w:val="clear" w:color="auto" w:fill="002B62"/>
          </w:tcPr>
          <w:p w:rsidR="00A853C2" w:rsidRPr="00105FCC" w:rsidRDefault="00CC178A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A853C2" w:rsidRPr="00105FCC" w:rsidRDefault="00CC178A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ontent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SYMPHONY_INSTANCE_ID</w:t>
            </w:r>
          </w:p>
        </w:tc>
        <w:tc>
          <w:tcPr>
            <w:tcW w:w="4678" w:type="dxa"/>
          </w:tcPr>
          <w:p w:rsidR="00A853C2" w:rsidRPr="00105FCC" w:rsidRDefault="00A853C2" w:rsidP="00CC178A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Symphony</w:t>
            </w:r>
            <w:r w:rsidR="00CC178A">
              <w:rPr>
                <w:rFonts w:asciiTheme="majorHAnsi" w:hAnsiTheme="majorHAnsi" w:cstheme="majorHAnsi" w:hint="eastAsia"/>
              </w:rPr>
              <w:t xml:space="preserve"> </w:t>
            </w:r>
            <w:r w:rsidR="00CC178A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I_SYMPHONY_CLASS_NO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Class ID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I_SYMPHONY_NAME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Name</w:t>
            </w:r>
            <w:r>
              <w:rPr>
                <w:rFonts w:asciiTheme="majorHAnsi" w:hAnsiTheme="majorHAnsi" w:cstheme="majorHAnsi" w:hint="eastAsia"/>
              </w:rPr>
              <w:t xml:space="preserve">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I_DESCRIPTION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Description</w:t>
            </w:r>
            <w:r>
              <w:rPr>
                <w:rFonts w:asciiTheme="majorHAnsi" w:hAnsiTheme="majorHAnsi" w:cstheme="majorHAnsi" w:hint="eastAsia"/>
              </w:rPr>
              <w:t xml:space="preserve"> of the </w:t>
            </w:r>
            <w:r>
              <w:rPr>
                <w:rFonts w:asciiTheme="majorHAnsi" w:hAnsiTheme="majorHAnsi" w:cstheme="majorHAnsi"/>
              </w:rPr>
              <w:t>instance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STATUS_ID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 status</w:t>
            </w:r>
            <w:r w:rsidR="00F756F9">
              <w:rPr>
                <w:rFonts w:asciiTheme="majorHAnsi" w:hAnsiTheme="majorHAnsi" w:cstheme="majorHAnsi"/>
              </w:rPr>
              <w:t>.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 w:rsidR="00F756F9">
              <w:rPr>
                <w:rFonts w:asciiTheme="majorHAnsi" w:hAnsiTheme="majorHAnsi" w:cstheme="majorHAnsi" w:hint="eastAsia"/>
              </w:rPr>
              <w:t>R</w:t>
            </w:r>
            <w:r>
              <w:rPr>
                <w:rFonts w:asciiTheme="majorHAnsi" w:hAnsiTheme="majorHAnsi" w:cstheme="majorHAnsi" w:hint="eastAsia"/>
              </w:rPr>
              <w:t xml:space="preserve">efer to Table </w:t>
            </w:r>
            <w:r>
              <w:rPr>
                <w:rFonts w:asciiTheme="majorHAnsi" w:hAnsiTheme="majorHAnsi" w:cstheme="majorHAnsi"/>
              </w:rPr>
              <w:t>5-25 for details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ABORT_EXECUTE_FLAG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mergency stop </w:t>
            </w:r>
            <w:r>
              <w:rPr>
                <w:rFonts w:asciiTheme="majorHAnsi" w:hAnsiTheme="majorHAnsi" w:cstheme="majorHAnsi" w:hint="eastAsia"/>
              </w:rPr>
              <w:t>flag</w:t>
            </w:r>
            <w:r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 w:hint="eastAsia"/>
              </w:rPr>
              <w:t xml:space="preserve"> Not issued: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1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 w:hint="eastAsia"/>
              </w:rPr>
              <w:t>Issued: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2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OPERATION_NO_UAPK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A853C2" w:rsidRPr="00105FCC">
              <w:rPr>
                <w:rFonts w:asciiTheme="majorHAnsi" w:hAnsiTheme="majorHAnsi" w:cstheme="majorHAnsi"/>
              </w:rPr>
              <w:t>NO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OPERATION_NO_IDBH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A853C2" w:rsidRPr="00105FCC" w:rsidRDefault="00CC178A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>peration name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TIME_BOOK</w:t>
            </w:r>
          </w:p>
        </w:tc>
        <w:tc>
          <w:tcPr>
            <w:tcW w:w="4678" w:type="dxa"/>
          </w:tcPr>
          <w:p w:rsidR="00A853C2" w:rsidRPr="00105FCC" w:rsidRDefault="00CC178A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cheduled execution</w:t>
            </w:r>
            <w:r w:rsidR="00F756F9">
              <w:rPr>
                <w:rFonts w:asciiTheme="majorHAnsi" w:hAnsiTheme="majorHAnsi" w:cstheme="majorHAnsi"/>
              </w:rPr>
              <w:t xml:space="preserve"> date/</w:t>
            </w:r>
            <w:r>
              <w:rPr>
                <w:rFonts w:asciiTheme="majorHAnsi" w:hAnsiTheme="majorHAnsi" w:cstheme="majorHAnsi"/>
              </w:rPr>
              <w:t>time</w:t>
            </w:r>
          </w:p>
        </w:tc>
      </w:tr>
      <w:tr w:rsidR="00F756F9" w:rsidRPr="00105FCC" w:rsidTr="0077068B">
        <w:tc>
          <w:tcPr>
            <w:tcW w:w="3119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tart date/time</w:t>
            </w:r>
          </w:p>
        </w:tc>
      </w:tr>
      <w:tr w:rsidR="00F756F9" w:rsidRPr="00105FCC" w:rsidTr="0077068B">
        <w:tc>
          <w:tcPr>
            <w:tcW w:w="3119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F756F9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nd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MOVEMENT_LENGTH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Number of registered</w:t>
            </w:r>
            <w:r>
              <w:rPr>
                <w:rFonts w:asciiTheme="majorHAnsi" w:hAnsiTheme="majorHAnsi" w:cstheme="majorHAnsi"/>
              </w:rPr>
              <w:t xml:space="preserve"> M</w:t>
            </w:r>
            <w:r w:rsidR="00A853C2" w:rsidRPr="00105FCC">
              <w:rPr>
                <w:rFonts w:asciiTheme="majorHAnsi" w:hAnsiTheme="majorHAnsi" w:cstheme="majorHAnsi"/>
              </w:rPr>
              <w:t>ovement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FOCUS_MOVEMENT</w:t>
            </w:r>
          </w:p>
        </w:tc>
        <w:tc>
          <w:tcPr>
            <w:tcW w:w="4678" w:type="dxa"/>
          </w:tcPr>
          <w:p w:rsidR="00A853C2" w:rsidRPr="00105FCC" w:rsidRDefault="00CC178A" w:rsidP="00CC17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sequence of current execution Movement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6A1946" w:rsidRDefault="006A1946" w:rsidP="006A1946">
      <w:pPr>
        <w:pStyle w:val="a9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 w:rsidRPr="006A1946">
        <w:rPr>
          <w:rFonts w:ascii="ＭＳ ゴシック" w:eastAsia="ＭＳ ゴシック" w:hAnsi="ＭＳ ゴシック" w:cs="ＭＳ ゴシック" w:hint="eastAsia"/>
          <w:szCs w:val="21"/>
        </w:rPr>
        <w:t xml:space="preserve"> </w:t>
      </w:r>
      <w:r w:rsidRPr="006A1946">
        <w:rPr>
          <w:rFonts w:asciiTheme="majorHAnsi" w:hAnsiTheme="majorHAnsi" w:cstheme="majorHAnsi"/>
          <w:szCs w:val="21"/>
        </w:rPr>
        <w:t xml:space="preserve">The </w:t>
      </w:r>
      <w:r>
        <w:rPr>
          <w:rFonts w:asciiTheme="majorHAnsi" w:hAnsiTheme="majorHAnsi" w:cstheme="majorHAnsi"/>
          <w:szCs w:val="21"/>
        </w:rPr>
        <w:t xml:space="preserve">Movement class information stored in </w:t>
      </w:r>
      <w:r w:rsidR="00A853C2" w:rsidRPr="006A1946">
        <w:rPr>
          <w:rFonts w:asciiTheme="majorHAnsi" w:hAnsiTheme="majorHAnsi" w:cstheme="majorHAnsi"/>
          <w:szCs w:val="21"/>
        </w:rPr>
        <w:t>CLASS_ITEM</w:t>
      </w: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6A1946" w:rsidP="00A853C2">
      <w:pPr>
        <w:pStyle w:val="af2"/>
        <w:keepNext/>
        <w:rPr>
          <w:rFonts w:asciiTheme="majorHAnsi" w:hAnsiTheme="majorHAnsi" w:cstheme="majorHAnsi"/>
        </w:rPr>
      </w:pPr>
      <w:bookmarkStart w:id="83" w:name="_Ref30079965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22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="00A853C2" w:rsidRPr="00105FCC">
        <w:rPr>
          <w:rFonts w:asciiTheme="majorHAnsi" w:hAnsiTheme="majorHAnsi" w:cstheme="majorHAnsi"/>
          <w:b w:val="0"/>
        </w:rPr>
        <w:t>Movement</w:t>
      </w:r>
      <w:bookmarkEnd w:id="83"/>
      <w:r>
        <w:rPr>
          <w:rFonts w:asciiTheme="majorHAnsi" w:hAnsiTheme="majorHAnsi" w:cstheme="majorHAnsi" w:hint="eastAsia"/>
          <w:b w:val="0"/>
        </w:rPr>
        <w:t xml:space="preserve"> </w:t>
      </w:r>
      <w:r>
        <w:rPr>
          <w:rFonts w:asciiTheme="majorHAnsi" w:hAnsiTheme="majorHAnsi" w:cstheme="majorHAnsi"/>
          <w:b w:val="0"/>
        </w:rPr>
        <w:t>class information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2581"/>
        <w:gridCol w:w="5216"/>
      </w:tblGrid>
      <w:tr w:rsidR="00A853C2" w:rsidRPr="00105FCC" w:rsidTr="006A1946">
        <w:tc>
          <w:tcPr>
            <w:tcW w:w="2581" w:type="dxa"/>
            <w:shd w:val="clear" w:color="auto" w:fill="002B62"/>
          </w:tcPr>
          <w:p w:rsidR="00A853C2" w:rsidRPr="00105FCC" w:rsidRDefault="006A1946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Key</w:t>
            </w:r>
          </w:p>
        </w:tc>
        <w:tc>
          <w:tcPr>
            <w:tcW w:w="5216" w:type="dxa"/>
            <w:shd w:val="clear" w:color="auto" w:fill="002B62"/>
          </w:tcPr>
          <w:p w:rsidR="00A853C2" w:rsidRPr="00105FCC" w:rsidRDefault="006A1946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Content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ORCHESTRATOR_ID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Orchestrator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  <w:r w:rsidR="00F756F9">
              <w:rPr>
                <w:rFonts w:asciiTheme="majorHAnsi" w:hAnsiTheme="majorHAnsi" w:cstheme="majorHAnsi"/>
              </w:rPr>
              <w:t>.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  <w:r>
              <w:rPr>
                <w:rFonts w:asciiTheme="majorHAnsi" w:hAnsiTheme="majorHAnsi" w:cstheme="majorHAnsi" w:hint="eastAsia"/>
              </w:rPr>
              <w:t>M</w:t>
            </w:r>
            <w:r>
              <w:rPr>
                <w:rFonts w:asciiTheme="majorHAnsi" w:hAnsiTheme="majorHAnsi" w:cstheme="majorHAnsi"/>
              </w:rPr>
              <w:t>apping table is in below table 5-26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PATTERN_ID</w:t>
            </w:r>
          </w:p>
        </w:tc>
        <w:tc>
          <w:tcPr>
            <w:tcW w:w="5216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6A1946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PATTERN_NAME</w:t>
            </w:r>
          </w:p>
        </w:tc>
        <w:tc>
          <w:tcPr>
            <w:tcW w:w="5216" w:type="dxa"/>
          </w:tcPr>
          <w:p w:rsidR="00A853C2" w:rsidRPr="00105FCC" w:rsidRDefault="00A853C2" w:rsidP="006A1946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6A1946">
              <w:rPr>
                <w:rFonts w:asciiTheme="majorHAnsi" w:hAnsiTheme="majorHAnsi" w:cstheme="majorHAnsi" w:hint="eastAsia"/>
              </w:rPr>
              <w:t xml:space="preserve"> </w:t>
            </w:r>
            <w:r w:rsidR="006A1946">
              <w:rPr>
                <w:rFonts w:asciiTheme="majorHAnsi" w:hAnsiTheme="majorHAnsi" w:cstheme="majorHAnsi"/>
              </w:rPr>
              <w:t>name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THEME_COLOR</w:t>
            </w:r>
          </w:p>
        </w:tc>
        <w:tc>
          <w:tcPr>
            <w:tcW w:w="5216" w:type="dxa"/>
          </w:tcPr>
          <w:p w:rsidR="00A853C2" w:rsidRPr="00105FCC" w:rsidRDefault="00A853C2" w:rsidP="006A1946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&lt;</w:t>
            </w:r>
            <w:r w:rsidR="006A1946">
              <w:rPr>
                <w:rFonts w:asciiTheme="majorHAnsi" w:hAnsiTheme="majorHAnsi" w:cstheme="majorHAnsi" w:hint="eastAsia"/>
              </w:rPr>
              <w:t>F</w:t>
            </w:r>
            <w:r w:rsidR="006A1946">
              <w:rPr>
                <w:rFonts w:asciiTheme="majorHAnsi" w:hAnsiTheme="majorHAnsi" w:cstheme="majorHAnsi"/>
              </w:rPr>
              <w:t>or Web</w:t>
            </w:r>
            <w:r w:rsidRPr="00105FCC">
              <w:rPr>
                <w:rFonts w:asciiTheme="majorHAnsi" w:hAnsiTheme="majorHAnsi" w:cstheme="majorHAnsi"/>
              </w:rPr>
              <w:t>&gt;</w:t>
            </w:r>
            <w:r w:rsidR="006A1946">
              <w:rPr>
                <w:rFonts w:asciiTheme="majorHAnsi" w:hAnsiTheme="majorHAnsi" w:cstheme="majorHAnsi"/>
              </w:rPr>
              <w:t xml:space="preserve"> The color of the circle icon set on Web screen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MOVEMENT_SEQ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sequence number in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/>
              </w:rPr>
              <w:t xml:space="preserve"> class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description entered in </w:t>
            </w:r>
            <w:r w:rsidR="00A853C2" w:rsidRPr="00105FCC">
              <w:rPr>
                <w:rFonts w:asciiTheme="majorHAnsi" w:hAnsiTheme="majorHAnsi" w:cstheme="majorHAnsi"/>
              </w:rPr>
              <w:t>Symphony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class editor screen</w:t>
            </w:r>
          </w:p>
        </w:tc>
      </w:tr>
      <w:tr w:rsidR="00A853C2" w:rsidRPr="00105FCC" w:rsidTr="006A1946">
        <w:tc>
          <w:tcPr>
            <w:tcW w:w="2581" w:type="dxa"/>
          </w:tcPr>
          <w:p w:rsidR="00A853C2" w:rsidRPr="00105FCC" w:rsidRDefault="00A853C2" w:rsidP="0077068B">
            <w:pPr>
              <w:jc w:val="left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NEXT_PENDING</w:t>
            </w:r>
          </w:p>
        </w:tc>
        <w:tc>
          <w:tcPr>
            <w:tcW w:w="5216" w:type="dxa"/>
          </w:tcPr>
          <w:p w:rsidR="00A853C2" w:rsidRPr="00105FCC" w:rsidRDefault="006A1946" w:rsidP="006A1946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 pause is set</w:t>
            </w:r>
            <w:r w:rsidR="00A853C2" w:rsidRPr="00105FCC">
              <w:rPr>
                <w:rFonts w:asciiTheme="majorHAnsi" w:hAnsiTheme="majorHAnsi" w:cstheme="majorHAnsi"/>
              </w:rPr>
              <w:t>：</w:t>
            </w:r>
            <w:proofErr w:type="spellStart"/>
            <w:r w:rsidR="00A853C2" w:rsidRPr="00105FCC">
              <w:rPr>
                <w:rFonts w:asciiTheme="majorHAnsi" w:hAnsiTheme="majorHAnsi" w:cstheme="majorHAnsi"/>
              </w:rPr>
              <w:t>checkedValue</w:t>
            </w:r>
            <w:proofErr w:type="spellEnd"/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F756F9" w:rsidRDefault="00F756F9" w:rsidP="00F756F9">
      <w:pPr>
        <w:pStyle w:val="a9"/>
        <w:numPr>
          <w:ilvl w:val="0"/>
          <w:numId w:val="35"/>
        </w:numPr>
        <w:ind w:leftChars="0"/>
        <w:rPr>
          <w:rFonts w:asciiTheme="majorHAnsi" w:hAnsiTheme="majorHAnsi" w:cstheme="majorHAnsi"/>
          <w:szCs w:val="21"/>
        </w:rPr>
      </w:pPr>
      <w:r w:rsidRPr="00F756F9">
        <w:rPr>
          <w:rFonts w:asciiTheme="majorHAnsi" w:hAnsiTheme="majorHAnsi" w:cstheme="majorHAnsi"/>
          <w:szCs w:val="21"/>
        </w:rPr>
        <w:t>The</w:t>
      </w:r>
      <w:r>
        <w:rPr>
          <w:rFonts w:asciiTheme="majorHAnsi" w:hAnsiTheme="majorHAnsi" w:cstheme="majorHAnsi"/>
          <w:szCs w:val="21"/>
        </w:rPr>
        <w:t xml:space="preserve"> Movement i</w:t>
      </w:r>
      <w:r w:rsidRPr="00F756F9">
        <w:rPr>
          <w:rFonts w:asciiTheme="majorHAnsi" w:hAnsiTheme="majorHAnsi" w:cstheme="majorHAnsi"/>
          <w:szCs w:val="21"/>
        </w:rPr>
        <w:t xml:space="preserve">nstance </w:t>
      </w:r>
      <w:r>
        <w:rPr>
          <w:rFonts w:asciiTheme="majorHAnsi" w:hAnsiTheme="majorHAnsi" w:cstheme="majorHAnsi"/>
          <w:szCs w:val="21"/>
        </w:rPr>
        <w:t xml:space="preserve">information stored in </w:t>
      </w:r>
      <w:r w:rsidR="00A853C2" w:rsidRPr="00F756F9">
        <w:rPr>
          <w:rFonts w:asciiTheme="majorHAnsi" w:hAnsiTheme="majorHAnsi" w:cstheme="majorHAnsi"/>
          <w:szCs w:val="21"/>
        </w:rPr>
        <w:t>INS_ITEM</w:t>
      </w:r>
    </w:p>
    <w:p w:rsidR="00A853C2" w:rsidRPr="00105FCC" w:rsidRDefault="00A853C2" w:rsidP="00A853C2">
      <w:pPr>
        <w:ind w:left="454" w:firstLine="386"/>
        <w:rPr>
          <w:rFonts w:asciiTheme="majorHAnsi" w:hAnsiTheme="majorHAnsi" w:cstheme="majorHAnsi"/>
          <w:szCs w:val="21"/>
        </w:rPr>
      </w:pPr>
    </w:p>
    <w:p w:rsidR="00A853C2" w:rsidRPr="00105FCC" w:rsidRDefault="00F756F9" w:rsidP="00A853C2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23</w:t>
      </w:r>
      <w:r w:rsidR="00A853C2">
        <w:rPr>
          <w:rFonts w:asciiTheme="majorHAnsi" w:hAnsiTheme="majorHAnsi" w:cstheme="majorHAnsi"/>
        </w:rPr>
        <w:fldChar w:fldCharType="end"/>
      </w:r>
      <w:r w:rsidR="00A853C2" w:rsidRPr="00105FCC">
        <w:rPr>
          <w:rFonts w:asciiTheme="majorHAnsi" w:hAnsiTheme="majorHAnsi" w:cstheme="majorHAnsi"/>
          <w:b w:val="0"/>
        </w:rPr>
        <w:t xml:space="preserve">　</w:t>
      </w:r>
      <w:r w:rsidR="00A853C2" w:rsidRPr="00105FCC">
        <w:rPr>
          <w:rFonts w:asciiTheme="majorHAnsi" w:hAnsiTheme="majorHAnsi" w:cstheme="majorHAnsi"/>
          <w:b w:val="0"/>
        </w:rPr>
        <w:t>Movement</w:t>
      </w:r>
      <w:r>
        <w:rPr>
          <w:rFonts w:asciiTheme="majorHAnsi" w:hAnsiTheme="majorHAnsi" w:cstheme="majorHAnsi"/>
          <w:b w:val="0"/>
        </w:rPr>
        <w:t xml:space="preserve"> instance information list</w:t>
      </w:r>
    </w:p>
    <w:tbl>
      <w:tblPr>
        <w:tblStyle w:val="ab"/>
        <w:tblW w:w="0" w:type="auto"/>
        <w:tblInd w:w="1242" w:type="dxa"/>
        <w:tblLook w:val="04A0" w:firstRow="1" w:lastRow="0" w:firstColumn="1" w:lastColumn="0" w:noHBand="0" w:noVBand="1"/>
      </w:tblPr>
      <w:tblGrid>
        <w:gridCol w:w="3119"/>
        <w:gridCol w:w="4678"/>
      </w:tblGrid>
      <w:tr w:rsidR="00A853C2" w:rsidRPr="00105FCC" w:rsidTr="0077068B">
        <w:tc>
          <w:tcPr>
            <w:tcW w:w="3119" w:type="dxa"/>
            <w:shd w:val="clear" w:color="auto" w:fill="002B62"/>
          </w:tcPr>
          <w:p w:rsidR="00A853C2" w:rsidRPr="00105FCC" w:rsidRDefault="00F756F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K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ey</w:t>
            </w:r>
          </w:p>
        </w:tc>
        <w:tc>
          <w:tcPr>
            <w:tcW w:w="4678" w:type="dxa"/>
            <w:shd w:val="clear" w:color="auto" w:fill="002B62"/>
          </w:tcPr>
          <w:p w:rsidR="00A853C2" w:rsidRPr="00105FCC" w:rsidRDefault="00F756F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ontent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678" w:type="dxa"/>
          </w:tcPr>
          <w:p w:rsidR="00A853C2" w:rsidRPr="00105FCC" w:rsidRDefault="00F756F9" w:rsidP="00664B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Execution status</w:t>
            </w:r>
            <w:r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 w:hint="eastAsia"/>
              </w:rPr>
              <w:t xml:space="preserve"> Refer to Table </w:t>
            </w:r>
            <w:r>
              <w:rPr>
                <w:rFonts w:asciiTheme="majorHAnsi" w:hAnsiTheme="majorHAnsi" w:cstheme="majorHAnsi"/>
              </w:rPr>
              <w:t>5-25 for details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RELEASED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ause is set</w:t>
            </w:r>
            <w:r w:rsidR="00A853C2" w:rsidRPr="00105FCC"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853C2" w:rsidRPr="00105FCC">
              <w:rPr>
                <w:rFonts w:asciiTheme="majorHAnsi" w:hAnsiTheme="majorHAnsi" w:cstheme="majorHAnsi"/>
              </w:rPr>
              <w:t>1</w:t>
            </w:r>
            <w:r w:rsidR="00A853C2" w:rsidRPr="00105FCC">
              <w:rPr>
                <w:rFonts w:asciiTheme="majorHAnsi" w:hAnsiTheme="majorHAnsi" w:cstheme="majorHAnsi"/>
              </w:rPr>
              <w:t xml:space="preserve">　</w:t>
            </w:r>
          </w:p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ause is released</w:t>
            </w:r>
            <w:r w:rsidRPr="00105FCC"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853C2" w:rsidRPr="00105FCC">
              <w:rPr>
                <w:rFonts w:asciiTheme="majorHAnsi" w:hAnsiTheme="majorHAnsi" w:cstheme="majorHAnsi"/>
              </w:rPr>
              <w:t>2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4678" w:type="dxa"/>
          </w:tcPr>
          <w:p w:rsidR="00A853C2" w:rsidRPr="00105FCC" w:rsidRDefault="00A853C2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Movement</w:t>
            </w:r>
            <w:r w:rsidR="00F756F9">
              <w:rPr>
                <w:rFonts w:asciiTheme="majorHAnsi" w:hAnsiTheme="majorHAnsi" w:cstheme="majorHAnsi" w:hint="eastAsia"/>
              </w:rPr>
              <w:t xml:space="preserve"> </w:t>
            </w:r>
            <w:r w:rsidR="00F756F9">
              <w:rPr>
                <w:rFonts w:asciiTheme="majorHAnsi" w:hAnsiTheme="majorHAnsi" w:cstheme="majorHAnsi"/>
              </w:rPr>
              <w:t xml:space="preserve">instance </w:t>
            </w:r>
            <w:r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JUMP</w:t>
            </w:r>
          </w:p>
        </w:tc>
        <w:tc>
          <w:tcPr>
            <w:tcW w:w="4678" w:type="dxa"/>
          </w:tcPr>
          <w:p w:rsidR="00A853C2" w:rsidRPr="00105FCC" w:rsidRDefault="00A853C2" w:rsidP="00F756F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&lt;</w:t>
            </w:r>
            <w:r w:rsidR="00F756F9">
              <w:rPr>
                <w:rFonts w:asciiTheme="majorHAnsi" w:hAnsiTheme="majorHAnsi" w:cstheme="majorHAnsi" w:hint="eastAsia"/>
              </w:rPr>
              <w:t>For Web</w:t>
            </w:r>
            <w:r w:rsidRPr="00105FCC">
              <w:rPr>
                <w:rFonts w:asciiTheme="majorHAnsi" w:hAnsiTheme="majorHAnsi" w:cstheme="majorHAnsi"/>
              </w:rPr>
              <w:t>&gt;</w:t>
            </w:r>
            <w:r w:rsidR="00F756F9">
              <w:rPr>
                <w:rFonts w:asciiTheme="majorHAnsi" w:hAnsiTheme="majorHAnsi" w:cstheme="majorHAnsi" w:hint="eastAsia"/>
              </w:rPr>
              <w:t xml:space="preserve"> Transit target</w:t>
            </w:r>
            <w:r w:rsidR="00F756F9" w:rsidRPr="00105FCC">
              <w:rPr>
                <w:rFonts w:asciiTheme="majorHAnsi" w:hAnsiTheme="majorHAnsi" w:cstheme="majorHAnsi"/>
              </w:rPr>
              <w:t xml:space="preserve"> </w:t>
            </w:r>
            <w:r w:rsidRPr="00105FCC">
              <w:rPr>
                <w:rFonts w:asciiTheme="majorHAnsi" w:hAnsiTheme="majorHAnsi" w:cstheme="majorHAnsi"/>
              </w:rPr>
              <w:t>URL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ABORT_RECEPTED</w:t>
            </w:r>
          </w:p>
        </w:tc>
        <w:tc>
          <w:tcPr>
            <w:tcW w:w="4678" w:type="dxa"/>
          </w:tcPr>
          <w:p w:rsidR="00A853C2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Emergency stop</w:t>
            </w:r>
            <w:r>
              <w:rPr>
                <w:rFonts w:asciiTheme="majorHAnsi" w:hAnsiTheme="majorHAnsi" w:cstheme="majorHAnsi"/>
              </w:rPr>
              <w:t xml:space="preserve"> request 1: Not received 2: received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SKIP</w:t>
            </w:r>
          </w:p>
        </w:tc>
        <w:tc>
          <w:tcPr>
            <w:tcW w:w="4678" w:type="dxa"/>
          </w:tcPr>
          <w:p w:rsidR="00A853C2" w:rsidRPr="00105FCC" w:rsidRDefault="00F756F9" w:rsidP="00F75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 skip is set</w:t>
            </w:r>
            <w:r w:rsidR="00A853C2" w:rsidRPr="00105FCC">
              <w:rPr>
                <w:rFonts w:asciiTheme="majorHAnsi" w:hAnsiTheme="majorHAnsi" w:cstheme="majorHAnsi"/>
              </w:rPr>
              <w:t>：</w:t>
            </w:r>
            <w:r w:rsidR="00A853C2" w:rsidRPr="00105FCC">
              <w:rPr>
                <w:rFonts w:asciiTheme="majorHAnsi" w:hAnsiTheme="majorHAnsi" w:cstheme="majorHAnsi"/>
              </w:rPr>
              <w:t>1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TIME_START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tart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TIME_END</w:t>
            </w:r>
          </w:p>
        </w:tc>
        <w:tc>
          <w:tcPr>
            <w:tcW w:w="4678" w:type="dxa"/>
          </w:tcPr>
          <w:p w:rsidR="00A853C2" w:rsidRPr="00105FCC" w:rsidRDefault="00F756F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nd date/time</w:t>
            </w:r>
          </w:p>
        </w:tc>
      </w:tr>
      <w:tr w:rsidR="00A853C2" w:rsidRPr="00105FCC" w:rsidTr="0077068B">
        <w:tc>
          <w:tcPr>
            <w:tcW w:w="3119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4678" w:type="dxa"/>
          </w:tcPr>
          <w:p w:rsidR="00A853C2" w:rsidRPr="00105FCC" w:rsidRDefault="00ED7A19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 xml:space="preserve">ndividually specified Operation </w:t>
            </w:r>
            <w:r w:rsidR="00A853C2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ED7A19" w:rsidRPr="00105FCC" w:rsidTr="0077068B">
        <w:tc>
          <w:tcPr>
            <w:tcW w:w="3119" w:type="dxa"/>
          </w:tcPr>
          <w:p w:rsidR="00ED7A19" w:rsidRPr="00105FCC" w:rsidRDefault="00ED7A19" w:rsidP="00ED7A1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OPERATION_NAME</w:t>
            </w:r>
          </w:p>
        </w:tc>
        <w:tc>
          <w:tcPr>
            <w:tcW w:w="4678" w:type="dxa"/>
          </w:tcPr>
          <w:p w:rsidR="00ED7A19" w:rsidRPr="00105FCC" w:rsidRDefault="00ED7A19" w:rsidP="00ED7A1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I</w:t>
            </w:r>
            <w:r>
              <w:rPr>
                <w:rFonts w:asciiTheme="majorHAnsi" w:hAnsiTheme="majorHAnsi" w:cstheme="majorHAnsi"/>
              </w:rPr>
              <w:t>ndividually specified Operation Name</w:t>
            </w:r>
          </w:p>
        </w:tc>
      </w:tr>
    </w:tbl>
    <w:p w:rsidR="00A853C2" w:rsidRDefault="00A853C2" w:rsidP="00A853C2">
      <w:pPr>
        <w:rPr>
          <w:rFonts w:asciiTheme="majorHAnsi" w:hAnsiTheme="majorHAnsi" w:cstheme="majorHAnsi"/>
        </w:rPr>
      </w:pPr>
    </w:p>
    <w:p w:rsidR="00BB2260" w:rsidRPr="00105FCC" w:rsidRDefault="00BB2260" w:rsidP="00A853C2">
      <w:pPr>
        <w:rPr>
          <w:rFonts w:asciiTheme="majorHAnsi" w:hAnsiTheme="majorHAnsi" w:cstheme="majorHAnsi"/>
        </w:rPr>
      </w:pPr>
    </w:p>
    <w:p w:rsidR="00A853C2" w:rsidRPr="00105FCC" w:rsidRDefault="00ED7A19" w:rsidP="00A853C2">
      <w:pPr>
        <w:pStyle w:val="af2"/>
        <w:keepNext/>
        <w:rPr>
          <w:rFonts w:asciiTheme="majorHAnsi" w:hAnsiTheme="majorHAnsi" w:cstheme="majorHAnsi"/>
        </w:rPr>
      </w:pPr>
      <w:bookmarkStart w:id="84" w:name="_Ref30080040"/>
      <w:bookmarkStart w:id="85" w:name="_Ref30079982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24</w:t>
      </w:r>
      <w:r w:rsidR="00A853C2">
        <w:rPr>
          <w:rFonts w:asciiTheme="majorHAnsi" w:hAnsiTheme="majorHAnsi" w:cstheme="majorHAnsi"/>
        </w:rPr>
        <w:fldChar w:fldCharType="end"/>
      </w:r>
      <w:bookmarkEnd w:id="84"/>
      <w:r w:rsidR="00A853C2" w:rsidRPr="00105FCC">
        <w:rPr>
          <w:rFonts w:asciiTheme="majorHAnsi" w:hAnsiTheme="majorHAnsi" w:cstheme="majorHAnsi"/>
          <w:b w:val="0"/>
        </w:rPr>
        <w:t xml:space="preserve">　</w:t>
      </w:r>
      <w:r>
        <w:rPr>
          <w:rFonts w:asciiTheme="majorHAnsi" w:hAnsiTheme="majorHAnsi" w:cstheme="majorHAnsi" w:hint="eastAsia"/>
          <w:b w:val="0"/>
        </w:rPr>
        <w:t xml:space="preserve">Mapping table of status ID </w:t>
      </w:r>
      <w:r>
        <w:rPr>
          <w:rFonts w:asciiTheme="majorHAnsi" w:hAnsiTheme="majorHAnsi" w:cstheme="majorHAnsi"/>
          <w:b w:val="0"/>
        </w:rPr>
        <w:t>during</w:t>
      </w:r>
      <w:r>
        <w:rPr>
          <w:rFonts w:asciiTheme="majorHAnsi" w:hAnsiTheme="majorHAnsi" w:cstheme="majorHAnsi" w:hint="eastAsia"/>
          <w:b w:val="0"/>
        </w:rPr>
        <w:t xml:space="preserve"> </w:t>
      </w:r>
      <w:r w:rsidR="00A853C2" w:rsidRPr="00105FCC">
        <w:rPr>
          <w:rFonts w:asciiTheme="majorHAnsi" w:hAnsiTheme="majorHAnsi" w:cstheme="majorHAnsi"/>
          <w:b w:val="0"/>
        </w:rPr>
        <w:t>Symphony</w:t>
      </w:r>
      <w:bookmarkEnd w:id="85"/>
      <w:r>
        <w:rPr>
          <w:rFonts w:asciiTheme="majorHAnsi" w:hAnsiTheme="majorHAnsi" w:cstheme="majorHAnsi"/>
          <w:b w:val="0"/>
        </w:rPr>
        <w:t xml:space="preserve"> instance execution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ED7A1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Unexecuted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Unexecuted (schedule)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Executing</w:t>
            </w:r>
          </w:p>
        </w:tc>
      </w:tr>
      <w:tr w:rsidR="00BB2260" w:rsidRPr="00105FCC" w:rsidTr="00BD6C1D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  <w:vAlign w:val="center"/>
          </w:tcPr>
          <w:p w:rsidR="00BB2260" w:rsidRDefault="00BB2260" w:rsidP="00BB226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Executing (delay)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Normal end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Emergency stop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A853C2" w:rsidRPr="00105FCC" w:rsidRDefault="00BB2260" w:rsidP="0077068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 w:hint="eastAsia"/>
              </w:rPr>
              <w:t>A</w:t>
            </w:r>
            <w:r>
              <w:rPr>
                <w:rFonts w:asciiTheme="majorHAnsi" w:hAnsiTheme="majorHAnsi" w:cstheme="majorHAnsi"/>
              </w:rPr>
              <w:t>bend</w:t>
            </w:r>
            <w:proofErr w:type="spellEnd"/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Unexpected error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A853C2" w:rsidRPr="00BB2260" w:rsidRDefault="00BB2260" w:rsidP="00BB226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Schedule cancellation</w:t>
            </w:r>
          </w:p>
        </w:tc>
      </w:tr>
    </w:tbl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rPr>
          <w:rFonts w:asciiTheme="majorHAnsi" w:hAnsiTheme="majorHAnsi" w:cstheme="majorHAnsi"/>
        </w:rPr>
      </w:pPr>
    </w:p>
    <w:p w:rsidR="00A853C2" w:rsidRPr="00105FCC" w:rsidRDefault="00A853C2" w:rsidP="00A853C2">
      <w:pPr>
        <w:jc w:val="left"/>
        <w:rPr>
          <w:rFonts w:asciiTheme="majorHAnsi" w:hAnsiTheme="majorHAnsi" w:cstheme="majorHAnsi"/>
        </w:rPr>
      </w:pPr>
    </w:p>
    <w:p w:rsidR="00A853C2" w:rsidRPr="00105FCC" w:rsidRDefault="00ED7A19" w:rsidP="00A853C2">
      <w:pPr>
        <w:pStyle w:val="af2"/>
        <w:keepNext/>
        <w:rPr>
          <w:rFonts w:asciiTheme="majorHAnsi" w:hAnsiTheme="majorHAnsi" w:cstheme="majorHAnsi"/>
        </w:rPr>
      </w:pPr>
      <w:bookmarkStart w:id="86" w:name="_Ref30080031"/>
      <w:bookmarkStart w:id="87" w:name="_Ref30080013"/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STYLEREF 1 \s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>
        <w:rPr>
          <w:rFonts w:asciiTheme="majorHAnsi" w:hAnsiTheme="majorHAnsi" w:cstheme="majorHAnsi"/>
        </w:rPr>
        <w:fldChar w:fldCharType="end"/>
      </w:r>
      <w:r w:rsidR="00A853C2">
        <w:rPr>
          <w:rFonts w:asciiTheme="majorHAnsi" w:hAnsiTheme="majorHAnsi" w:cstheme="majorHAnsi"/>
        </w:rPr>
        <w:t>-</w:t>
      </w:r>
      <w:r w:rsidR="00A853C2">
        <w:rPr>
          <w:rFonts w:asciiTheme="majorHAnsi" w:hAnsiTheme="majorHAnsi" w:cstheme="majorHAnsi"/>
        </w:rPr>
        <w:fldChar w:fldCharType="begin"/>
      </w:r>
      <w:r w:rsidR="00A853C2">
        <w:rPr>
          <w:rFonts w:asciiTheme="majorHAnsi" w:hAnsiTheme="majorHAnsi" w:cstheme="majorHAnsi"/>
        </w:rPr>
        <w:instrText xml:space="preserve"> SEQ </w:instrText>
      </w:r>
      <w:r w:rsidR="00A853C2">
        <w:rPr>
          <w:rFonts w:asciiTheme="majorHAnsi" w:hAnsiTheme="majorHAnsi" w:cstheme="majorHAnsi"/>
        </w:rPr>
        <w:instrText>表</w:instrText>
      </w:r>
      <w:r w:rsidR="00A853C2">
        <w:rPr>
          <w:rFonts w:asciiTheme="majorHAnsi" w:hAnsiTheme="majorHAnsi" w:cstheme="majorHAnsi"/>
        </w:rPr>
        <w:instrText xml:space="preserve"> \* ARABIC \s 1 </w:instrText>
      </w:r>
      <w:r w:rsidR="00A853C2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25</w:t>
      </w:r>
      <w:r w:rsidR="00A853C2">
        <w:rPr>
          <w:rFonts w:asciiTheme="majorHAnsi" w:hAnsiTheme="majorHAnsi" w:cstheme="majorHAnsi"/>
        </w:rPr>
        <w:fldChar w:fldCharType="end"/>
      </w:r>
      <w:bookmarkEnd w:id="86"/>
      <w:r w:rsidR="00A853C2" w:rsidRPr="00105FCC">
        <w:rPr>
          <w:rFonts w:asciiTheme="majorHAnsi" w:hAnsiTheme="majorHAnsi" w:cstheme="majorHAnsi"/>
          <w:b w:val="0"/>
        </w:rPr>
        <w:t xml:space="preserve">　</w:t>
      </w:r>
      <w:r>
        <w:rPr>
          <w:rFonts w:asciiTheme="majorHAnsi" w:hAnsiTheme="majorHAnsi" w:cstheme="majorHAnsi" w:hint="eastAsia"/>
          <w:b w:val="0"/>
        </w:rPr>
        <w:t>Mapping table</w:t>
      </w:r>
      <w:r>
        <w:rPr>
          <w:rFonts w:asciiTheme="majorHAnsi" w:hAnsiTheme="majorHAnsi" w:cstheme="majorHAnsi"/>
          <w:b w:val="0"/>
        </w:rPr>
        <w:t xml:space="preserve"> of </w:t>
      </w:r>
      <w:r>
        <w:rPr>
          <w:rFonts w:asciiTheme="majorHAnsi" w:hAnsiTheme="majorHAnsi" w:cstheme="majorHAnsi" w:hint="eastAsia"/>
          <w:b w:val="0"/>
        </w:rPr>
        <w:t>O</w:t>
      </w:r>
      <w:r>
        <w:rPr>
          <w:rFonts w:asciiTheme="majorHAnsi" w:hAnsiTheme="majorHAnsi" w:cstheme="majorHAnsi"/>
          <w:b w:val="0"/>
        </w:rPr>
        <w:t xml:space="preserve">rchestrator </w:t>
      </w:r>
      <w:r w:rsidR="00A853C2" w:rsidRPr="00105FCC">
        <w:rPr>
          <w:rFonts w:asciiTheme="majorHAnsi" w:hAnsiTheme="majorHAnsi" w:cstheme="majorHAnsi"/>
          <w:b w:val="0"/>
        </w:rPr>
        <w:t>ID</w:t>
      </w:r>
      <w:bookmarkEnd w:id="87"/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ED7A19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</w:t>
            </w:r>
            <w:proofErr w:type="spellEnd"/>
            <w:r w:rsidRPr="00105FCC">
              <w:rPr>
                <w:rFonts w:asciiTheme="majorHAnsi" w:hAnsiTheme="majorHAnsi" w:cstheme="majorHAnsi"/>
              </w:rPr>
              <w:t xml:space="preserve"> Legacy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</w:t>
            </w:r>
            <w:proofErr w:type="spellEnd"/>
            <w:r w:rsidRPr="00105FCC">
              <w:rPr>
                <w:rFonts w:asciiTheme="majorHAnsi" w:hAnsiTheme="majorHAnsi" w:cstheme="majorHAnsi"/>
              </w:rPr>
              <w:t xml:space="preserve"> Pioneer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</w:t>
            </w:r>
            <w:proofErr w:type="spellEnd"/>
            <w:r w:rsidRPr="00105FCC">
              <w:rPr>
                <w:rFonts w:asciiTheme="majorHAnsi" w:hAnsiTheme="majorHAnsi" w:cstheme="majorHAnsi"/>
              </w:rPr>
              <w:t xml:space="preserve"> Legacy Role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8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DSC</w:t>
            </w:r>
          </w:p>
        </w:tc>
      </w:tr>
      <w:tr w:rsidR="00A853C2" w:rsidRPr="00105FCC" w:rsidTr="0077068B">
        <w:tc>
          <w:tcPr>
            <w:tcW w:w="1275" w:type="dxa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A853C2" w:rsidRPr="00105FCC" w:rsidRDefault="00A853C2" w:rsidP="0077068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OpenStack</w:t>
            </w:r>
          </w:p>
        </w:tc>
      </w:tr>
    </w:tbl>
    <w:p w:rsidR="00A853C2" w:rsidRDefault="00A853C2" w:rsidP="00A853C2">
      <w:pPr>
        <w:rPr>
          <w:rFonts w:asciiTheme="majorHAnsi" w:hAnsiTheme="majorHAnsi" w:cstheme="majorHAnsi"/>
        </w:rPr>
      </w:pPr>
    </w:p>
    <w:p w:rsidR="00BB2260" w:rsidRDefault="00BB2260" w:rsidP="00A853C2">
      <w:pPr>
        <w:rPr>
          <w:rFonts w:asciiTheme="majorHAnsi" w:hAnsiTheme="majorHAnsi" w:cstheme="majorHAnsi"/>
        </w:rPr>
      </w:pPr>
    </w:p>
    <w:p w:rsidR="00BB2260" w:rsidRPr="00105FCC" w:rsidRDefault="00BB2260" w:rsidP="00A853C2">
      <w:pPr>
        <w:rPr>
          <w:rFonts w:asciiTheme="majorHAnsi" w:hAnsiTheme="majorHAnsi" w:cstheme="majorHAnsi"/>
        </w:rPr>
      </w:pPr>
    </w:p>
    <w:p w:rsidR="00A853C2" w:rsidRPr="00105FCC" w:rsidRDefault="00BB2260" w:rsidP="00BB2260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853C2" w:rsidRPr="00105FCC" w:rsidRDefault="00BB2260" w:rsidP="00A853C2">
      <w:pPr>
        <w:pStyle w:val="af2"/>
        <w:keepNext/>
        <w:rPr>
          <w:rFonts w:asciiTheme="majorHAnsi" w:hAnsiTheme="majorHAnsi" w:cstheme="majorHAnsi"/>
        </w:rPr>
      </w:pPr>
      <w:bookmarkStart w:id="88" w:name="_Ref30080098"/>
      <w:r>
        <w:rPr>
          <w:rFonts w:asciiTheme="majorHAnsi" w:hAnsiTheme="majorHAnsi" w:cstheme="majorHAnsi" w:hint="eastAsia"/>
        </w:rPr>
        <w:lastRenderedPageBreak/>
        <w:t>T</w:t>
      </w:r>
      <w:r>
        <w:rPr>
          <w:rFonts w:asciiTheme="majorHAnsi" w:hAnsiTheme="majorHAnsi" w:cstheme="majorHAnsi"/>
        </w:rPr>
        <w:t>able</w:t>
      </w:r>
      <w:r w:rsidR="00A853C2" w:rsidRPr="00105FCC">
        <w:rPr>
          <w:rFonts w:asciiTheme="majorHAnsi" w:hAnsiTheme="majorHAnsi" w:cstheme="majorHAnsi"/>
        </w:rPr>
        <w:t xml:space="preserve"> </w:t>
      </w:r>
      <w:r w:rsidR="00A853C2" w:rsidRPr="00BB2260">
        <w:rPr>
          <w:rFonts w:asciiTheme="majorHAnsi" w:hAnsiTheme="majorHAnsi" w:cstheme="majorHAnsi"/>
        </w:rPr>
        <w:fldChar w:fldCharType="begin"/>
      </w:r>
      <w:r w:rsidR="00A853C2" w:rsidRPr="00BB2260">
        <w:rPr>
          <w:rFonts w:asciiTheme="majorHAnsi" w:hAnsiTheme="majorHAnsi" w:cstheme="majorHAnsi"/>
        </w:rPr>
        <w:instrText xml:space="preserve"> STYLEREF 1 \s </w:instrText>
      </w:r>
      <w:r w:rsidR="00A853C2" w:rsidRPr="00BB2260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53C2" w:rsidRPr="00BB2260">
        <w:rPr>
          <w:rFonts w:asciiTheme="majorHAnsi" w:hAnsiTheme="majorHAnsi" w:cstheme="majorHAnsi"/>
        </w:rPr>
        <w:fldChar w:fldCharType="end"/>
      </w:r>
      <w:r w:rsidR="00A853C2" w:rsidRPr="00BB2260">
        <w:rPr>
          <w:rFonts w:asciiTheme="majorHAnsi" w:hAnsiTheme="majorHAnsi" w:cstheme="majorHAnsi"/>
        </w:rPr>
        <w:t>-</w:t>
      </w:r>
      <w:r w:rsidR="00A853C2" w:rsidRPr="00BB2260">
        <w:rPr>
          <w:rFonts w:asciiTheme="majorHAnsi" w:hAnsiTheme="majorHAnsi" w:cstheme="majorHAnsi"/>
        </w:rPr>
        <w:fldChar w:fldCharType="begin"/>
      </w:r>
      <w:r w:rsidR="00A853C2" w:rsidRPr="00BB2260">
        <w:rPr>
          <w:rFonts w:asciiTheme="majorHAnsi" w:hAnsiTheme="majorHAnsi" w:cstheme="majorHAnsi"/>
        </w:rPr>
        <w:instrText xml:space="preserve"> SEQ </w:instrText>
      </w:r>
      <w:r w:rsidR="00A853C2" w:rsidRPr="00BB2260">
        <w:rPr>
          <w:rFonts w:asciiTheme="majorHAnsi" w:hAnsiTheme="majorHAnsi" w:cstheme="majorHAnsi"/>
        </w:rPr>
        <w:instrText>表</w:instrText>
      </w:r>
      <w:r w:rsidR="00A853C2" w:rsidRPr="00BB2260">
        <w:rPr>
          <w:rFonts w:asciiTheme="majorHAnsi" w:hAnsiTheme="majorHAnsi" w:cstheme="majorHAnsi"/>
        </w:rPr>
        <w:instrText xml:space="preserve"> \* ARABIC \s 1 </w:instrText>
      </w:r>
      <w:r w:rsidR="00A853C2" w:rsidRPr="00BB2260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26</w:t>
      </w:r>
      <w:r w:rsidR="00A853C2" w:rsidRPr="00BB2260">
        <w:rPr>
          <w:rFonts w:asciiTheme="majorHAnsi" w:hAnsiTheme="majorHAnsi" w:cstheme="majorHAnsi"/>
        </w:rPr>
        <w:fldChar w:fldCharType="end"/>
      </w:r>
      <w:bookmarkEnd w:id="88"/>
      <w:r w:rsidR="00A853C2" w:rsidRPr="00BB2260">
        <w:rPr>
          <w:rFonts w:asciiTheme="majorHAnsi" w:hAnsiTheme="majorHAnsi" w:cstheme="majorHAnsi"/>
        </w:rPr>
        <w:t xml:space="preserve"> </w:t>
      </w:r>
      <w:r w:rsidRPr="00BB2260">
        <w:rPr>
          <w:rFonts w:asciiTheme="majorHAnsi" w:hAnsiTheme="majorHAnsi" w:cstheme="majorHAnsi"/>
        </w:rPr>
        <w:t xml:space="preserve">Mapping table of status ID during </w:t>
      </w:r>
      <w:r w:rsidR="00A853C2" w:rsidRPr="00BB2260">
        <w:rPr>
          <w:rFonts w:asciiTheme="majorHAnsi" w:hAnsiTheme="majorHAnsi" w:cstheme="majorHAnsi"/>
        </w:rPr>
        <w:t>Movement</w:t>
      </w:r>
      <w:r w:rsidRPr="00BB2260">
        <w:rPr>
          <w:rFonts w:asciiTheme="majorHAnsi" w:hAnsiTheme="majorHAnsi" w:cstheme="majorHAnsi"/>
        </w:rPr>
        <w:t xml:space="preserve"> instance execution</w:t>
      </w:r>
    </w:p>
    <w:tbl>
      <w:tblPr>
        <w:tblStyle w:val="ab"/>
        <w:tblW w:w="0" w:type="auto"/>
        <w:tblInd w:w="2235" w:type="dxa"/>
        <w:tblLook w:val="04A0" w:firstRow="1" w:lastRow="0" w:firstColumn="1" w:lastColumn="0" w:noHBand="0" w:noVBand="1"/>
      </w:tblPr>
      <w:tblGrid>
        <w:gridCol w:w="1275"/>
        <w:gridCol w:w="2552"/>
      </w:tblGrid>
      <w:tr w:rsidR="00A853C2" w:rsidRPr="00105FCC" w:rsidTr="0077068B">
        <w:tc>
          <w:tcPr>
            <w:tcW w:w="1275" w:type="dxa"/>
            <w:shd w:val="clear" w:color="auto" w:fill="002B62"/>
          </w:tcPr>
          <w:p w:rsidR="00A853C2" w:rsidRPr="00105FCC" w:rsidRDefault="00A853C2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ID</w:t>
            </w:r>
          </w:p>
        </w:tc>
        <w:tc>
          <w:tcPr>
            <w:tcW w:w="2552" w:type="dxa"/>
            <w:shd w:val="clear" w:color="auto" w:fill="002B62"/>
          </w:tcPr>
          <w:p w:rsidR="00A853C2" w:rsidRPr="00105FCC" w:rsidRDefault="00BB2260" w:rsidP="0077068B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tatus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Unexecuted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Preparing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Executing(delayed)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Execution completed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552" w:type="dxa"/>
          </w:tcPr>
          <w:p w:rsidR="00BB2260" w:rsidRPr="00B1046C" w:rsidRDefault="00BB2260" w:rsidP="00BB2260">
            <w:proofErr w:type="spellStart"/>
            <w:r w:rsidRPr="00B1046C">
              <w:t>Abend</w:t>
            </w:r>
            <w:proofErr w:type="spellEnd"/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Emergency stop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Holding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552" w:type="dxa"/>
          </w:tcPr>
          <w:p w:rsidR="00BB2260" w:rsidRPr="00B1046C" w:rsidRDefault="00BB2260" w:rsidP="00BB2260">
            <w:proofErr w:type="spellStart"/>
            <w:r w:rsidRPr="00B1046C">
              <w:t>Nomal</w:t>
            </w:r>
            <w:proofErr w:type="spellEnd"/>
            <w:r w:rsidRPr="00B1046C">
              <w:t xml:space="preserve"> end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Preparation error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Unexpected error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Skip completed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2552" w:type="dxa"/>
          </w:tcPr>
          <w:p w:rsidR="00BB2260" w:rsidRPr="00B1046C" w:rsidRDefault="00BB2260" w:rsidP="00BB2260">
            <w:r w:rsidRPr="00B1046C">
              <w:t>Holding after skip</w:t>
            </w:r>
          </w:p>
        </w:tc>
      </w:tr>
      <w:tr w:rsidR="00BB2260" w:rsidRPr="00105FCC" w:rsidTr="0077068B">
        <w:tc>
          <w:tcPr>
            <w:tcW w:w="1275" w:type="dxa"/>
          </w:tcPr>
          <w:p w:rsidR="00BB2260" w:rsidRPr="00105FCC" w:rsidRDefault="00BB2260" w:rsidP="00BB2260">
            <w:pPr>
              <w:jc w:val="center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2552" w:type="dxa"/>
          </w:tcPr>
          <w:p w:rsidR="00BB2260" w:rsidRDefault="00BB2260" w:rsidP="00BB2260">
            <w:r w:rsidRPr="00B1046C">
              <w:t>Skip end</w:t>
            </w:r>
          </w:p>
        </w:tc>
      </w:tr>
    </w:tbl>
    <w:p w:rsidR="00921973" w:rsidRDefault="00921973">
      <w:pPr>
        <w:widowControl/>
        <w:jc w:val="left"/>
        <w:rPr>
          <w:rFonts w:asciiTheme="minorEastAsia" w:eastAsia="メイリオ" w:hAnsiTheme="minorEastAsia"/>
          <w:b/>
          <w:color w:val="FFFFFF" w:themeColor="background1"/>
          <w:sz w:val="24"/>
          <w:szCs w:val="21"/>
        </w:rPr>
      </w:pPr>
      <w:bookmarkStart w:id="89" w:name="_Movement利用編"/>
      <w:bookmarkStart w:id="90" w:name="_Ref28165580"/>
      <w:bookmarkEnd w:id="89"/>
    </w:p>
    <w:p w:rsidR="00921973" w:rsidRDefault="00921973">
      <w:pPr>
        <w:widowControl/>
        <w:jc w:val="left"/>
        <w:rPr>
          <w:rFonts w:asciiTheme="minorEastAsia" w:eastAsia="メイリオ" w:hAnsiTheme="minorEastAsia"/>
          <w:b/>
          <w:color w:val="FFFFFF" w:themeColor="background1"/>
          <w:sz w:val="24"/>
          <w:szCs w:val="21"/>
        </w:rPr>
      </w:pPr>
      <w:r>
        <w:rPr>
          <w:rFonts w:asciiTheme="minorEastAsia" w:eastAsia="メイリオ" w:hAnsiTheme="minorEastAsia"/>
          <w:b/>
          <w:color w:val="FFFFFF" w:themeColor="background1"/>
          <w:sz w:val="24"/>
          <w:szCs w:val="21"/>
        </w:rPr>
        <w:br w:type="page"/>
      </w:r>
    </w:p>
    <w:p w:rsidR="00C34D46" w:rsidRPr="00105FCC" w:rsidRDefault="00C34D46" w:rsidP="0071419F">
      <w:pPr>
        <w:pStyle w:val="1"/>
      </w:pPr>
      <w:bookmarkStart w:id="91" w:name="_Ref29993456"/>
      <w:bookmarkStart w:id="92" w:name="_Ref29993468"/>
      <w:bookmarkStart w:id="93" w:name="_Toc33543000"/>
      <w:r w:rsidRPr="00105FCC">
        <w:lastRenderedPageBreak/>
        <w:t>Movement</w:t>
      </w:r>
      <w:bookmarkEnd w:id="90"/>
      <w:bookmarkEnd w:id="91"/>
      <w:bookmarkEnd w:id="92"/>
      <w:bookmarkEnd w:id="93"/>
      <w:r w:rsidR="002710C0" w:rsidRPr="00105FCC">
        <w:t xml:space="preserve"> </w:t>
      </w:r>
    </w:p>
    <w:p w:rsidR="00C34D46" w:rsidRPr="00105FCC" w:rsidRDefault="00C34D46" w:rsidP="0071419F">
      <w:pPr>
        <w:pStyle w:val="20"/>
      </w:pPr>
      <w:bookmarkStart w:id="94" w:name="_Toc33543001"/>
      <w:proofErr w:type="spellStart"/>
      <w:r w:rsidRPr="00105FCC">
        <w:t>RestAPI</w:t>
      </w:r>
      <w:proofErr w:type="spellEnd"/>
      <w:r w:rsidR="002710C0">
        <w:rPr>
          <w:rFonts w:hint="eastAsia"/>
        </w:rPr>
        <w:t xml:space="preserve"> </w:t>
      </w:r>
      <w:r w:rsidR="002710C0">
        <w:t>for Movement execution</w:t>
      </w:r>
      <w:bookmarkEnd w:id="94"/>
    </w:p>
    <w:p w:rsidR="002710C0" w:rsidRPr="009B2A76" w:rsidRDefault="002710C0" w:rsidP="002710C0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Operating Movement from </w:t>
      </w:r>
      <w:proofErr w:type="spellStart"/>
      <w:r>
        <w:rPr>
          <w:rFonts w:asciiTheme="majorHAnsi" w:hAnsiTheme="majorHAnsi" w:cstheme="majorHAnsi"/>
        </w:rPr>
        <w:t>RestAPI</w:t>
      </w:r>
      <w:proofErr w:type="spellEnd"/>
      <w:r>
        <w:rPr>
          <w:rFonts w:asciiTheme="majorHAnsi" w:hAnsiTheme="majorHAnsi" w:cstheme="majorHAnsi"/>
        </w:rPr>
        <w:t xml:space="preserve"> is possible.</w:t>
      </w:r>
    </w:p>
    <w:p w:rsidR="002710C0" w:rsidRPr="00105FCC" w:rsidRDefault="002710C0" w:rsidP="002710C0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available function is same as the operation in “Execution” and “Check execution status” menu in the following menu group.</w:t>
      </w:r>
    </w:p>
    <w:p w:rsidR="00C03E5B" w:rsidRPr="00105FCC" w:rsidRDefault="00C03E5B" w:rsidP="00C03E5B">
      <w:pPr>
        <w:rPr>
          <w:rFonts w:asciiTheme="majorHAnsi" w:hAnsiTheme="majorHAnsi" w:cstheme="majorHAnsi"/>
        </w:rPr>
      </w:pPr>
    </w:p>
    <w:p w:rsidR="00744BAD" w:rsidRPr="00105FCC" w:rsidRDefault="0064664C" w:rsidP="00744BAD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744BAD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1</w:t>
      </w:r>
      <w:r w:rsidR="00A826AC">
        <w:rPr>
          <w:rFonts w:asciiTheme="majorHAnsi" w:hAnsiTheme="majorHAnsi" w:cstheme="majorHAnsi"/>
        </w:rPr>
        <w:fldChar w:fldCharType="end"/>
      </w:r>
      <w:r w:rsidR="00744BAD" w:rsidRPr="00105FC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Execution, Check execution status menu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693"/>
        <w:gridCol w:w="1943"/>
      </w:tblGrid>
      <w:tr w:rsidR="00744BAD" w:rsidRPr="00105FCC" w:rsidTr="009A7B08">
        <w:trPr>
          <w:jc w:val="center"/>
        </w:trPr>
        <w:tc>
          <w:tcPr>
            <w:tcW w:w="2405" w:type="dxa"/>
            <w:shd w:val="clear" w:color="auto" w:fill="002B62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group</w:t>
            </w:r>
          </w:p>
        </w:tc>
        <w:tc>
          <w:tcPr>
            <w:tcW w:w="2693" w:type="dxa"/>
            <w:shd w:val="clear" w:color="auto" w:fill="002B62"/>
          </w:tcPr>
          <w:p w:rsidR="00744BAD" w:rsidRPr="00105FCC" w:rsidRDefault="0064664C" w:rsidP="00744BA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name</w:t>
            </w:r>
          </w:p>
        </w:tc>
        <w:tc>
          <w:tcPr>
            <w:tcW w:w="1943" w:type="dxa"/>
            <w:shd w:val="clear" w:color="auto" w:fill="002B62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744BAD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</w:t>
            </w:r>
            <w:proofErr w:type="spellEnd"/>
            <w:r w:rsidRPr="00105FCC">
              <w:rPr>
                <w:rFonts w:asciiTheme="majorHAnsi" w:hAnsiTheme="majorHAnsi" w:cstheme="majorHAnsi"/>
              </w:rPr>
              <w:t>-Legacy</w:t>
            </w:r>
          </w:p>
        </w:tc>
        <w:tc>
          <w:tcPr>
            <w:tcW w:w="2693" w:type="dxa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</w:tc>
      </w:tr>
      <w:tr w:rsidR="00744BAD" w:rsidRPr="00105FCC" w:rsidTr="00675273">
        <w:trPr>
          <w:trHeight w:val="336"/>
          <w:jc w:val="center"/>
        </w:trPr>
        <w:tc>
          <w:tcPr>
            <w:tcW w:w="2405" w:type="dxa"/>
            <w:vMerge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744BAD" w:rsidRPr="00105FCC" w:rsidRDefault="0064664C" w:rsidP="00744B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744BAD" w:rsidRPr="00105FCC" w:rsidRDefault="00744BAD" w:rsidP="00744BA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</w:t>
            </w:r>
            <w:proofErr w:type="spellEnd"/>
            <w:r w:rsidRPr="00105FCC">
              <w:rPr>
                <w:rFonts w:asciiTheme="majorHAnsi" w:hAnsiTheme="majorHAnsi" w:cstheme="majorHAnsi"/>
              </w:rPr>
              <w:t>-Pioneer</w:t>
            </w: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proofErr w:type="spellStart"/>
            <w:r w:rsidRPr="00105FCC">
              <w:rPr>
                <w:rFonts w:asciiTheme="majorHAnsi" w:hAnsiTheme="majorHAnsi" w:cstheme="majorHAnsi"/>
              </w:rPr>
              <w:t>Ansible-LegacyRole</w:t>
            </w:r>
            <w:proofErr w:type="spellEnd"/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DSC</w:t>
            </w: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2100060009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2100060010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 w:val="restart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OpenStack</w:t>
            </w: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2100070004</w:t>
            </w:r>
          </w:p>
        </w:tc>
      </w:tr>
      <w:tr w:rsidR="0064664C" w:rsidRPr="00105FCC" w:rsidTr="009A7B08">
        <w:trPr>
          <w:trHeight w:val="58"/>
          <w:jc w:val="center"/>
        </w:trPr>
        <w:tc>
          <w:tcPr>
            <w:tcW w:w="2405" w:type="dxa"/>
            <w:vMerge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execution status</w:t>
            </w:r>
          </w:p>
        </w:tc>
        <w:tc>
          <w:tcPr>
            <w:tcW w:w="1943" w:type="dxa"/>
          </w:tcPr>
          <w:p w:rsidR="0064664C" w:rsidRPr="00105FCC" w:rsidRDefault="0064664C" w:rsidP="0064664C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2100070005</w:t>
            </w:r>
          </w:p>
        </w:tc>
      </w:tr>
    </w:tbl>
    <w:p w:rsidR="00C34D46" w:rsidRPr="00105FCC" w:rsidRDefault="00C34D46" w:rsidP="00744BAD">
      <w:pPr>
        <w:rPr>
          <w:rFonts w:asciiTheme="majorHAnsi" w:hAnsiTheme="majorHAnsi" w:cstheme="majorHAnsi"/>
        </w:rPr>
      </w:pPr>
    </w:p>
    <w:p w:rsidR="00C34D46" w:rsidRPr="00105FCC" w:rsidRDefault="0064664C" w:rsidP="00093AF7">
      <w:pPr>
        <w:pStyle w:val="30"/>
      </w:pPr>
      <w:bookmarkStart w:id="95" w:name="_Toc33543002"/>
      <w:r>
        <w:t>Request type</w:t>
      </w:r>
      <w:bookmarkEnd w:id="95"/>
    </w:p>
    <w:p w:rsidR="00C34D46" w:rsidRPr="0064664C" w:rsidRDefault="0064664C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 HTTP request with the following information.</w:t>
      </w:r>
    </w:p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64664C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Path</w:t>
      </w:r>
    </w:p>
    <w:p w:rsidR="00C34D46" w:rsidRPr="00105FCC" w:rsidRDefault="00C34D46" w:rsidP="00C34D46">
      <w:pPr>
        <w:ind w:left="680" w:firstLineChars="200" w:firstLine="42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https://&lt;HostName&gt;:&lt;Port&gt;/default/menu/07_rest_api_ver1.php?no=</w:t>
      </w:r>
      <w:r w:rsidR="0064664C">
        <w:rPr>
          <w:rFonts w:asciiTheme="majorHAnsi" w:hAnsiTheme="majorHAnsi" w:cstheme="majorHAnsi" w:hint="eastAsia"/>
        </w:rPr>
        <w:t>M</w:t>
      </w:r>
      <w:r w:rsidR="0064664C">
        <w:rPr>
          <w:rFonts w:asciiTheme="majorHAnsi" w:hAnsiTheme="majorHAnsi" w:cstheme="majorHAnsi"/>
        </w:rPr>
        <w:t>enu</w:t>
      </w:r>
      <w:r w:rsidRPr="00105FCC">
        <w:rPr>
          <w:rFonts w:asciiTheme="majorHAnsi" w:hAnsiTheme="majorHAnsi" w:cstheme="majorHAnsi"/>
        </w:rPr>
        <w:t>ID</w:t>
      </w:r>
    </w:p>
    <w:p w:rsidR="00C34D46" w:rsidRPr="00105FCC" w:rsidRDefault="0064664C" w:rsidP="00C34D46">
      <w:pPr>
        <w:ind w:left="680"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Please refer to </w:t>
      </w:r>
      <w:r>
        <w:rPr>
          <w:rFonts w:asciiTheme="majorHAnsi" w:hAnsiTheme="majorHAnsi" w:cstheme="majorHAnsi"/>
        </w:rPr>
        <w:t>“</w:t>
      </w:r>
      <w:r w:rsidRPr="00093AF7">
        <w:rPr>
          <w:rFonts w:asciiTheme="majorHAnsi" w:hAnsiTheme="majorHAnsi" w:cstheme="majorHAnsi"/>
        </w:rPr>
        <w:t xml:space="preserve">Table </w:t>
      </w:r>
      <w:r>
        <w:rPr>
          <w:rFonts w:asciiTheme="majorHAnsi" w:hAnsiTheme="majorHAnsi" w:cstheme="majorHAnsi"/>
        </w:rPr>
        <w:t xml:space="preserve">6-3 </w:t>
      </w:r>
      <w:r w:rsidRPr="00093AF7">
        <w:rPr>
          <w:rFonts w:asciiTheme="majorHAnsi" w:hAnsiTheme="majorHAnsi" w:cstheme="majorHAnsi"/>
        </w:rPr>
        <w:t>List of parameters that can be specified for X-Command</w:t>
      </w:r>
      <w:r>
        <w:rPr>
          <w:rFonts w:asciiTheme="majorHAnsi" w:hAnsiTheme="majorHAnsi" w:cstheme="majorHAnsi"/>
        </w:rPr>
        <w:t>” for Menu ID.</w:t>
      </w:r>
    </w:p>
    <w:p w:rsidR="00C34D46" w:rsidRPr="00105FCC" w:rsidRDefault="00C34D46" w:rsidP="00C34D46">
      <w:pPr>
        <w:ind w:left="680" w:firstLineChars="100" w:firstLine="210"/>
        <w:rPr>
          <w:rFonts w:asciiTheme="majorHAnsi" w:hAnsiTheme="majorHAnsi" w:cstheme="majorHAnsi"/>
        </w:rPr>
      </w:pP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Pr="00105FCC">
        <w:rPr>
          <w:rFonts w:asciiTheme="majorHAnsi" w:hAnsiTheme="majorHAnsi" w:cstheme="majorHAnsi"/>
        </w:rPr>
        <w:t>HTTP</w:t>
      </w:r>
      <w:r w:rsidR="0064664C">
        <w:rPr>
          <w:rFonts w:asciiTheme="majorHAnsi" w:hAnsiTheme="majorHAnsi" w:cstheme="majorHAnsi"/>
        </w:rPr>
        <w:t xml:space="preserve"> Header</w:t>
      </w:r>
    </w:p>
    <w:p w:rsidR="00C34D46" w:rsidRPr="00105FCC" w:rsidRDefault="00C34D46" w:rsidP="00C34D46">
      <w:pPr>
        <w:ind w:firstLineChars="300" w:firstLine="630"/>
        <w:rPr>
          <w:rFonts w:asciiTheme="majorHAnsi" w:hAnsiTheme="majorHAnsi" w:cstheme="majorHAnsi"/>
        </w:rPr>
      </w:pPr>
    </w:p>
    <w:p w:rsidR="00314BAD" w:rsidRPr="00105FCC" w:rsidRDefault="0064664C" w:rsidP="00314BAD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314BAD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2</w:t>
      </w:r>
      <w:r w:rsidR="00A826AC">
        <w:rPr>
          <w:rFonts w:asciiTheme="majorHAnsi" w:hAnsiTheme="majorHAnsi" w:cstheme="majorHAnsi"/>
        </w:rPr>
        <w:fldChar w:fldCharType="end"/>
      </w:r>
      <w:r w:rsidR="00314BAD" w:rsidRPr="00105FCC">
        <w:rPr>
          <w:rFonts w:asciiTheme="majorHAnsi" w:hAnsiTheme="majorHAnsi" w:cstheme="majorHAnsi"/>
          <w:b w:val="0"/>
        </w:rPr>
        <w:t xml:space="preserve"> </w:t>
      </w:r>
      <w:r w:rsidRPr="009B2A76">
        <w:rPr>
          <w:rFonts w:asciiTheme="majorHAnsi" w:hAnsiTheme="majorHAnsi" w:cstheme="majorHAnsi"/>
        </w:rPr>
        <w:t>HTTP</w:t>
      </w:r>
      <w:r w:rsidRPr="009B2A76">
        <w:rPr>
          <w:rFonts w:asciiTheme="majorHAnsi" w:hAnsiTheme="majorHAnsi" w:cstheme="majorHAnsi" w:hint="eastAsia"/>
        </w:rPr>
        <w:t xml:space="preserve"> </w:t>
      </w:r>
      <w:r w:rsidRPr="009B2A76">
        <w:rPr>
          <w:rFonts w:asciiTheme="majorHAnsi" w:hAnsiTheme="majorHAnsi" w:cstheme="majorHAnsi"/>
        </w:rPr>
        <w:t>header parameter list</w:t>
      </w:r>
    </w:p>
    <w:tbl>
      <w:tblPr>
        <w:tblStyle w:val="ab"/>
        <w:tblW w:w="0" w:type="auto"/>
        <w:tblInd w:w="680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BD6C1D" w:rsidRPr="00105FCC" w:rsidTr="00993A83">
        <w:tc>
          <w:tcPr>
            <w:tcW w:w="1696" w:type="dxa"/>
            <w:shd w:val="clear" w:color="auto" w:fill="002B62"/>
          </w:tcPr>
          <w:p w:rsidR="00BD6C1D" w:rsidRPr="00105FCC" w:rsidRDefault="00BD6C1D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HTTP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 xml:space="preserve"> Header</w:t>
            </w:r>
          </w:p>
        </w:tc>
        <w:tc>
          <w:tcPr>
            <w:tcW w:w="7088" w:type="dxa"/>
            <w:shd w:val="clear" w:color="auto" w:fill="002B62"/>
          </w:tcPr>
          <w:p w:rsidR="00BD6C1D" w:rsidRPr="00105FCC" w:rsidRDefault="00BD6C1D" w:rsidP="00BD6C1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Method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only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Content-Type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Specify </w:t>
            </w:r>
            <w:r w:rsidRPr="00105FCC">
              <w:rPr>
                <w:rFonts w:asciiTheme="majorHAnsi" w:hAnsiTheme="majorHAnsi" w:cstheme="majorHAnsi"/>
              </w:rPr>
              <w:t>“application/</w:t>
            </w:r>
            <w:proofErr w:type="spellStart"/>
            <w:r w:rsidRPr="00105FCC">
              <w:rPr>
                <w:rFonts w:asciiTheme="majorHAnsi" w:hAnsiTheme="majorHAnsi" w:cstheme="majorHAnsi"/>
              </w:rPr>
              <w:t>json</w:t>
            </w:r>
            <w:proofErr w:type="spellEnd"/>
            <w:r w:rsidRPr="00105FCC">
              <w:rPr>
                <w:rFonts w:asciiTheme="majorHAnsi" w:hAnsiTheme="majorHAnsi" w:cstheme="majorHAnsi"/>
              </w:rPr>
              <w:t xml:space="preserve">” </w:t>
            </w:r>
          </w:p>
        </w:tc>
      </w:tr>
      <w:tr w:rsidR="00BD6C1D" w:rsidRPr="00105FCC" w:rsidTr="00993A83">
        <w:tc>
          <w:tcPr>
            <w:tcW w:w="1696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7088" w:type="dxa"/>
          </w:tcPr>
          <w:p w:rsidR="00BD6C1D" w:rsidRPr="00105FCC" w:rsidRDefault="00BD6C1D" w:rsidP="00BD6C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accessing the menu that needs ITA authentication,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</w:t>
            </w:r>
            <w:r w:rsidRPr="00B60A44">
              <w:rPr>
                <w:rFonts w:asciiTheme="majorHAnsi" w:hAnsiTheme="majorHAnsi" w:cstheme="majorHAnsi" w:hint="eastAsia"/>
              </w:rPr>
              <w:t xml:space="preserve">pecify the value of </w:t>
            </w:r>
            <w:r w:rsidRPr="00B60A44">
              <w:rPr>
                <w:rFonts w:asciiTheme="majorHAnsi" w:hAnsiTheme="majorHAnsi" w:cstheme="majorHAnsi"/>
                <w:u w:val="double"/>
              </w:rPr>
              <w:t>“Login ID” and “Password”</w:t>
            </w:r>
            <w:r w:rsidRPr="00105FCC">
              <w:rPr>
                <w:rFonts w:asciiTheme="majorHAnsi" w:hAnsiTheme="majorHAnsi" w:cstheme="majorHAnsi"/>
                <w:color w:val="FF0000"/>
              </w:rPr>
              <w:t>*</w:t>
            </w:r>
            <w:r w:rsidRPr="00B60A44">
              <w:rPr>
                <w:rFonts w:asciiTheme="majorHAnsi" w:hAnsiTheme="majorHAnsi" w:cstheme="majorHAnsi"/>
              </w:rPr>
              <w:t xml:space="preserve"> connected with </w:t>
            </w:r>
            <w:r>
              <w:rPr>
                <w:rFonts w:asciiTheme="majorHAnsi" w:hAnsiTheme="majorHAnsi" w:cstheme="majorHAnsi"/>
              </w:rPr>
              <w:t xml:space="preserve">half-width </w:t>
            </w:r>
            <w:r w:rsidRPr="00B60A44">
              <w:rPr>
                <w:rFonts w:asciiTheme="majorHAnsi" w:hAnsiTheme="majorHAnsi" w:cstheme="majorHAnsi"/>
              </w:rPr>
              <w:t>colon</w:t>
            </w:r>
            <w:r>
              <w:rPr>
                <w:rFonts w:asciiTheme="majorHAnsi" w:hAnsiTheme="majorHAnsi" w:cstheme="majorHAnsi"/>
              </w:rPr>
              <w:t xml:space="preserve"> (:)</w:t>
            </w:r>
            <w:r w:rsidRPr="00B60A44">
              <w:rPr>
                <w:rFonts w:asciiTheme="majorHAnsi" w:hAnsiTheme="majorHAnsi" w:cstheme="majorHAnsi"/>
              </w:rPr>
              <w:t xml:space="preserve"> then encoded with base64.</w:t>
            </w:r>
          </w:p>
        </w:tc>
      </w:tr>
      <w:tr w:rsidR="00C34D46" w:rsidRPr="00105FCC" w:rsidTr="00993A83">
        <w:tc>
          <w:tcPr>
            <w:tcW w:w="169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X-Command</w:t>
            </w:r>
          </w:p>
        </w:tc>
        <w:tc>
          <w:tcPr>
            <w:tcW w:w="7088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  <w:p w:rsidR="00C34D46" w:rsidRPr="00105FCC" w:rsidRDefault="000A2127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  <w:p w:rsidR="00C34D46" w:rsidRPr="00105FCC" w:rsidRDefault="00BD6C1D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hese three can be chosen.</w:t>
            </w:r>
          </w:p>
        </w:tc>
      </w:tr>
    </w:tbl>
    <w:p w:rsidR="00C34D46" w:rsidRPr="00105FCC" w:rsidRDefault="00C34D46" w:rsidP="00C34D46">
      <w:pPr>
        <w:ind w:left="680"/>
        <w:rPr>
          <w:rFonts w:asciiTheme="majorHAnsi" w:hAnsiTheme="majorHAnsi" w:cstheme="majorHAnsi"/>
        </w:rPr>
      </w:pPr>
    </w:p>
    <w:p w:rsidR="00C34D46" w:rsidRPr="00105FCC" w:rsidRDefault="00BD6C1D" w:rsidP="00C34D46">
      <w:pPr>
        <w:ind w:left="680"/>
        <w:rPr>
          <w:rFonts w:asciiTheme="majorHAnsi" w:hAnsiTheme="majorHAnsi" w:cstheme="majorHAnsi"/>
        </w:rPr>
      </w:pPr>
      <w:r w:rsidRPr="002458C7">
        <w:rPr>
          <w:rFonts w:asciiTheme="majorHAnsi" w:hAnsiTheme="majorHAnsi" w:cstheme="majorHAnsi"/>
        </w:rPr>
        <w:t>Parameters that can be specified for X-Command</w:t>
      </w:r>
    </w:p>
    <w:p w:rsidR="00C34D46" w:rsidRPr="00BD6C1D" w:rsidRDefault="00C34D46" w:rsidP="00C34D46">
      <w:pPr>
        <w:ind w:left="680"/>
        <w:rPr>
          <w:rFonts w:asciiTheme="majorHAnsi" w:hAnsiTheme="majorHAnsi" w:cstheme="majorHAnsi"/>
        </w:rPr>
      </w:pPr>
    </w:p>
    <w:p w:rsidR="00983DF5" w:rsidRPr="00105FCC" w:rsidRDefault="00BD6C1D" w:rsidP="00983DF5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</w:t>
      </w:r>
      <w:r w:rsidR="00983DF5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3</w:t>
      </w:r>
      <w:r w:rsidR="00A826AC">
        <w:rPr>
          <w:rFonts w:asciiTheme="majorHAnsi" w:hAnsiTheme="majorHAnsi" w:cstheme="majorHAnsi"/>
        </w:rPr>
        <w:fldChar w:fldCharType="end"/>
      </w:r>
      <w:r w:rsidR="00983DF5" w:rsidRPr="00105FCC">
        <w:rPr>
          <w:rFonts w:asciiTheme="majorHAnsi" w:hAnsiTheme="majorHAnsi" w:cstheme="majorHAnsi"/>
          <w:b w:val="0"/>
        </w:rPr>
        <w:t xml:space="preserve">　</w:t>
      </w:r>
      <w:r w:rsidRPr="00BD6C1D">
        <w:rPr>
          <w:rFonts w:asciiTheme="majorHAnsi" w:hAnsiTheme="majorHAnsi" w:cstheme="majorHAnsi"/>
        </w:rPr>
        <w:t xml:space="preserve"> </w:t>
      </w:r>
      <w:r w:rsidRPr="00093AF7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 xml:space="preserve">ist of parameters that can be specified for </w:t>
      </w:r>
      <w:r w:rsidRPr="00105FCC">
        <w:rPr>
          <w:rFonts w:asciiTheme="majorHAnsi" w:hAnsiTheme="majorHAnsi" w:cstheme="majorHAnsi"/>
        </w:rPr>
        <w:t>X-Command</w:t>
      </w:r>
    </w:p>
    <w:tbl>
      <w:tblPr>
        <w:tblStyle w:val="ab"/>
        <w:tblW w:w="8788" w:type="dxa"/>
        <w:tblInd w:w="421" w:type="dxa"/>
        <w:tblLook w:val="04A0" w:firstRow="1" w:lastRow="0" w:firstColumn="1" w:lastColumn="0" w:noHBand="0" w:noVBand="1"/>
      </w:tblPr>
      <w:tblGrid>
        <w:gridCol w:w="1559"/>
        <w:gridCol w:w="2835"/>
        <w:gridCol w:w="2410"/>
        <w:gridCol w:w="1984"/>
      </w:tblGrid>
      <w:tr w:rsidR="00C34D46" w:rsidRPr="00105FCC" w:rsidTr="00401CA9">
        <w:tc>
          <w:tcPr>
            <w:tcW w:w="1559" w:type="dxa"/>
            <w:shd w:val="clear" w:color="auto" w:fill="002B62"/>
          </w:tcPr>
          <w:p w:rsidR="00C34D46" w:rsidRPr="00105FCC" w:rsidRDefault="00C34D46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105FCC">
              <w:rPr>
                <w:rFonts w:asciiTheme="majorHAnsi" w:hAnsiTheme="majorHAnsi" w:cstheme="majorHAnsi"/>
                <w:color w:val="FFFFFF" w:themeColor="background1"/>
              </w:rPr>
              <w:t>X-Command</w:t>
            </w:r>
          </w:p>
        </w:tc>
        <w:tc>
          <w:tcPr>
            <w:tcW w:w="2835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D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escription</w:t>
            </w:r>
          </w:p>
        </w:tc>
        <w:tc>
          <w:tcPr>
            <w:tcW w:w="2410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arget menu</w:t>
            </w:r>
          </w:p>
        </w:tc>
        <w:tc>
          <w:tcPr>
            <w:tcW w:w="1984" w:type="dxa"/>
            <w:shd w:val="clear" w:color="auto" w:fill="002B62"/>
          </w:tcPr>
          <w:p w:rsidR="00C34D46" w:rsidRPr="00105FCC" w:rsidRDefault="00BD6C1D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enu ID</w:t>
            </w:r>
          </w:p>
        </w:tc>
      </w:tr>
      <w:tr w:rsidR="00C34D46" w:rsidRPr="00105FCC" w:rsidTr="00401CA9">
        <w:tc>
          <w:tcPr>
            <w:tcW w:w="1559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EXECUTE</w:t>
            </w:r>
          </w:p>
        </w:tc>
        <w:tc>
          <w:tcPr>
            <w:tcW w:w="2835" w:type="dxa"/>
          </w:tcPr>
          <w:p w:rsidR="00C34D46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>chedule/Execute Movement</w:t>
            </w:r>
          </w:p>
        </w:tc>
        <w:tc>
          <w:tcPr>
            <w:tcW w:w="2410" w:type="dxa"/>
          </w:tcPr>
          <w:p w:rsidR="00C34D46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>xecution</w:t>
            </w:r>
          </w:p>
        </w:tc>
        <w:tc>
          <w:tcPr>
            <w:tcW w:w="1984" w:type="dxa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2100020111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2100020211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2100020312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2100060009</w:t>
            </w:r>
          </w:p>
          <w:p w:rsidR="00C34D46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2100070004</w:t>
            </w:r>
          </w:p>
        </w:tc>
      </w:tr>
      <w:tr w:rsidR="00C03E5B" w:rsidRPr="00105FCC" w:rsidTr="00401CA9">
        <w:trPr>
          <w:trHeight w:val="699"/>
        </w:trPr>
        <w:tc>
          <w:tcPr>
            <w:tcW w:w="1559" w:type="dxa"/>
          </w:tcPr>
          <w:p w:rsidR="00C03E5B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CANCEL</w:t>
            </w:r>
          </w:p>
        </w:tc>
        <w:tc>
          <w:tcPr>
            <w:tcW w:w="2835" w:type="dxa"/>
          </w:tcPr>
          <w:p w:rsidR="00C03E5B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Cancel execution schedule</w:t>
            </w:r>
          </w:p>
        </w:tc>
        <w:tc>
          <w:tcPr>
            <w:tcW w:w="2410" w:type="dxa"/>
          </w:tcPr>
          <w:p w:rsidR="00C03E5B" w:rsidRPr="00105FCC" w:rsidRDefault="00401CA9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984" w:type="dxa"/>
            <w:vMerge w:val="restart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2100020112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2100020212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2100020313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2100060010</w:t>
            </w:r>
          </w:p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2100070005</w:t>
            </w:r>
          </w:p>
        </w:tc>
      </w:tr>
      <w:tr w:rsidR="00401CA9" w:rsidRPr="00105FCC" w:rsidTr="00401CA9">
        <w:tc>
          <w:tcPr>
            <w:tcW w:w="1559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SCRAM</w:t>
            </w:r>
          </w:p>
        </w:tc>
        <w:tc>
          <w:tcPr>
            <w:tcW w:w="2835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P</w:t>
            </w:r>
            <w:r>
              <w:rPr>
                <w:rFonts w:asciiTheme="majorHAnsi" w:hAnsiTheme="majorHAnsi" w:cstheme="majorHAnsi"/>
              </w:rPr>
              <w:t>erform emergency stop</w:t>
            </w:r>
          </w:p>
        </w:tc>
        <w:tc>
          <w:tcPr>
            <w:tcW w:w="2410" w:type="dxa"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heck operation status</w:t>
            </w:r>
          </w:p>
        </w:tc>
        <w:tc>
          <w:tcPr>
            <w:tcW w:w="1984" w:type="dxa"/>
            <w:vMerge/>
          </w:tcPr>
          <w:p w:rsidR="00401CA9" w:rsidRPr="00105FCC" w:rsidRDefault="00401CA9" w:rsidP="00401CA9">
            <w:pPr>
              <w:rPr>
                <w:rFonts w:asciiTheme="majorHAnsi" w:hAnsiTheme="majorHAnsi" w:cstheme="majorHAnsi"/>
              </w:rPr>
            </w:pPr>
          </w:p>
        </w:tc>
      </w:tr>
    </w:tbl>
    <w:p w:rsidR="00401CA9" w:rsidRDefault="00401CA9" w:rsidP="00C34D46">
      <w:pPr>
        <w:ind w:left="680"/>
        <w:rPr>
          <w:rFonts w:asciiTheme="majorHAnsi" w:hAnsiTheme="majorHAnsi" w:cstheme="majorHAnsi"/>
        </w:rPr>
      </w:pPr>
    </w:p>
    <w:p w:rsidR="00C34D46" w:rsidRPr="00401CA9" w:rsidRDefault="00401CA9" w:rsidP="00C34D46">
      <w:pPr>
        <w:ind w:left="6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 following is the explanation of each X-command parameter</w:t>
      </w:r>
      <w:r>
        <w:rPr>
          <w:rFonts w:asciiTheme="majorHAnsi" w:hAnsiTheme="majorHAnsi" w:cstheme="majorHAnsi"/>
        </w:rPr>
        <w:t>.</w:t>
      </w:r>
    </w:p>
    <w:p w:rsidR="00401CA9" w:rsidRPr="007D2C9C" w:rsidRDefault="00401CA9" w:rsidP="007D2C9C">
      <w:pPr>
        <w:pStyle w:val="30"/>
      </w:pPr>
      <w:bookmarkStart w:id="96" w:name="_Toc33543003"/>
      <w:r>
        <w:rPr>
          <w:rFonts w:hint="eastAsia"/>
        </w:rPr>
        <w:t>R</w:t>
      </w:r>
      <w:r>
        <w:t>esponse item</w:t>
      </w:r>
      <w:bookmarkEnd w:id="96"/>
    </w:p>
    <w:p w:rsidR="00755EC2" w:rsidRPr="00105FCC" w:rsidRDefault="007D2C9C" w:rsidP="00755EC2">
      <w:pPr>
        <w:ind w:firstLineChars="200" w:firstLine="4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The</w:t>
      </w:r>
      <w:r>
        <w:rPr>
          <w:rFonts w:asciiTheme="majorHAnsi" w:hAnsiTheme="majorHAnsi" w:cstheme="majorHAnsi"/>
        </w:rPr>
        <w:t xml:space="preserve"> following is the explanation of the response items in each X-command parameter.</w:t>
      </w:r>
    </w:p>
    <w:p w:rsidR="00F01C33" w:rsidRPr="00105FCC" w:rsidRDefault="007D2C9C" w:rsidP="00F01C33">
      <w:pPr>
        <w:pStyle w:val="af2"/>
        <w:keepNext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able</w:t>
      </w:r>
      <w:r w:rsidR="00F01C33" w:rsidRPr="00105FCC">
        <w:rPr>
          <w:rFonts w:asciiTheme="majorHAnsi" w:hAnsiTheme="majorHAnsi" w:cstheme="majorHAnsi"/>
        </w:rPr>
        <w:t xml:space="preserve"> 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STYLEREF 1 \s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>
        <w:rPr>
          <w:rFonts w:asciiTheme="majorHAnsi" w:hAnsiTheme="majorHAnsi" w:cstheme="majorHAnsi"/>
        </w:rPr>
        <w:fldChar w:fldCharType="end"/>
      </w:r>
      <w:r w:rsidR="00A826AC">
        <w:rPr>
          <w:rFonts w:asciiTheme="majorHAnsi" w:hAnsiTheme="majorHAnsi" w:cstheme="majorHAnsi"/>
        </w:rPr>
        <w:t>-</w:t>
      </w:r>
      <w:r w:rsidR="00A826AC">
        <w:rPr>
          <w:rFonts w:asciiTheme="majorHAnsi" w:hAnsiTheme="majorHAnsi" w:cstheme="majorHAnsi"/>
        </w:rPr>
        <w:fldChar w:fldCharType="begin"/>
      </w:r>
      <w:r w:rsidR="00A826AC">
        <w:rPr>
          <w:rFonts w:asciiTheme="majorHAnsi" w:hAnsiTheme="majorHAnsi" w:cstheme="majorHAnsi"/>
        </w:rPr>
        <w:instrText xml:space="preserve"> SEQ </w:instrText>
      </w:r>
      <w:r w:rsidR="00A826AC">
        <w:rPr>
          <w:rFonts w:asciiTheme="majorHAnsi" w:hAnsiTheme="majorHAnsi" w:cstheme="majorHAnsi"/>
        </w:rPr>
        <w:instrText>表</w:instrText>
      </w:r>
      <w:r w:rsidR="00A826AC">
        <w:rPr>
          <w:rFonts w:asciiTheme="majorHAnsi" w:hAnsiTheme="majorHAnsi" w:cstheme="majorHAnsi"/>
        </w:rPr>
        <w:instrText xml:space="preserve"> \* ARABIC \s 1 </w:instrText>
      </w:r>
      <w:r w:rsidR="00A826A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4</w:t>
      </w:r>
      <w:r w:rsidR="00A826AC">
        <w:rPr>
          <w:rFonts w:asciiTheme="majorHAnsi" w:hAnsiTheme="majorHAnsi" w:cstheme="majorHAnsi"/>
        </w:rPr>
        <w:fldChar w:fldCharType="end"/>
      </w:r>
      <w:r w:rsidR="00F01C33" w:rsidRPr="00105FCC">
        <w:rPr>
          <w:rFonts w:asciiTheme="majorHAnsi" w:hAnsiTheme="majorHAnsi" w:cstheme="majorHAnsi"/>
        </w:rPr>
        <w:t xml:space="preserve">　</w:t>
      </w:r>
      <w:r>
        <w:rPr>
          <w:rFonts w:asciiTheme="majorHAnsi" w:hAnsiTheme="majorHAnsi" w:cstheme="majorHAnsi" w:hint="eastAsia"/>
        </w:rPr>
        <w:t>Response item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F01C33" w:rsidRPr="00105FCC" w:rsidTr="000C6CD4">
        <w:trPr>
          <w:jc w:val="center"/>
        </w:trPr>
        <w:tc>
          <w:tcPr>
            <w:tcW w:w="2826" w:type="dxa"/>
            <w:shd w:val="clear" w:color="auto" w:fill="002B62"/>
          </w:tcPr>
          <w:p w:rsidR="00F01C33" w:rsidRPr="00105FCC" w:rsidRDefault="007D2C9C" w:rsidP="000C6CD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I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tem name</w:t>
            </w:r>
          </w:p>
        </w:tc>
        <w:tc>
          <w:tcPr>
            <w:tcW w:w="5842" w:type="dxa"/>
            <w:shd w:val="clear" w:color="auto" w:fill="002B62"/>
          </w:tcPr>
          <w:p w:rsidR="00F01C33" w:rsidRPr="00105FCC" w:rsidRDefault="007D2C9C" w:rsidP="000C6CD4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R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emarks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5842" w:type="dxa"/>
          </w:tcPr>
          <w:p w:rsidR="00F01C33" w:rsidRPr="00105FCC" w:rsidRDefault="007D2C9C" w:rsidP="007D2C9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 xml:space="preserve">Used to operate with </w:t>
            </w:r>
            <w:r>
              <w:rPr>
                <w:rFonts w:asciiTheme="majorHAnsi" w:hAnsiTheme="majorHAnsi" w:cstheme="majorHAnsi"/>
              </w:rPr>
              <w:t>Operation No.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  <w:szCs w:val="21"/>
              </w:rPr>
            </w:pPr>
            <w:r w:rsidRPr="00105FCC">
              <w:rPr>
                <w:rFonts w:asciiTheme="majorHAnsi" w:hAnsiTheme="majorHAnsi" w:cstheme="majorHAnsi"/>
                <w:szCs w:val="21"/>
              </w:rPr>
              <w:t>RESULTCODE</w:t>
            </w:r>
          </w:p>
        </w:tc>
        <w:tc>
          <w:tcPr>
            <w:tcW w:w="5842" w:type="dxa"/>
          </w:tcPr>
          <w:p w:rsidR="00F01C33" w:rsidRPr="00105FCC" w:rsidRDefault="007D2C9C" w:rsidP="000C6CD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T</w:t>
            </w:r>
            <w:r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 w:hint="eastAsia"/>
              </w:rPr>
              <w:t xml:space="preserve">e </w:t>
            </w:r>
            <w:r>
              <w:rPr>
                <w:rFonts w:asciiTheme="majorHAnsi" w:hAnsiTheme="majorHAnsi" w:cstheme="majorHAnsi"/>
              </w:rPr>
              <w:t>code of execution status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000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 w:hint="eastAsia"/>
              </w:rPr>
              <w:t xml:space="preserve"> Normal end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001</w:t>
            </w:r>
            <w:r w:rsidR="007D2C9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/>
              </w:rPr>
              <w:t xml:space="preserve"> Not able to perform execution</w:t>
            </w:r>
            <w:r w:rsidRPr="00105FCC">
              <w:rPr>
                <w:rFonts w:asciiTheme="majorHAnsi" w:hAnsiTheme="majorHAnsi" w:cstheme="majorHAnsi"/>
              </w:rPr>
              <w:t xml:space="preserve"> </w:t>
            </w:r>
          </w:p>
          <w:p w:rsidR="00F01C33" w:rsidRPr="00105FCC" w:rsidRDefault="00F01C33" w:rsidP="000C6CD4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002</w:t>
            </w:r>
            <w:r w:rsidRPr="00105FC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 w:hint="eastAsia"/>
              </w:rPr>
              <w:t xml:space="preserve"> </w:t>
            </w:r>
            <w:r w:rsidR="007D2C9C">
              <w:rPr>
                <w:rFonts w:asciiTheme="majorHAnsi" w:hAnsiTheme="majorHAnsi" w:cstheme="majorHAnsi"/>
              </w:rPr>
              <w:t>Not able to cancel schedule</w:t>
            </w:r>
          </w:p>
          <w:p w:rsidR="00F01C33" w:rsidRPr="00105FCC" w:rsidRDefault="00F01C33" w:rsidP="00EB05F5">
            <w:pPr>
              <w:ind w:leftChars="100" w:left="210"/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003</w:t>
            </w:r>
            <w:r w:rsidR="007D2C9C">
              <w:rPr>
                <w:rFonts w:asciiTheme="majorHAnsi" w:hAnsiTheme="majorHAnsi" w:cstheme="majorHAnsi"/>
              </w:rPr>
              <w:t>：</w:t>
            </w:r>
            <w:r w:rsidR="007D2C9C">
              <w:rPr>
                <w:rFonts w:asciiTheme="majorHAnsi" w:hAnsiTheme="majorHAnsi" w:cstheme="majorHAnsi"/>
              </w:rPr>
              <w:t xml:space="preserve"> Not able to perform emergency stop</w:t>
            </w:r>
          </w:p>
        </w:tc>
      </w:tr>
      <w:tr w:rsidR="00F01C33" w:rsidRPr="00105FCC" w:rsidTr="000C6CD4">
        <w:trPr>
          <w:jc w:val="center"/>
        </w:trPr>
        <w:tc>
          <w:tcPr>
            <w:tcW w:w="2826" w:type="dxa"/>
          </w:tcPr>
          <w:p w:rsidR="00F01C33" w:rsidRPr="00105FCC" w:rsidRDefault="00F01C33" w:rsidP="000C6CD4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RESULTINFO</w:t>
            </w:r>
          </w:p>
        </w:tc>
        <w:tc>
          <w:tcPr>
            <w:tcW w:w="5842" w:type="dxa"/>
          </w:tcPr>
          <w:p w:rsidR="00F01C33" w:rsidRPr="00105FCC" w:rsidRDefault="007D2C9C" w:rsidP="000C6CD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D</w:t>
            </w:r>
            <w:r>
              <w:rPr>
                <w:rFonts w:asciiTheme="majorHAnsi" w:hAnsiTheme="majorHAnsi" w:cstheme="majorHAnsi"/>
              </w:rPr>
              <w:t>etailed information</w:t>
            </w:r>
          </w:p>
        </w:tc>
      </w:tr>
    </w:tbl>
    <w:p w:rsidR="00F01C33" w:rsidRPr="00105FCC" w:rsidRDefault="00F01C33" w:rsidP="004A458B">
      <w:pPr>
        <w:rPr>
          <w:rFonts w:asciiTheme="majorHAnsi" w:hAnsiTheme="majorHAnsi" w:cstheme="majorHAnsi"/>
        </w:rPr>
      </w:pPr>
    </w:p>
    <w:p w:rsidR="00C34D46" w:rsidRPr="00105FCC" w:rsidRDefault="00C34D46" w:rsidP="00093AF7">
      <w:pPr>
        <w:pStyle w:val="30"/>
      </w:pPr>
      <w:bookmarkStart w:id="97" w:name="_Toc33543004"/>
      <w:r w:rsidRPr="00105FCC">
        <w:t>EXECUTE</w:t>
      </w:r>
      <w:bookmarkEnd w:id="97"/>
    </w:p>
    <w:p w:rsidR="00F34C2C" w:rsidRDefault="00F34C2C" w:rsidP="00C03E5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Specify the Movement class and Op</w:t>
      </w:r>
      <w:r>
        <w:rPr>
          <w:rFonts w:asciiTheme="majorHAnsi" w:hAnsiTheme="majorHAnsi" w:cstheme="majorHAnsi"/>
        </w:rPr>
        <w:t>eration then perform execution. Specifying scheduled execution date/time and execution mode (Dry run/Execute) is possible.</w:t>
      </w:r>
    </w:p>
    <w:p w:rsidR="00F34C2C" w:rsidRDefault="00C34D46" w:rsidP="00F34C2C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 w:rsidR="00F34C2C">
        <w:rPr>
          <w:rFonts w:asciiTheme="majorHAnsi" w:hAnsiTheme="majorHAnsi" w:cstheme="majorHAnsi"/>
        </w:rPr>
        <w:t>Parameter</w:t>
      </w:r>
    </w:p>
    <w:p w:rsidR="00C34D46" w:rsidRPr="00105FCC" w:rsidRDefault="00F34C2C" w:rsidP="00F34C2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C34D46" w:rsidRPr="00105FCC" w:rsidRDefault="00C34D46" w:rsidP="00C34D46">
      <w:pPr>
        <w:ind w:left="454" w:firstLine="386"/>
        <w:rPr>
          <w:rFonts w:asciiTheme="majorHAnsi" w:hAnsiTheme="majorHAnsi" w:cstheme="majorHAnsi"/>
        </w:rPr>
      </w:pPr>
    </w:p>
    <w:p w:rsidR="00983DF5" w:rsidRPr="00F34C2C" w:rsidRDefault="00F34C2C" w:rsidP="00983DF5">
      <w:pPr>
        <w:pStyle w:val="af2"/>
        <w:keepNext/>
        <w:rPr>
          <w:rFonts w:asciiTheme="majorHAnsi" w:hAnsiTheme="majorHAnsi" w:cstheme="majorHAnsi"/>
        </w:rPr>
      </w:pPr>
      <w:r w:rsidRPr="00F34C2C">
        <w:rPr>
          <w:rFonts w:asciiTheme="majorHAnsi" w:hAnsiTheme="majorHAnsi" w:cstheme="majorHAnsi" w:hint="eastAsia"/>
        </w:rPr>
        <w:t>T</w:t>
      </w:r>
      <w:r w:rsidRPr="00F34C2C">
        <w:rPr>
          <w:rFonts w:asciiTheme="majorHAnsi" w:hAnsiTheme="majorHAnsi" w:cstheme="majorHAnsi"/>
        </w:rPr>
        <w:t>able</w:t>
      </w:r>
      <w:r w:rsidR="00983DF5" w:rsidRPr="00F34C2C">
        <w:rPr>
          <w:rFonts w:asciiTheme="majorHAnsi" w:hAnsiTheme="majorHAnsi" w:cstheme="majorHAnsi"/>
        </w:rPr>
        <w:t xml:space="preserve"> </w:t>
      </w:r>
      <w:r w:rsidR="00A826AC" w:rsidRPr="00F34C2C">
        <w:rPr>
          <w:rFonts w:asciiTheme="majorHAnsi" w:hAnsiTheme="majorHAnsi" w:cstheme="majorHAnsi"/>
        </w:rPr>
        <w:fldChar w:fldCharType="begin"/>
      </w:r>
      <w:r w:rsidR="00A826AC" w:rsidRPr="00F34C2C">
        <w:rPr>
          <w:rFonts w:asciiTheme="majorHAnsi" w:hAnsiTheme="majorHAnsi" w:cstheme="majorHAnsi"/>
        </w:rPr>
        <w:instrText xml:space="preserve"> STYLEREF 1 \s </w:instrText>
      </w:r>
      <w:r w:rsidR="00A826AC" w:rsidRPr="00F34C2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 w:rsidRPr="00F34C2C">
        <w:rPr>
          <w:rFonts w:asciiTheme="majorHAnsi" w:hAnsiTheme="majorHAnsi" w:cstheme="majorHAnsi"/>
        </w:rPr>
        <w:fldChar w:fldCharType="end"/>
      </w:r>
      <w:r w:rsidR="00A826AC" w:rsidRPr="00F34C2C">
        <w:rPr>
          <w:rFonts w:asciiTheme="majorHAnsi" w:hAnsiTheme="majorHAnsi" w:cstheme="majorHAnsi"/>
        </w:rPr>
        <w:t>-</w:t>
      </w:r>
      <w:r w:rsidR="00A826AC" w:rsidRPr="00F34C2C">
        <w:rPr>
          <w:rFonts w:asciiTheme="majorHAnsi" w:hAnsiTheme="majorHAnsi" w:cstheme="majorHAnsi"/>
        </w:rPr>
        <w:fldChar w:fldCharType="begin"/>
      </w:r>
      <w:r w:rsidR="00A826AC" w:rsidRPr="00F34C2C">
        <w:rPr>
          <w:rFonts w:asciiTheme="majorHAnsi" w:hAnsiTheme="majorHAnsi" w:cstheme="majorHAnsi"/>
        </w:rPr>
        <w:instrText xml:space="preserve"> SEQ </w:instrText>
      </w:r>
      <w:r w:rsidR="00A826AC" w:rsidRPr="00F34C2C">
        <w:rPr>
          <w:rFonts w:asciiTheme="majorHAnsi" w:hAnsiTheme="majorHAnsi" w:cstheme="majorHAnsi"/>
        </w:rPr>
        <w:instrText>表</w:instrText>
      </w:r>
      <w:r w:rsidR="00A826AC" w:rsidRPr="00F34C2C">
        <w:rPr>
          <w:rFonts w:asciiTheme="majorHAnsi" w:hAnsiTheme="majorHAnsi" w:cstheme="majorHAnsi"/>
        </w:rPr>
        <w:instrText xml:space="preserve"> \* ARABIC \s 1 </w:instrText>
      </w:r>
      <w:r w:rsidR="00A826AC" w:rsidRPr="00F34C2C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5</w:t>
      </w:r>
      <w:r w:rsidR="00A826AC" w:rsidRPr="00F34C2C">
        <w:rPr>
          <w:rFonts w:asciiTheme="majorHAnsi" w:hAnsiTheme="majorHAnsi" w:cstheme="majorHAnsi"/>
        </w:rPr>
        <w:fldChar w:fldCharType="end"/>
      </w:r>
      <w:r w:rsidR="00983DF5" w:rsidRPr="00F34C2C">
        <w:rPr>
          <w:rFonts w:asciiTheme="majorHAnsi" w:hAnsiTheme="majorHAnsi" w:cstheme="majorHAnsi"/>
        </w:rPr>
        <w:t xml:space="preserve"> Movement</w:t>
      </w:r>
      <w:r w:rsidRPr="00F34C2C">
        <w:rPr>
          <w:rFonts w:asciiTheme="majorHAnsi" w:hAnsiTheme="majorHAnsi" w:cstheme="majorHAnsi" w:hint="eastAsia"/>
        </w:rPr>
        <w:t xml:space="preserve"> </w:t>
      </w:r>
      <w:r w:rsidRPr="00F34C2C">
        <w:rPr>
          <w:rFonts w:asciiTheme="majorHAnsi" w:hAnsiTheme="majorHAnsi" w:cstheme="majorHAnsi"/>
        </w:rPr>
        <w:t>execution parameter list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5842"/>
      </w:tblGrid>
      <w:tr w:rsidR="00C34D46" w:rsidRPr="00105FCC" w:rsidTr="00983DF5">
        <w:trPr>
          <w:jc w:val="center"/>
        </w:trPr>
        <w:tc>
          <w:tcPr>
            <w:tcW w:w="2826" w:type="dxa"/>
            <w:shd w:val="clear" w:color="auto" w:fill="002B62"/>
          </w:tcPr>
          <w:p w:rsidR="00C34D46" w:rsidRPr="00105FCC" w:rsidRDefault="00F34C2C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5842" w:type="dxa"/>
            <w:shd w:val="clear" w:color="auto" w:fill="002B62"/>
          </w:tcPr>
          <w:p w:rsidR="00C34D46" w:rsidRPr="00105FCC" w:rsidRDefault="00F34C2C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l</w:t>
            </w:r>
            <w:r>
              <w:rPr>
                <w:rFonts w:asciiTheme="majorHAnsi" w:hAnsiTheme="majorHAnsi" w:cstheme="majorHAnsi" w:hint="eastAsia"/>
                <w:color w:val="FFFFFF" w:themeColor="background1"/>
              </w:rPr>
              <w:t>ue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MOVEMENT_CLASS_ID</w:t>
            </w:r>
          </w:p>
        </w:tc>
        <w:tc>
          <w:tcPr>
            <w:tcW w:w="5842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Movement</w:t>
            </w:r>
            <w:r w:rsidR="00F34C2C">
              <w:rPr>
                <w:rFonts w:asciiTheme="majorHAnsi" w:hAnsiTheme="majorHAnsi" w:cstheme="majorHAnsi"/>
              </w:rPr>
              <w:t xml:space="preserve"> class </w:t>
            </w:r>
            <w:r w:rsidR="00C34D4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OPERATION_ID</w:t>
            </w:r>
          </w:p>
        </w:tc>
        <w:tc>
          <w:tcPr>
            <w:tcW w:w="5842" w:type="dxa"/>
          </w:tcPr>
          <w:p w:rsidR="00C34D46" w:rsidRPr="00105FCC" w:rsidRDefault="00F34C2C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C34D46" w:rsidRPr="00105FCC">
              <w:rPr>
                <w:rFonts w:asciiTheme="majorHAnsi" w:hAnsiTheme="majorHAnsi" w:cstheme="majorHAnsi"/>
              </w:rPr>
              <w:t>ID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34D4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PRESERVE_DATETIME</w:t>
            </w:r>
          </w:p>
        </w:tc>
        <w:tc>
          <w:tcPr>
            <w:tcW w:w="5842" w:type="dxa"/>
          </w:tcPr>
          <w:p w:rsidR="00C34D46" w:rsidRPr="00105FCC" w:rsidRDefault="00F34C2C" w:rsidP="00F34C2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S</w:t>
            </w:r>
            <w:r>
              <w:rPr>
                <w:rFonts w:asciiTheme="majorHAnsi" w:hAnsiTheme="majorHAnsi" w:cstheme="majorHAnsi"/>
              </w:rPr>
              <w:t xml:space="preserve">cheduled execution date/time (YYYY/MM/DD </w:t>
            </w:r>
            <w:proofErr w:type="spellStart"/>
            <w:r>
              <w:rPr>
                <w:rFonts w:asciiTheme="majorHAnsi" w:hAnsiTheme="majorHAnsi" w:cstheme="majorHAnsi"/>
              </w:rPr>
              <w:t>tt:mm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C34D46" w:rsidRPr="00105FCC" w:rsidTr="00983DF5">
        <w:trPr>
          <w:jc w:val="center"/>
        </w:trPr>
        <w:tc>
          <w:tcPr>
            <w:tcW w:w="2826" w:type="dxa"/>
          </w:tcPr>
          <w:p w:rsidR="00C34D46" w:rsidRPr="00105FCC" w:rsidRDefault="00C03E5B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RUN_MODE</w:t>
            </w:r>
          </w:p>
        </w:tc>
        <w:tc>
          <w:tcPr>
            <w:tcW w:w="5842" w:type="dxa"/>
          </w:tcPr>
          <w:p w:rsidR="00C03E5B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1</w:t>
            </w:r>
            <w:r w:rsidR="00F34C2C">
              <w:rPr>
                <w:rFonts w:asciiTheme="majorHAnsi" w:hAnsiTheme="majorHAnsi" w:cstheme="majorHAnsi"/>
              </w:rPr>
              <w:t>：</w:t>
            </w:r>
            <w:r w:rsidR="00F34C2C">
              <w:rPr>
                <w:rFonts w:asciiTheme="majorHAnsi" w:hAnsiTheme="majorHAnsi" w:cstheme="majorHAnsi"/>
              </w:rPr>
              <w:t>Execute</w:t>
            </w:r>
          </w:p>
          <w:p w:rsidR="00C34D46" w:rsidRPr="00105FCC" w:rsidRDefault="00C03E5B" w:rsidP="00C03E5B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2</w:t>
            </w:r>
            <w:r w:rsidR="00F34C2C">
              <w:rPr>
                <w:rFonts w:asciiTheme="majorHAnsi" w:hAnsiTheme="majorHAnsi" w:cstheme="majorHAnsi"/>
              </w:rPr>
              <w:t>：</w:t>
            </w:r>
            <w:r w:rsidR="00F34C2C">
              <w:rPr>
                <w:rFonts w:asciiTheme="majorHAnsi" w:hAnsiTheme="majorHAnsi" w:cstheme="majorHAnsi"/>
              </w:rPr>
              <w:t>Dry run</w:t>
            </w:r>
          </w:p>
        </w:tc>
      </w:tr>
    </w:tbl>
    <w:p w:rsidR="00C34D46" w:rsidRPr="00105FCC" w:rsidRDefault="00C34D46" w:rsidP="00C34D46">
      <w:pPr>
        <w:ind w:left="454" w:firstLine="386"/>
        <w:rPr>
          <w:rFonts w:asciiTheme="majorHAnsi" w:hAnsiTheme="majorHAnsi" w:cstheme="majorHAnsi"/>
        </w:rPr>
      </w:pPr>
    </w:p>
    <w:tbl>
      <w:tblPr>
        <w:tblW w:w="908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84"/>
      </w:tblGrid>
      <w:tr w:rsidR="00D35628" w:rsidRPr="00105FCC" w:rsidTr="00EA6B0E">
        <w:trPr>
          <w:trHeight w:val="270"/>
          <w:jc w:val="center"/>
        </w:trPr>
        <w:tc>
          <w:tcPr>
            <w:tcW w:w="9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noWrap/>
            <w:vAlign w:val="bottom"/>
            <w:hideMark/>
          </w:tcPr>
          <w:p w:rsidR="00D35628" w:rsidRPr="00105FCC" w:rsidRDefault="00F34C2C" w:rsidP="00EA6B0E">
            <w:pPr>
              <w:widowControl/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Example) </w:t>
            </w:r>
            <w:r w:rsidR="00B51AA1" w:rsidRPr="00105FCC"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>JSON</w:t>
            </w:r>
            <w:r>
              <w:rPr>
                <w:rFonts w:asciiTheme="majorHAnsi" w:eastAsia="ＭＳ ゴシック" w:hAnsiTheme="majorHAnsi" w:cstheme="majorHAnsi"/>
                <w:b/>
                <w:bCs/>
                <w:color w:val="FFFFFF"/>
                <w:kern w:val="0"/>
                <w:sz w:val="22"/>
                <w:shd w:val="clear" w:color="auto" w:fill="002B62"/>
              </w:rPr>
              <w:t xml:space="preserve"> description example</w:t>
            </w: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"MOVEMENT_CLASS_ID": 1,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"OPERATION_ID": 1,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lastRenderedPageBreak/>
              <w:t xml:space="preserve">    "PRESERVE_DATETIME": "2019/12/24 15:44",</w:t>
            </w:r>
          </w:p>
          <w:p w:rsidR="00843FEF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"RUN_MODE": 1</w:t>
            </w:r>
          </w:p>
          <w:p w:rsidR="00D35628" w:rsidRPr="00105FCC" w:rsidRDefault="00843FEF" w:rsidP="00843FEF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5628" w:rsidRPr="00105FCC" w:rsidRDefault="00D35628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D35628" w:rsidRPr="00105FCC" w:rsidTr="00EA6B0E">
        <w:trPr>
          <w:trHeight w:val="286"/>
          <w:jc w:val="center"/>
        </w:trPr>
        <w:tc>
          <w:tcPr>
            <w:tcW w:w="9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5628" w:rsidRPr="00105FCC" w:rsidRDefault="00D35628" w:rsidP="00EA6B0E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C34D46" w:rsidRPr="00105FCC" w:rsidRDefault="00C34D46" w:rsidP="004C54E3">
      <w:pPr>
        <w:rPr>
          <w:rFonts w:asciiTheme="majorHAnsi" w:hAnsiTheme="majorHAnsi" w:cstheme="majorHAnsi"/>
        </w:rPr>
      </w:pPr>
    </w:p>
    <w:p w:rsidR="00F34C2C" w:rsidRDefault="00F34C2C" w:rsidP="0020305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esponse</w:t>
      </w:r>
    </w:p>
    <w:p w:rsidR="00F34C2C" w:rsidRPr="00105FCC" w:rsidRDefault="00075892" w:rsidP="00F34C2C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F34C2C">
        <w:rPr>
          <w:rFonts w:asciiTheme="majorHAnsi" w:hAnsiTheme="majorHAnsi" w:cstheme="majorHAnsi" w:hint="eastAsia"/>
        </w:rPr>
        <w:t>The returned response is stored in JSON format.</w:t>
      </w:r>
      <w:r w:rsidR="00F34C2C">
        <w:rPr>
          <w:rFonts w:asciiTheme="majorHAnsi" w:hAnsiTheme="majorHAnsi" w:cstheme="majorHAnsi"/>
        </w:rPr>
        <w:t xml:space="preserve"> Please refer to the following for the response items.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0C6CD4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 w:rsidR="00276CA2">
              <w:rPr>
                <w:rFonts w:asciiTheme="majorHAnsi" w:hAnsiTheme="majorHAnsi" w:cstheme="majorHAnsi" w:hint="eastAsia"/>
                <w:szCs w:val="21"/>
              </w:rPr>
              <w:t>O</w:t>
            </w:r>
            <w:r w:rsidR="00276CA2">
              <w:rPr>
                <w:rFonts w:asciiTheme="majorHAnsi" w:hAnsiTheme="majorHAnsi" w:cstheme="majorHAnsi"/>
                <w:szCs w:val="21"/>
              </w:rPr>
              <w:t xml:space="preserve">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276CA2" w:rsidRPr="00105FCC" w:rsidRDefault="00276CA2" w:rsidP="00276CA2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276CA2" w:rsidRPr="00105FCC" w:rsidRDefault="00276CA2" w:rsidP="00276CA2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896470" w:rsidRPr="00105FCC" w:rsidRDefault="00896470" w:rsidP="00755EC2">
      <w:pPr>
        <w:rPr>
          <w:rFonts w:asciiTheme="majorHAnsi" w:hAnsiTheme="majorHAnsi" w:cstheme="majorHAnsi"/>
          <w:szCs w:val="21"/>
        </w:rPr>
      </w:pPr>
    </w:p>
    <w:p w:rsidR="00C34D46" w:rsidRDefault="00C34D46" w:rsidP="00093AF7">
      <w:pPr>
        <w:pStyle w:val="30"/>
      </w:pPr>
      <w:bookmarkStart w:id="98" w:name="_Toc33543005"/>
      <w:r w:rsidRPr="00105FCC">
        <w:t>CANCEL</w:t>
      </w:r>
      <w:bookmarkEnd w:id="98"/>
    </w:p>
    <w:p w:rsidR="00EA53FB" w:rsidRDefault="00EA53FB" w:rsidP="00EA53FB">
      <w:pPr>
        <w:ind w:left="454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 w:hint="eastAsia"/>
          <w:szCs w:val="21"/>
        </w:rPr>
        <w:t xml:space="preserve">Specify the </w:t>
      </w:r>
      <w:r>
        <w:rPr>
          <w:rFonts w:asciiTheme="majorHAnsi" w:hAnsiTheme="majorHAnsi" w:cstheme="majorHAnsi"/>
          <w:szCs w:val="21"/>
        </w:rPr>
        <w:t>Operation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No.</w:t>
      </w:r>
      <w:r>
        <w:rPr>
          <w:rFonts w:asciiTheme="majorHAnsi" w:hAnsiTheme="majorHAnsi" w:cstheme="majorHAnsi" w:hint="eastAsia"/>
          <w:szCs w:val="21"/>
        </w:rPr>
        <w:t xml:space="preserve"> of the </w:t>
      </w:r>
      <w:r>
        <w:rPr>
          <w:rFonts w:asciiTheme="majorHAnsi" w:hAnsiTheme="majorHAnsi" w:cstheme="majorHAnsi"/>
          <w:szCs w:val="21"/>
        </w:rPr>
        <w:t>registered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Operation whose execution date is scheduled and cancel the schedule.</w:t>
      </w:r>
    </w:p>
    <w:p w:rsidR="00EA53FB" w:rsidRPr="00105FCC" w:rsidRDefault="00EA53FB" w:rsidP="00C34D46">
      <w:pPr>
        <w:ind w:left="454"/>
        <w:rPr>
          <w:rFonts w:asciiTheme="majorHAnsi" w:hAnsiTheme="majorHAnsi" w:cstheme="majorHAnsi"/>
        </w:rPr>
      </w:pPr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Parameter</w:t>
      </w:r>
    </w:p>
    <w:p w:rsidR="00EA53FB" w:rsidRDefault="00EA53FB" w:rsidP="00EA53FB">
      <w:pPr>
        <w:ind w:left="454" w:firstLine="386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EA53FB" w:rsidRPr="00105FCC" w:rsidRDefault="00EA53FB" w:rsidP="00EA53FB">
      <w:pPr>
        <w:ind w:left="454" w:firstLine="386"/>
        <w:rPr>
          <w:rFonts w:asciiTheme="majorHAnsi" w:hAnsiTheme="majorHAnsi" w:cstheme="majorHAnsi"/>
        </w:rPr>
      </w:pPr>
    </w:p>
    <w:p w:rsidR="00C34D46" w:rsidRPr="00EA53FB" w:rsidRDefault="00EA53FB" w:rsidP="00983DF5">
      <w:pPr>
        <w:pStyle w:val="af2"/>
        <w:keepNext/>
        <w:rPr>
          <w:rFonts w:asciiTheme="majorHAnsi" w:hAnsiTheme="majorHAnsi" w:cstheme="majorHAnsi"/>
        </w:rPr>
      </w:pPr>
      <w:r w:rsidRPr="00EA53FB">
        <w:rPr>
          <w:rFonts w:asciiTheme="majorHAnsi" w:hAnsiTheme="majorHAnsi" w:cstheme="majorHAnsi" w:hint="eastAsia"/>
        </w:rPr>
        <w:t>T</w:t>
      </w:r>
      <w:r w:rsidRPr="00EA53FB">
        <w:rPr>
          <w:rFonts w:asciiTheme="majorHAnsi" w:hAnsiTheme="majorHAnsi" w:cstheme="majorHAnsi"/>
        </w:rPr>
        <w:t>able</w:t>
      </w:r>
      <w:r w:rsidR="00983DF5" w:rsidRPr="00EA53FB">
        <w:rPr>
          <w:rFonts w:asciiTheme="majorHAnsi" w:hAnsiTheme="majorHAnsi" w:cstheme="majorHAnsi"/>
        </w:rPr>
        <w:t xml:space="preserve"> 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STYLEREF 1 \s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 w:rsidRPr="00EA53FB">
        <w:rPr>
          <w:rFonts w:asciiTheme="majorHAnsi" w:hAnsiTheme="majorHAnsi" w:cstheme="majorHAnsi"/>
        </w:rPr>
        <w:fldChar w:fldCharType="end"/>
      </w:r>
      <w:r w:rsidR="00A826AC" w:rsidRPr="00EA53FB">
        <w:rPr>
          <w:rFonts w:asciiTheme="majorHAnsi" w:hAnsiTheme="majorHAnsi" w:cstheme="majorHAnsi"/>
        </w:rPr>
        <w:t>-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SEQ </w:instrText>
      </w:r>
      <w:r w:rsidR="00A826AC" w:rsidRPr="00EA53FB">
        <w:rPr>
          <w:rFonts w:asciiTheme="majorHAnsi" w:hAnsiTheme="majorHAnsi" w:cstheme="majorHAnsi"/>
        </w:rPr>
        <w:instrText>表</w:instrText>
      </w:r>
      <w:r w:rsidR="00A826AC" w:rsidRPr="00EA53FB">
        <w:rPr>
          <w:rFonts w:asciiTheme="majorHAnsi" w:hAnsiTheme="majorHAnsi" w:cstheme="majorHAnsi"/>
        </w:rPr>
        <w:instrText xml:space="preserve"> \* ARABIC \s 1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 w:rsidRPr="00EA53FB">
        <w:rPr>
          <w:rFonts w:asciiTheme="majorHAnsi" w:hAnsiTheme="majorHAnsi" w:cstheme="majorHAnsi"/>
        </w:rPr>
        <w:fldChar w:fldCharType="end"/>
      </w:r>
      <w:r w:rsidR="00983DF5" w:rsidRPr="00EA53FB">
        <w:rPr>
          <w:rFonts w:asciiTheme="majorHAnsi" w:hAnsiTheme="majorHAnsi" w:cstheme="majorHAnsi"/>
        </w:rPr>
        <w:t xml:space="preserve"> Movement</w:t>
      </w:r>
      <w:r w:rsidRPr="00EA53FB">
        <w:rPr>
          <w:rFonts w:asciiTheme="majorHAnsi" w:hAnsiTheme="majorHAnsi" w:cstheme="majorHAnsi" w:hint="eastAsia"/>
        </w:rPr>
        <w:t xml:space="preserve"> </w:t>
      </w:r>
      <w:r w:rsidRPr="00EA53FB">
        <w:rPr>
          <w:rFonts w:asciiTheme="majorHAnsi" w:hAnsiTheme="majorHAnsi" w:cstheme="majorHAnsi"/>
        </w:rPr>
        <w:t>execution</w:t>
      </w:r>
      <w:r w:rsidRPr="00EA53FB">
        <w:rPr>
          <w:rFonts w:asciiTheme="majorHAnsi" w:hAnsiTheme="majorHAnsi" w:cstheme="majorHAnsi" w:hint="eastAsia"/>
        </w:rPr>
        <w:t xml:space="preserve"> </w:t>
      </w:r>
      <w:r w:rsidRPr="00EA53FB">
        <w:rPr>
          <w:rFonts w:asciiTheme="majorHAnsi" w:hAnsiTheme="majorHAnsi" w:cstheme="majorHAnsi"/>
        </w:rPr>
        <w:t>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C34D46" w:rsidRPr="00105FCC" w:rsidTr="00993A83">
        <w:tc>
          <w:tcPr>
            <w:tcW w:w="3118" w:type="dxa"/>
            <w:shd w:val="clear" w:color="auto" w:fill="002B62"/>
          </w:tcPr>
          <w:p w:rsidR="00C34D46" w:rsidRPr="00105FCC" w:rsidRDefault="00EA53FB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arameter name</w:t>
            </w:r>
          </w:p>
        </w:tc>
        <w:tc>
          <w:tcPr>
            <w:tcW w:w="3544" w:type="dxa"/>
            <w:shd w:val="clear" w:color="auto" w:fill="002B62"/>
          </w:tcPr>
          <w:p w:rsidR="00C34D46" w:rsidRPr="00105FCC" w:rsidRDefault="00EA53FB" w:rsidP="00993A83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C34D46" w:rsidRPr="00105FCC" w:rsidTr="00993A83">
        <w:tc>
          <w:tcPr>
            <w:tcW w:w="3118" w:type="dxa"/>
          </w:tcPr>
          <w:p w:rsidR="00C34D46" w:rsidRPr="00105FCC" w:rsidRDefault="00681DC6" w:rsidP="00993A83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3544" w:type="dxa"/>
          </w:tcPr>
          <w:p w:rsidR="00C34D46" w:rsidRPr="00105FCC" w:rsidRDefault="00EA53FB" w:rsidP="0099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E</w:t>
            </w:r>
            <w:r>
              <w:rPr>
                <w:rFonts w:asciiTheme="majorHAnsi" w:hAnsiTheme="majorHAnsi" w:cstheme="majorHAnsi"/>
              </w:rPr>
              <w:t xml:space="preserve">xecution </w:t>
            </w:r>
            <w:r w:rsidR="00681DC6" w:rsidRPr="00105FCC">
              <w:rPr>
                <w:rFonts w:asciiTheme="majorHAnsi" w:hAnsiTheme="majorHAnsi" w:cstheme="majorHAnsi"/>
              </w:rPr>
              <w:t>No</w:t>
            </w:r>
            <w:r w:rsidR="003154EB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C34D46" w:rsidRPr="00105FCC" w:rsidRDefault="003154EB" w:rsidP="003154EB">
      <w:pPr>
        <w:ind w:left="454" w:firstLineChars="300" w:firstLine="630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EA53FB">
        <w:rPr>
          <w:rFonts w:asciiTheme="majorHAnsi" w:hAnsiTheme="majorHAnsi" w:cstheme="majorHAnsi"/>
        </w:rPr>
        <w:t xml:space="preserve">The value obtained from the return value of </w:t>
      </w:r>
      <w:r w:rsidR="00C34D46" w:rsidRPr="00105FCC">
        <w:rPr>
          <w:rFonts w:asciiTheme="majorHAnsi" w:hAnsiTheme="majorHAnsi" w:cstheme="majorHAnsi"/>
        </w:rPr>
        <w:t>EXECUTE</w:t>
      </w:r>
      <w:r w:rsidR="00EA53FB">
        <w:rPr>
          <w:rFonts w:asciiTheme="majorHAnsi" w:hAnsiTheme="majorHAnsi" w:cstheme="majorHAnsi"/>
        </w:rPr>
        <w:t>.</w:t>
      </w:r>
    </w:p>
    <w:p w:rsidR="004C54E3" w:rsidRPr="00105FCC" w:rsidRDefault="004C54E3" w:rsidP="004C54E3">
      <w:pPr>
        <w:ind w:left="454" w:firstLine="386"/>
        <w:rPr>
          <w:rFonts w:asciiTheme="majorHAnsi" w:hAnsiTheme="majorHAnsi" w:cstheme="majorHAnsi"/>
        </w:rPr>
      </w:pPr>
    </w:p>
    <w:p w:rsidR="004C54E3" w:rsidRPr="00105FCC" w:rsidRDefault="00EA53FB" w:rsidP="004C54E3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4C54E3" w:rsidRPr="00105FCC" w:rsidRDefault="004C54E3" w:rsidP="004C54E3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 w:rsidR="00EA53FB">
        <w:rPr>
          <w:rFonts w:asciiTheme="majorHAnsi" w:hAnsiTheme="majorHAnsi" w:cstheme="majorHAnsi"/>
        </w:rPr>
        <w:t>The returned response is stored in JSON format.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4C54E3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 w:rsidR="00EA53FB">
              <w:rPr>
                <w:rFonts w:asciiTheme="majorHAnsi" w:hAnsiTheme="majorHAnsi" w:cstheme="majorHAnsi"/>
                <w:szCs w:val="21"/>
              </w:rPr>
              <w:t xml:space="preserve">Operation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 w:rsidR="00EA53FB">
              <w:rPr>
                <w:rFonts w:asciiTheme="majorHAnsi" w:hAnsiTheme="majorHAnsi" w:cstheme="majorHAnsi" w:hint="eastAsia"/>
                <w:szCs w:val="21"/>
              </w:rPr>
              <w:t>R</w:t>
            </w:r>
            <w:r w:rsidR="00EA53FB"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 w:rsidR="00EA53FB">
              <w:rPr>
                <w:rFonts w:asciiTheme="majorHAnsi" w:hAnsiTheme="majorHAnsi" w:cstheme="majorHAnsi" w:hint="eastAsia"/>
                <w:szCs w:val="21"/>
              </w:rPr>
              <w:t>D</w:t>
            </w:r>
            <w:r w:rsidR="00EA53FB"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4C54E3" w:rsidP="000C6CD4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4C54E3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4C54E3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55EC2" w:rsidRPr="00105FCC" w:rsidRDefault="00755EC2" w:rsidP="00755EC2">
      <w:pPr>
        <w:rPr>
          <w:rFonts w:asciiTheme="majorHAnsi" w:hAnsiTheme="majorHAnsi" w:cstheme="majorHAnsi"/>
          <w:szCs w:val="21"/>
        </w:rPr>
      </w:pPr>
    </w:p>
    <w:p w:rsidR="00C34D46" w:rsidRPr="00105FCC" w:rsidRDefault="00C34D46" w:rsidP="00093AF7">
      <w:pPr>
        <w:pStyle w:val="30"/>
      </w:pPr>
      <w:bookmarkStart w:id="99" w:name="_Toc33543006"/>
      <w:r w:rsidRPr="00105FCC">
        <w:t>SCRAM</w:t>
      </w:r>
      <w:bookmarkEnd w:id="99"/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  <w:szCs w:val="21"/>
        </w:rPr>
        <w:t xml:space="preserve">Specify the </w:t>
      </w:r>
      <w:r>
        <w:rPr>
          <w:rFonts w:asciiTheme="majorHAnsi" w:hAnsiTheme="majorHAnsi" w:cstheme="majorHAnsi"/>
          <w:szCs w:val="21"/>
        </w:rPr>
        <w:t>Operation No.</w:t>
      </w:r>
      <w:r>
        <w:rPr>
          <w:rFonts w:asciiTheme="majorHAnsi" w:hAnsiTheme="majorHAnsi" w:cstheme="majorHAnsi" w:hint="eastAsia"/>
          <w:szCs w:val="21"/>
        </w:rPr>
        <w:t xml:space="preserve"> of the executing </w:t>
      </w:r>
      <w:r>
        <w:rPr>
          <w:rFonts w:asciiTheme="majorHAnsi" w:hAnsiTheme="majorHAnsi" w:cstheme="majorHAnsi"/>
          <w:szCs w:val="21"/>
        </w:rPr>
        <w:t>Operation</w:t>
      </w:r>
      <w:r>
        <w:rPr>
          <w:rFonts w:asciiTheme="majorHAnsi" w:hAnsiTheme="majorHAnsi" w:cstheme="majorHAnsi" w:hint="eastAsia"/>
          <w:szCs w:val="21"/>
        </w:rPr>
        <w:t xml:space="preserve"> and perform </w:t>
      </w:r>
      <w:r>
        <w:rPr>
          <w:rFonts w:asciiTheme="majorHAnsi" w:hAnsiTheme="majorHAnsi" w:cstheme="majorHAnsi"/>
          <w:szCs w:val="21"/>
        </w:rPr>
        <w:t>emergency</w:t>
      </w:r>
      <w:r>
        <w:rPr>
          <w:rFonts w:asciiTheme="majorHAnsi" w:hAnsiTheme="majorHAnsi" w:cstheme="majorHAnsi" w:hint="eastAsia"/>
          <w:szCs w:val="21"/>
        </w:rPr>
        <w:t xml:space="preserve"> </w:t>
      </w:r>
      <w:r>
        <w:rPr>
          <w:rFonts w:asciiTheme="majorHAnsi" w:hAnsiTheme="majorHAnsi" w:cstheme="majorHAnsi"/>
          <w:szCs w:val="21"/>
        </w:rPr>
        <w:t>stop.</w:t>
      </w:r>
    </w:p>
    <w:p w:rsidR="00C34D46" w:rsidRPr="00EA53FB" w:rsidRDefault="00C34D46" w:rsidP="00C34D46">
      <w:pPr>
        <w:ind w:left="454"/>
        <w:rPr>
          <w:rFonts w:asciiTheme="majorHAnsi" w:hAnsiTheme="majorHAnsi" w:cstheme="majorHAnsi"/>
        </w:rPr>
      </w:pPr>
    </w:p>
    <w:p w:rsidR="00EA53FB" w:rsidRPr="00105FCC" w:rsidRDefault="00EA53FB" w:rsidP="00EA53F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 w:hint="eastAsia"/>
        </w:rPr>
        <w:t>P</w:t>
      </w:r>
      <w:r>
        <w:rPr>
          <w:rFonts w:asciiTheme="majorHAnsi" w:hAnsiTheme="majorHAnsi" w:cstheme="majorHAnsi"/>
        </w:rPr>
        <w:t>arameter</w:t>
      </w:r>
    </w:p>
    <w:p w:rsidR="00EA53FB" w:rsidRDefault="00EA53FB" w:rsidP="00EA53FB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>
        <w:rPr>
          <w:rFonts w:asciiTheme="majorHAnsi" w:hAnsiTheme="majorHAnsi" w:cstheme="majorHAnsi" w:hint="eastAsia"/>
        </w:rPr>
        <w:t>Please</w:t>
      </w:r>
      <w:r>
        <w:rPr>
          <w:rFonts w:asciiTheme="majorHAnsi" w:hAnsiTheme="majorHAnsi" w:cstheme="majorHAnsi"/>
        </w:rPr>
        <w:t xml:space="preserve"> specify the following items in JSON format to “content”.</w:t>
      </w:r>
    </w:p>
    <w:p w:rsidR="00681DC6" w:rsidRPr="00EA53FB" w:rsidRDefault="00EA53FB" w:rsidP="00983DF5">
      <w:pPr>
        <w:pStyle w:val="af2"/>
        <w:keepNext/>
        <w:rPr>
          <w:rFonts w:asciiTheme="majorHAnsi" w:hAnsiTheme="majorHAnsi" w:cstheme="majorHAnsi"/>
        </w:rPr>
      </w:pPr>
      <w:r w:rsidRPr="00EA53FB">
        <w:rPr>
          <w:rFonts w:asciiTheme="majorHAnsi" w:hAnsiTheme="majorHAnsi" w:cstheme="majorHAnsi" w:hint="eastAsia"/>
        </w:rPr>
        <w:lastRenderedPageBreak/>
        <w:t>T</w:t>
      </w:r>
      <w:r w:rsidRPr="00EA53FB">
        <w:rPr>
          <w:rFonts w:asciiTheme="majorHAnsi" w:hAnsiTheme="majorHAnsi" w:cstheme="majorHAnsi"/>
        </w:rPr>
        <w:t>able</w:t>
      </w:r>
      <w:r w:rsidR="00983DF5" w:rsidRPr="00EA53FB">
        <w:rPr>
          <w:rFonts w:asciiTheme="majorHAnsi" w:hAnsiTheme="majorHAnsi" w:cstheme="majorHAnsi"/>
        </w:rPr>
        <w:t xml:space="preserve"> 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STYLEREF 1 \s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6</w:t>
      </w:r>
      <w:r w:rsidR="00A826AC" w:rsidRPr="00EA53FB">
        <w:rPr>
          <w:rFonts w:asciiTheme="majorHAnsi" w:hAnsiTheme="majorHAnsi" w:cstheme="majorHAnsi"/>
        </w:rPr>
        <w:fldChar w:fldCharType="end"/>
      </w:r>
      <w:r w:rsidR="00A826AC" w:rsidRPr="00EA53FB">
        <w:rPr>
          <w:rFonts w:asciiTheme="majorHAnsi" w:hAnsiTheme="majorHAnsi" w:cstheme="majorHAnsi"/>
        </w:rPr>
        <w:t>-</w:t>
      </w:r>
      <w:r w:rsidR="00A826AC" w:rsidRPr="00EA53FB">
        <w:rPr>
          <w:rFonts w:asciiTheme="majorHAnsi" w:hAnsiTheme="majorHAnsi" w:cstheme="majorHAnsi"/>
        </w:rPr>
        <w:fldChar w:fldCharType="begin"/>
      </w:r>
      <w:r w:rsidR="00A826AC" w:rsidRPr="00EA53FB">
        <w:rPr>
          <w:rFonts w:asciiTheme="majorHAnsi" w:hAnsiTheme="majorHAnsi" w:cstheme="majorHAnsi"/>
        </w:rPr>
        <w:instrText xml:space="preserve"> SEQ </w:instrText>
      </w:r>
      <w:r w:rsidR="00A826AC" w:rsidRPr="00EA53FB">
        <w:rPr>
          <w:rFonts w:asciiTheme="majorHAnsi" w:hAnsiTheme="majorHAnsi" w:cstheme="majorHAnsi"/>
        </w:rPr>
        <w:instrText>表</w:instrText>
      </w:r>
      <w:r w:rsidR="00A826AC" w:rsidRPr="00EA53FB">
        <w:rPr>
          <w:rFonts w:asciiTheme="majorHAnsi" w:hAnsiTheme="majorHAnsi" w:cstheme="majorHAnsi"/>
        </w:rPr>
        <w:instrText xml:space="preserve"> \* ARABIC \s 1 </w:instrText>
      </w:r>
      <w:r w:rsidR="00A826AC" w:rsidRPr="00EA53FB">
        <w:rPr>
          <w:rFonts w:asciiTheme="majorHAnsi" w:hAnsiTheme="majorHAnsi" w:cstheme="majorHAnsi"/>
        </w:rPr>
        <w:fldChar w:fldCharType="separate"/>
      </w:r>
      <w:r w:rsidR="000B19F5">
        <w:rPr>
          <w:rFonts w:asciiTheme="majorHAnsi" w:hAnsiTheme="majorHAnsi" w:cstheme="majorHAnsi"/>
          <w:noProof/>
        </w:rPr>
        <w:t>7</w:t>
      </w:r>
      <w:r w:rsidR="00A826AC" w:rsidRPr="00EA53FB">
        <w:rPr>
          <w:rFonts w:asciiTheme="majorHAnsi" w:hAnsiTheme="majorHAnsi" w:cstheme="majorHAnsi"/>
        </w:rPr>
        <w:fldChar w:fldCharType="end"/>
      </w:r>
      <w:r w:rsidR="00983DF5" w:rsidRPr="00EA53FB">
        <w:rPr>
          <w:rFonts w:asciiTheme="majorHAnsi" w:hAnsiTheme="majorHAnsi" w:cstheme="majorHAnsi"/>
        </w:rPr>
        <w:t xml:space="preserve"> Movement</w:t>
      </w:r>
      <w:r w:rsidRPr="00EA53FB">
        <w:rPr>
          <w:rFonts w:asciiTheme="majorHAnsi" w:hAnsiTheme="majorHAnsi" w:cstheme="majorHAnsi"/>
        </w:rPr>
        <w:t xml:space="preserve"> </w:t>
      </w:r>
      <w:r w:rsidRPr="00EA53FB">
        <w:rPr>
          <w:rFonts w:asciiTheme="majorHAnsi" w:hAnsiTheme="majorHAnsi" w:cstheme="majorHAnsi" w:hint="eastAsia"/>
        </w:rPr>
        <w:t>e</w:t>
      </w:r>
      <w:r w:rsidRPr="00EA53FB">
        <w:rPr>
          <w:rFonts w:asciiTheme="majorHAnsi" w:hAnsiTheme="majorHAnsi" w:cstheme="majorHAnsi"/>
        </w:rPr>
        <w:t>xecution parameter list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118"/>
        <w:gridCol w:w="3544"/>
      </w:tblGrid>
      <w:tr w:rsidR="00681DC6" w:rsidRPr="00105FCC" w:rsidTr="00EA6B0E">
        <w:tc>
          <w:tcPr>
            <w:tcW w:w="3118" w:type="dxa"/>
            <w:shd w:val="clear" w:color="auto" w:fill="002B62"/>
          </w:tcPr>
          <w:p w:rsidR="00681DC6" w:rsidRPr="00105FCC" w:rsidRDefault="00EA53FB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Parameter name</w:t>
            </w:r>
          </w:p>
        </w:tc>
        <w:tc>
          <w:tcPr>
            <w:tcW w:w="3544" w:type="dxa"/>
            <w:shd w:val="clear" w:color="auto" w:fill="002B62"/>
          </w:tcPr>
          <w:p w:rsidR="00681DC6" w:rsidRPr="00105FCC" w:rsidRDefault="00EA53FB" w:rsidP="00EA6B0E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 w:hint="eastAsia"/>
                <w:color w:val="FFFFFF" w:themeColor="background1"/>
              </w:rPr>
              <w:t>Value</w:t>
            </w:r>
          </w:p>
        </w:tc>
      </w:tr>
      <w:tr w:rsidR="00681DC6" w:rsidRPr="00105FCC" w:rsidTr="00EA6B0E">
        <w:tc>
          <w:tcPr>
            <w:tcW w:w="3118" w:type="dxa"/>
          </w:tcPr>
          <w:p w:rsidR="00681DC6" w:rsidRPr="00105FCC" w:rsidRDefault="00681DC6" w:rsidP="00EA6B0E">
            <w:pPr>
              <w:rPr>
                <w:rFonts w:asciiTheme="majorHAnsi" w:hAnsiTheme="majorHAnsi" w:cstheme="majorHAnsi"/>
              </w:rPr>
            </w:pPr>
            <w:r w:rsidRPr="00105FCC">
              <w:rPr>
                <w:rFonts w:asciiTheme="majorHAnsi" w:hAnsiTheme="majorHAnsi" w:cstheme="majorHAnsi"/>
              </w:rPr>
              <w:t>EXECUTION_NO</w:t>
            </w:r>
          </w:p>
        </w:tc>
        <w:tc>
          <w:tcPr>
            <w:tcW w:w="3544" w:type="dxa"/>
          </w:tcPr>
          <w:p w:rsidR="00681DC6" w:rsidRPr="00105FCC" w:rsidRDefault="00EA53FB" w:rsidP="00EA6B0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 w:hint="eastAsia"/>
              </w:rPr>
              <w:t>O</w:t>
            </w:r>
            <w:r>
              <w:rPr>
                <w:rFonts w:asciiTheme="majorHAnsi" w:hAnsiTheme="majorHAnsi" w:cstheme="majorHAnsi"/>
              </w:rPr>
              <w:t xml:space="preserve">peration </w:t>
            </w:r>
            <w:r w:rsidR="00681DC6" w:rsidRPr="00105FCC">
              <w:rPr>
                <w:rFonts w:asciiTheme="majorHAnsi" w:hAnsiTheme="majorHAnsi" w:cstheme="majorHAnsi"/>
              </w:rPr>
              <w:t>No</w:t>
            </w:r>
            <w:r w:rsidR="00611916" w:rsidRPr="00105FCC">
              <w:rPr>
                <w:rFonts w:ascii="ＭＳ ゴシック" w:eastAsia="ＭＳ ゴシック" w:hAnsi="ＭＳ ゴシック" w:cs="ＭＳ ゴシック" w:hint="eastAsia"/>
                <w:color w:val="FF0000"/>
              </w:rPr>
              <w:t>※</w:t>
            </w:r>
          </w:p>
        </w:tc>
      </w:tr>
    </w:tbl>
    <w:p w:rsidR="004C54E3" w:rsidRPr="00105FCC" w:rsidRDefault="00611916" w:rsidP="004C54E3">
      <w:pPr>
        <w:ind w:left="454" w:firstLine="386"/>
        <w:rPr>
          <w:rFonts w:asciiTheme="majorHAnsi" w:hAnsiTheme="majorHAnsi" w:cstheme="majorHAnsi"/>
        </w:rPr>
      </w:pPr>
      <w:r w:rsidRPr="00105FCC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EA53FB">
        <w:rPr>
          <w:rFonts w:asciiTheme="majorHAnsi" w:hAnsiTheme="majorHAnsi" w:cstheme="majorHAnsi"/>
        </w:rPr>
        <w:t xml:space="preserve">The value obtained from the return value of </w:t>
      </w:r>
      <w:r w:rsidR="00EA53FB" w:rsidRPr="00105FCC">
        <w:rPr>
          <w:rFonts w:asciiTheme="majorHAnsi" w:hAnsiTheme="majorHAnsi" w:cstheme="majorHAnsi"/>
        </w:rPr>
        <w:t>EXECUTE</w:t>
      </w:r>
      <w:r w:rsidR="00EA53FB">
        <w:rPr>
          <w:rFonts w:asciiTheme="majorHAnsi" w:hAnsiTheme="majorHAnsi" w:cstheme="majorHAnsi"/>
        </w:rPr>
        <w:t>.</w:t>
      </w:r>
    </w:p>
    <w:p w:rsidR="004C54E3" w:rsidRPr="00105FCC" w:rsidRDefault="004C54E3" w:rsidP="004C54E3">
      <w:pPr>
        <w:ind w:left="454" w:firstLine="386"/>
        <w:rPr>
          <w:rFonts w:asciiTheme="majorHAnsi" w:hAnsiTheme="majorHAnsi" w:cstheme="majorHAnsi"/>
        </w:rPr>
      </w:pPr>
    </w:p>
    <w:p w:rsidR="007A2B10" w:rsidRPr="00105FCC" w:rsidRDefault="007A2B10" w:rsidP="00203053">
      <w:pPr>
        <w:ind w:left="454" w:firstLineChars="100" w:firstLine="2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・</w:t>
      </w:r>
      <w:r>
        <w:rPr>
          <w:rFonts w:asciiTheme="majorHAnsi" w:hAnsiTheme="majorHAnsi" w:cstheme="majorHAnsi"/>
        </w:rPr>
        <w:t>Response</w:t>
      </w:r>
    </w:p>
    <w:p w:rsidR="007A2B10" w:rsidRPr="00105FCC" w:rsidRDefault="007A2B10" w:rsidP="007A2B10">
      <w:pPr>
        <w:ind w:left="454"/>
        <w:rPr>
          <w:rFonts w:asciiTheme="majorHAnsi" w:hAnsiTheme="majorHAnsi" w:cstheme="majorHAnsi"/>
        </w:rPr>
      </w:pPr>
      <w:r w:rsidRPr="00105FCC">
        <w:rPr>
          <w:rFonts w:asciiTheme="majorHAnsi" w:hAnsiTheme="majorHAnsi" w:cstheme="majorHAnsi"/>
        </w:rPr>
        <w:t xml:space="preserve">　　</w:t>
      </w:r>
      <w:r>
        <w:rPr>
          <w:rFonts w:asciiTheme="majorHAnsi" w:hAnsiTheme="majorHAnsi" w:cstheme="majorHAnsi"/>
        </w:rPr>
        <w:t>The returned response is stored in JSON format.</w:t>
      </w:r>
    </w:p>
    <w:tbl>
      <w:tblPr>
        <w:tblW w:w="8506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06"/>
      </w:tblGrid>
      <w:tr w:rsidR="004C54E3" w:rsidRPr="00105FCC" w:rsidTr="000C6CD4">
        <w:trPr>
          <w:trHeight w:val="286"/>
          <w:jc w:val="center"/>
        </w:trPr>
        <w:tc>
          <w:tcPr>
            <w:tcW w:w="8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{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"status": "</w:t>
            </w:r>
            <w:r w:rsidRPr="00105FCC">
              <w:rPr>
                <w:rFonts w:asciiTheme="majorHAnsi" w:hAnsiTheme="majorHAnsi" w:cstheme="majorHAnsi"/>
                <w:szCs w:val="21"/>
              </w:rPr>
              <w:t>SUCCEED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"</w:t>
            </w:r>
            <w:proofErr w:type="spellStart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resultdata</w:t>
            </w:r>
            <w:proofErr w:type="spellEnd"/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": {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"EXECUTION_NO": "</w:t>
            </w:r>
            <w:r>
              <w:rPr>
                <w:rFonts w:asciiTheme="majorHAnsi" w:hAnsiTheme="majorHAnsi" w:cstheme="majorHAnsi"/>
                <w:szCs w:val="21"/>
              </w:rPr>
              <w:t xml:space="preserve">Operation </w:t>
            </w:r>
            <w:r w:rsidRPr="00105FCC">
              <w:rPr>
                <w:rFonts w:asciiTheme="majorHAnsi" w:hAnsiTheme="majorHAnsi" w:cstheme="majorHAnsi"/>
                <w:szCs w:val="21"/>
              </w:rPr>
              <w:t>No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"RESULTCODE": "</w:t>
            </w:r>
            <w:r>
              <w:rPr>
                <w:rFonts w:asciiTheme="majorHAnsi" w:hAnsiTheme="majorHAnsi" w:cstheme="majorHAnsi" w:hint="eastAsia"/>
                <w:szCs w:val="21"/>
              </w:rPr>
              <w:t>R</w:t>
            </w:r>
            <w:r>
              <w:rPr>
                <w:rFonts w:asciiTheme="majorHAnsi" w:hAnsiTheme="majorHAnsi" w:cstheme="majorHAnsi"/>
                <w:szCs w:val="21"/>
              </w:rPr>
              <w:t>esult code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",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    "RESULTINFO": "</w:t>
            </w:r>
            <w:r>
              <w:rPr>
                <w:rFonts w:asciiTheme="majorHAnsi" w:hAnsiTheme="majorHAnsi" w:cstheme="majorHAnsi" w:hint="eastAsia"/>
                <w:szCs w:val="21"/>
              </w:rPr>
              <w:t>D</w:t>
            </w:r>
            <w:r>
              <w:rPr>
                <w:rFonts w:asciiTheme="majorHAnsi" w:hAnsiTheme="majorHAnsi" w:cstheme="majorHAnsi"/>
                <w:szCs w:val="21"/>
              </w:rPr>
              <w:t>etailed information</w:t>
            </w: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"</w:t>
            </w:r>
          </w:p>
          <w:p w:rsidR="007A2B10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 xml:space="preserve">    }</w:t>
            </w:r>
          </w:p>
          <w:p w:rsidR="004C54E3" w:rsidRPr="00105FCC" w:rsidRDefault="007A2B10" w:rsidP="007A2B10">
            <w:pPr>
              <w:widowControl/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</w:pPr>
            <w:r w:rsidRPr="00105FCC">
              <w:rPr>
                <w:rFonts w:asciiTheme="majorHAnsi" w:eastAsia="ＭＳ ゴシック" w:hAnsiTheme="majorHAnsi" w:cstheme="majorHAnsi"/>
                <w:color w:val="000000"/>
                <w:kern w:val="0"/>
                <w:szCs w:val="21"/>
              </w:rPr>
              <w:t>}</w:t>
            </w: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  <w:tr w:rsidR="004C54E3" w:rsidRPr="00105FCC" w:rsidTr="000C6CD4">
        <w:trPr>
          <w:trHeight w:val="286"/>
          <w:jc w:val="center"/>
        </w:trPr>
        <w:tc>
          <w:tcPr>
            <w:tcW w:w="8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54E3" w:rsidRPr="00105FCC" w:rsidRDefault="004C54E3" w:rsidP="000C6CD4">
            <w:pPr>
              <w:widowControl/>
              <w:jc w:val="left"/>
              <w:rPr>
                <w:rFonts w:asciiTheme="majorHAnsi" w:eastAsia="ＭＳ ゴシック" w:hAnsiTheme="majorHAnsi" w:cstheme="majorHAnsi"/>
                <w:color w:val="000000"/>
                <w:kern w:val="0"/>
                <w:sz w:val="22"/>
              </w:rPr>
            </w:pPr>
          </w:p>
        </w:tc>
      </w:tr>
    </w:tbl>
    <w:p w:rsidR="00755EC2" w:rsidRPr="00105FCC" w:rsidRDefault="00755EC2" w:rsidP="00755EC2">
      <w:pPr>
        <w:rPr>
          <w:rFonts w:asciiTheme="majorHAnsi" w:hAnsiTheme="majorHAnsi" w:cstheme="majorHAnsi"/>
          <w:szCs w:val="21"/>
        </w:rPr>
      </w:pPr>
    </w:p>
    <w:sectPr w:rsidR="00755EC2" w:rsidRPr="00105FCC" w:rsidSect="00F67B91">
      <w:headerReference w:type="default" r:id="rId9"/>
      <w:footerReference w:type="default" r:id="rId10"/>
      <w:headerReference w:type="first" r:id="rId11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053" w:rsidRDefault="00203053" w:rsidP="00DC6829">
      <w:r>
        <w:separator/>
      </w:r>
    </w:p>
  </w:endnote>
  <w:endnote w:type="continuationSeparator" w:id="0">
    <w:p w:rsidR="00203053" w:rsidRDefault="00203053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53" w:rsidRDefault="00203053">
    <w:pPr>
      <w:pStyle w:val="a7"/>
      <w:jc w:val="center"/>
    </w:pPr>
  </w:p>
  <w:sdt>
    <w:sdtPr>
      <w:id w:val="226419884"/>
      <w:docPartObj>
        <w:docPartGallery w:val="Page Numbers (Bottom of Page)"/>
        <w:docPartUnique/>
      </w:docPartObj>
    </w:sdtPr>
    <w:sdtContent>
      <w:p w:rsidR="00203053" w:rsidRDefault="00203053" w:rsidP="00937CC7">
        <w:pPr>
          <w:pStyle w:val="a7"/>
          <w:jc w:val="center"/>
        </w:pPr>
        <w:proofErr w:type="spellStart"/>
        <w:r>
          <w:rPr>
            <w:kern w:val="0"/>
          </w:rPr>
          <w:t>Exastro-ITA_</w:t>
        </w:r>
        <w:r>
          <w:rPr>
            <w:rFonts w:hint="eastAsia"/>
          </w:rPr>
          <w:t>U</w:t>
        </w:r>
        <w:r>
          <w:t>ser</w:t>
        </w:r>
        <w:proofErr w:type="spellEnd"/>
        <w:r>
          <w:t xml:space="preserve"> Instruction </w:t>
        </w:r>
        <w:proofErr w:type="spellStart"/>
        <w:r>
          <w:t>Manual</w:t>
        </w:r>
        <w:r>
          <w:rPr>
            <w:rFonts w:hint="eastAsia"/>
          </w:rPr>
          <w:t>_</w:t>
        </w:r>
        <w:proofErr w:type="gramStart"/>
        <w:r>
          <w:rPr>
            <w:rFonts w:hint="eastAsia"/>
          </w:rPr>
          <w:t>RestAPI</w:t>
        </w:r>
        <w:proofErr w:type="spellEnd"/>
        <w:r>
          <w:t xml:space="preserve">  </w:t>
        </w:r>
        <w:proofErr w:type="gramEnd"/>
        <w:r>
          <w:fldChar w:fldCharType="begin"/>
        </w:r>
        <w:r>
          <w:instrText>PAGE   \* MERGEFORMAT</w:instrText>
        </w:r>
        <w:r>
          <w:fldChar w:fldCharType="separate"/>
        </w:r>
        <w:r w:rsidR="000B19F5" w:rsidRPr="000B19F5">
          <w:rPr>
            <w:rFonts w:ascii="Arial" w:hAnsi="Arial"/>
            <w:noProof/>
          </w:rPr>
          <w:t>5</w:t>
        </w:r>
        <w:r>
          <w:fldChar w:fldCharType="end"/>
        </w:r>
        <w:r>
          <w:rPr>
            <w:rFonts w:hint="eastAsia"/>
          </w:rPr>
          <w:t xml:space="preserve"> /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="000B19F5" w:rsidRPr="000B19F5">
          <w:rPr>
            <w:rFonts w:ascii="Arial" w:hAnsi="Arial"/>
            <w:noProof/>
          </w:rPr>
          <w:t>52</w:t>
        </w:r>
        <w:r>
          <w:rPr>
            <w:noProof/>
          </w:rPr>
          <w:fldChar w:fldCharType="end"/>
        </w:r>
      </w:p>
    </w:sdtContent>
  </w:sdt>
  <w:p w:rsidR="00203053" w:rsidRDefault="00203053">
    <w:pPr>
      <w:pStyle w:val="a7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-959807</wp:posOffset>
          </wp:positionH>
          <wp:positionV relativeFrom="paragraph">
            <wp:posOffset>481734</wp:posOffset>
          </wp:positionV>
          <wp:extent cx="7599623" cy="288268"/>
          <wp:effectExtent l="0" t="0" r="0" b="0"/>
          <wp:wrapNone/>
          <wp:docPr id="22" name="図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0346" cy="2924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053" w:rsidRDefault="00203053" w:rsidP="00DC6829">
      <w:r>
        <w:separator/>
      </w:r>
    </w:p>
  </w:footnote>
  <w:footnote w:type="continuationSeparator" w:id="0">
    <w:p w:rsidR="00203053" w:rsidRDefault="00203053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53" w:rsidRPr="00B41FE2" w:rsidRDefault="00203053" w:rsidP="00B41FE2">
    <w:pPr>
      <w:pStyle w:val="a5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877F381" wp14:editId="7CC55FD2">
          <wp:simplePos x="0" y="0"/>
          <wp:positionH relativeFrom="column">
            <wp:posOffset>-1007308</wp:posOffset>
          </wp:positionH>
          <wp:positionV relativeFrom="paragraph">
            <wp:posOffset>-540385</wp:posOffset>
          </wp:positionV>
          <wp:extent cx="7659584" cy="287655"/>
          <wp:effectExtent l="0" t="0" r="0" b="0"/>
          <wp:wrapNone/>
          <wp:docPr id="23" name="図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9123" cy="2883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053" w:rsidRDefault="00203053">
    <w:pPr>
      <w:pStyle w:val="a5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-888555</wp:posOffset>
          </wp:positionH>
          <wp:positionV relativeFrom="paragraph">
            <wp:posOffset>-552260</wp:posOffset>
          </wp:positionV>
          <wp:extent cx="7540558" cy="10706801"/>
          <wp:effectExtent l="0" t="0" r="3810" b="0"/>
          <wp:wrapNone/>
          <wp:docPr id="17" name="図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002" cy="10720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1A4B"/>
    <w:multiLevelType w:val="multilevel"/>
    <w:tmpl w:val="5C4EA8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Theme="majorHAnsi" w:eastAsia="ＭＳ 明朝" w:hAnsiTheme="majorHAnsi" w:cstheme="majorHAnsi" w:hint="default"/>
        <w:b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7AB53CF"/>
    <w:multiLevelType w:val="hybridMultilevel"/>
    <w:tmpl w:val="DB90C28C"/>
    <w:lvl w:ilvl="0" w:tplc="5422276C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0BCC48E7"/>
    <w:multiLevelType w:val="hybridMultilevel"/>
    <w:tmpl w:val="1B920B10"/>
    <w:lvl w:ilvl="0" w:tplc="D9AE897A">
      <w:start w:val="1"/>
      <w:numFmt w:val="decimal"/>
      <w:pStyle w:val="a"/>
      <w:suff w:val="nothing"/>
      <w:lvlText w:val="%1"/>
      <w:lvlJc w:val="righ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DF343A2"/>
    <w:multiLevelType w:val="hybridMultilevel"/>
    <w:tmpl w:val="852C7BEC"/>
    <w:lvl w:ilvl="0" w:tplc="E516F9DE">
      <w:start w:val="1"/>
      <w:numFmt w:val="decimal"/>
      <w:lvlText w:val="%1)"/>
      <w:lvlJc w:val="left"/>
      <w:pPr>
        <w:ind w:left="151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4" w15:restartNumberingAfterBreak="0">
    <w:nsid w:val="10095E35"/>
    <w:multiLevelType w:val="hybridMultilevel"/>
    <w:tmpl w:val="DB90C28C"/>
    <w:lvl w:ilvl="0" w:tplc="5422276C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17F82DE2"/>
    <w:multiLevelType w:val="multilevel"/>
    <w:tmpl w:val="72CEB714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ind w:left="1701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  <w:rPr>
        <w:rFonts w:hint="eastAsia"/>
      </w:rPr>
    </w:lvl>
  </w:abstractNum>
  <w:abstractNum w:abstractNumId="6" w15:restartNumberingAfterBreak="0">
    <w:nsid w:val="1F970E56"/>
    <w:multiLevelType w:val="hybridMultilevel"/>
    <w:tmpl w:val="FB848534"/>
    <w:lvl w:ilvl="0" w:tplc="C69C0542">
      <w:start w:val="2"/>
      <w:numFmt w:val="bullet"/>
      <w:lvlText w:val="※"/>
      <w:lvlJc w:val="left"/>
      <w:pPr>
        <w:ind w:left="2355" w:hanging="360"/>
      </w:pPr>
      <w:rPr>
        <w:rFonts w:ascii="ＭＳ ゴシック" w:eastAsia="ＭＳ ゴシック" w:hAnsi="ＭＳ ゴシック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28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2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0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5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3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75" w:hanging="420"/>
      </w:pPr>
      <w:rPr>
        <w:rFonts w:ascii="Wingdings" w:hAnsi="Wingdings" w:hint="default"/>
      </w:rPr>
    </w:lvl>
  </w:abstractNum>
  <w:abstractNum w:abstractNumId="7" w15:restartNumberingAfterBreak="0">
    <w:nsid w:val="22E030D4"/>
    <w:multiLevelType w:val="hybridMultilevel"/>
    <w:tmpl w:val="D0B2C6AA"/>
    <w:lvl w:ilvl="0" w:tplc="9A6CBA4E">
      <w:start w:val="1"/>
      <w:numFmt w:val="decimalEnclosedCircle"/>
      <w:lvlText w:val="%1"/>
      <w:lvlJc w:val="left"/>
      <w:pPr>
        <w:ind w:left="1200" w:hanging="360"/>
      </w:pPr>
      <w:rPr>
        <w:rFonts w:ascii="ＭＳ ゴシック" w:eastAsia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6E7D9D"/>
    <w:multiLevelType w:val="hybridMultilevel"/>
    <w:tmpl w:val="82D239C8"/>
    <w:lvl w:ilvl="0" w:tplc="379A92BA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0" w15:restartNumberingAfterBreak="0">
    <w:nsid w:val="2F8F325F"/>
    <w:multiLevelType w:val="hybridMultilevel"/>
    <w:tmpl w:val="5AE45EAC"/>
    <w:lvl w:ilvl="0" w:tplc="2E027656">
      <w:start w:val="1"/>
      <w:numFmt w:val="decimal"/>
      <w:lvlText w:val="%1)"/>
      <w:lvlJc w:val="left"/>
      <w:pPr>
        <w:ind w:left="151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1" w15:restartNumberingAfterBreak="0">
    <w:nsid w:val="30E90E8B"/>
    <w:multiLevelType w:val="hybridMultilevel"/>
    <w:tmpl w:val="221CDA66"/>
    <w:lvl w:ilvl="0" w:tplc="B596F21E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2" w15:restartNumberingAfterBreak="0">
    <w:nsid w:val="32906A34"/>
    <w:multiLevelType w:val="hybridMultilevel"/>
    <w:tmpl w:val="82D239C8"/>
    <w:lvl w:ilvl="0" w:tplc="379A92BA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3" w15:restartNumberingAfterBreak="0">
    <w:nsid w:val="353A1E4C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40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9F10C5E"/>
    <w:multiLevelType w:val="hybridMultilevel"/>
    <w:tmpl w:val="715E8AF8"/>
    <w:lvl w:ilvl="0" w:tplc="D6F2BDD6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15" w15:restartNumberingAfterBreak="0">
    <w:nsid w:val="491B5466"/>
    <w:multiLevelType w:val="multilevel"/>
    <w:tmpl w:val="EE08472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20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pStyle w:val="30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C03459E"/>
    <w:multiLevelType w:val="hybridMultilevel"/>
    <w:tmpl w:val="5142C162"/>
    <w:lvl w:ilvl="0" w:tplc="C21C5E04">
      <w:start w:val="1"/>
      <w:numFmt w:val="decimal"/>
      <w:lvlText w:val="%1)"/>
      <w:lvlJc w:val="left"/>
      <w:pPr>
        <w:ind w:left="1515" w:hanging="360"/>
      </w:pPr>
      <w:rPr>
        <w:rFonts w:ascii="Arial" w:hAnsi="Arial" w:hint="default"/>
      </w:rPr>
    </w:lvl>
    <w:lvl w:ilvl="1" w:tplc="04090017" w:tentative="1">
      <w:start w:val="1"/>
      <w:numFmt w:val="aiueoFullWidth"/>
      <w:lvlText w:val="(%2)"/>
      <w:lvlJc w:val="left"/>
      <w:pPr>
        <w:ind w:left="19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7" w:tentative="1">
      <w:start w:val="1"/>
      <w:numFmt w:val="aiueoFullWidth"/>
      <w:lvlText w:val="(%5)"/>
      <w:lvlJc w:val="left"/>
      <w:pPr>
        <w:ind w:left="32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7" w:tentative="1">
      <w:start w:val="1"/>
      <w:numFmt w:val="aiueoFullWidth"/>
      <w:lvlText w:val="(%8)"/>
      <w:lvlJc w:val="left"/>
      <w:pPr>
        <w:ind w:left="45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935" w:hanging="420"/>
      </w:pPr>
    </w:lvl>
  </w:abstractNum>
  <w:abstractNum w:abstractNumId="17" w15:restartNumberingAfterBreak="0">
    <w:nsid w:val="54F86D63"/>
    <w:multiLevelType w:val="hybridMultilevel"/>
    <w:tmpl w:val="7C08C934"/>
    <w:lvl w:ilvl="0" w:tplc="A93A9DBA">
      <w:start w:val="1"/>
      <w:numFmt w:val="decimalEnclosedCircle"/>
      <w:pStyle w:val="5"/>
      <w:suff w:val="space"/>
      <w:lvlText w:val="%1"/>
      <w:lvlJc w:val="left"/>
      <w:pPr>
        <w:ind w:left="115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abstractNum w:abstractNumId="18" w15:restartNumberingAfterBreak="0">
    <w:nsid w:val="5A0E0DA6"/>
    <w:multiLevelType w:val="hybridMultilevel"/>
    <w:tmpl w:val="D7EAEB66"/>
    <w:lvl w:ilvl="0" w:tplc="C6728B76">
      <w:start w:val="1"/>
      <w:numFmt w:val="decimal"/>
      <w:pStyle w:val="4-2"/>
      <w:lvlText w:val="(%1)"/>
      <w:lvlJc w:val="left"/>
      <w:pPr>
        <w:ind w:left="704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9" w15:restartNumberingAfterBreak="0">
    <w:nsid w:val="5DEA31A8"/>
    <w:multiLevelType w:val="hybridMultilevel"/>
    <w:tmpl w:val="2190DE6E"/>
    <w:lvl w:ilvl="0" w:tplc="0352B654">
      <w:start w:val="1"/>
      <w:numFmt w:val="decimalEnclosedCircle"/>
      <w:pStyle w:val="50"/>
      <w:suff w:val="space"/>
      <w:lvlText w:val="%1"/>
      <w:lvlJc w:val="left"/>
      <w:pPr>
        <w:ind w:left="2205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625" w:hanging="420"/>
      </w:pPr>
    </w:lvl>
    <w:lvl w:ilvl="2" w:tplc="04090011" w:tentative="1">
      <w:start w:val="1"/>
      <w:numFmt w:val="decimalEnclosedCircle"/>
      <w:lvlText w:val="%3"/>
      <w:lvlJc w:val="lef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7" w:tentative="1">
      <w:start w:val="1"/>
      <w:numFmt w:val="aiueoFullWidth"/>
      <w:lvlText w:val="(%5)"/>
      <w:lvlJc w:val="left"/>
      <w:pPr>
        <w:ind w:left="3885" w:hanging="420"/>
      </w:pPr>
    </w:lvl>
    <w:lvl w:ilvl="5" w:tplc="04090011" w:tentative="1">
      <w:start w:val="1"/>
      <w:numFmt w:val="decimalEnclosedCircle"/>
      <w:lvlText w:val="%6"/>
      <w:lvlJc w:val="lef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7" w:tentative="1">
      <w:start w:val="1"/>
      <w:numFmt w:val="aiueoFullWidth"/>
      <w:lvlText w:val="(%8)"/>
      <w:lvlJc w:val="left"/>
      <w:pPr>
        <w:ind w:left="5145" w:hanging="420"/>
      </w:pPr>
    </w:lvl>
    <w:lvl w:ilvl="8" w:tplc="04090011" w:tentative="1">
      <w:start w:val="1"/>
      <w:numFmt w:val="decimalEnclosedCircle"/>
      <w:lvlText w:val="%9"/>
      <w:lvlJc w:val="left"/>
      <w:pPr>
        <w:ind w:left="5565" w:hanging="420"/>
      </w:pPr>
    </w:lvl>
  </w:abstractNum>
  <w:abstractNum w:abstractNumId="20" w15:restartNumberingAfterBreak="0">
    <w:nsid w:val="5E9E18F2"/>
    <w:multiLevelType w:val="multilevel"/>
    <w:tmpl w:val="0409001D"/>
    <w:numStyleLink w:val="3"/>
  </w:abstractNum>
  <w:abstractNum w:abstractNumId="21" w15:restartNumberingAfterBreak="0">
    <w:nsid w:val="60B24764"/>
    <w:multiLevelType w:val="multilevel"/>
    <w:tmpl w:val="4CD4E87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ajorHAnsi" w:eastAsia="ＭＳ 明朝" w:hAnsiTheme="majorHAnsi" w:cstheme="majorHAnsi" w:hint="default"/>
        <w:b/>
      </w:rPr>
    </w:lvl>
    <w:lvl w:ilvl="3">
      <w:start w:val="1"/>
      <w:numFmt w:val="decimal"/>
      <w:pStyle w:val="a0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4856A3F"/>
    <w:multiLevelType w:val="multilevel"/>
    <w:tmpl w:val="8D2C73EC"/>
    <w:styleLink w:val="10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74D27B3"/>
    <w:multiLevelType w:val="hybridMultilevel"/>
    <w:tmpl w:val="F3F0FD84"/>
    <w:lvl w:ilvl="0" w:tplc="68AADBC6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7" w:tentative="1">
      <w:start w:val="1"/>
      <w:numFmt w:val="aiueoFullWidth"/>
      <w:lvlText w:val="(%5)"/>
      <w:lvlJc w:val="left"/>
      <w:pPr>
        <w:ind w:left="34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7" w:tentative="1">
      <w:start w:val="1"/>
      <w:numFmt w:val="aiueoFullWidth"/>
      <w:lvlText w:val="(%8)"/>
      <w:lvlJc w:val="left"/>
      <w:pPr>
        <w:ind w:left="4725" w:hanging="420"/>
      </w:pPr>
    </w:lvl>
    <w:lvl w:ilvl="8" w:tplc="04090011" w:tentative="1">
      <w:start w:val="1"/>
      <w:numFmt w:val="decimalEnclosedCircle"/>
      <w:lvlText w:val="%9"/>
      <w:lvlJc w:val="left"/>
      <w:pPr>
        <w:ind w:left="5145" w:hanging="420"/>
      </w:pPr>
    </w:lvl>
  </w:abstractNum>
  <w:abstractNum w:abstractNumId="24" w15:restartNumberingAfterBreak="0">
    <w:nsid w:val="7E0D0897"/>
    <w:multiLevelType w:val="hybridMultilevel"/>
    <w:tmpl w:val="886AA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13"/>
  </w:num>
  <w:num w:numId="4">
    <w:abstractNumId w:val="20"/>
    <w:lvlOverride w:ilvl="2">
      <w:lvl w:ilvl="2">
        <w:start w:val="1"/>
        <w:numFmt w:val="decimal"/>
        <w:pStyle w:val="40"/>
        <w:lvlText w:val="%1.%2.%3"/>
        <w:lvlJc w:val="left"/>
        <w:pPr>
          <w:ind w:left="1418" w:hanging="567"/>
        </w:pPr>
      </w:lvl>
    </w:lvlOverride>
  </w:num>
  <w:num w:numId="5">
    <w:abstractNumId w:val="0"/>
  </w:num>
  <w:num w:numId="6">
    <w:abstractNumId w:val="21"/>
  </w:num>
  <w:num w:numId="7">
    <w:abstractNumId w:val="5"/>
  </w:num>
  <w:num w:numId="8">
    <w:abstractNumId w:val="17"/>
  </w:num>
  <w:num w:numId="9">
    <w:abstractNumId w:val="2"/>
  </w:num>
  <w:num w:numId="10">
    <w:abstractNumId w:val="19"/>
  </w:num>
  <w:num w:numId="11">
    <w:abstractNumId w:val="18"/>
  </w:num>
  <w:num w:numId="12">
    <w:abstractNumId w:val="15"/>
  </w:num>
  <w:num w:numId="13">
    <w:abstractNumId w:val="15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4"/>
  </w:num>
  <w:num w:numId="18">
    <w:abstractNumId w:val="1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4"/>
  </w:num>
  <w:num w:numId="28">
    <w:abstractNumId w:val="23"/>
  </w:num>
  <w:num w:numId="29">
    <w:abstractNumId w:val="11"/>
  </w:num>
  <w:num w:numId="30">
    <w:abstractNumId w:val="9"/>
  </w:num>
  <w:num w:numId="31">
    <w:abstractNumId w:val="6"/>
  </w:num>
  <w:num w:numId="32">
    <w:abstractNumId w:val="3"/>
  </w:num>
  <w:num w:numId="33">
    <w:abstractNumId w:val="10"/>
  </w:num>
  <w:num w:numId="34">
    <w:abstractNumId w:val="4"/>
  </w:num>
  <w:num w:numId="35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03EC"/>
    <w:rsid w:val="000004EE"/>
    <w:rsid w:val="00000727"/>
    <w:rsid w:val="000013EC"/>
    <w:rsid w:val="0000143D"/>
    <w:rsid w:val="00001EFE"/>
    <w:rsid w:val="00003266"/>
    <w:rsid w:val="000044D2"/>
    <w:rsid w:val="00004B26"/>
    <w:rsid w:val="00005308"/>
    <w:rsid w:val="000055F8"/>
    <w:rsid w:val="00006A72"/>
    <w:rsid w:val="00006AC6"/>
    <w:rsid w:val="00006F3F"/>
    <w:rsid w:val="000071D2"/>
    <w:rsid w:val="000072BF"/>
    <w:rsid w:val="00007D00"/>
    <w:rsid w:val="000108DC"/>
    <w:rsid w:val="00010DA5"/>
    <w:rsid w:val="0001184D"/>
    <w:rsid w:val="00013084"/>
    <w:rsid w:val="0001353D"/>
    <w:rsid w:val="00013DF2"/>
    <w:rsid w:val="00013E5E"/>
    <w:rsid w:val="000143C4"/>
    <w:rsid w:val="00014816"/>
    <w:rsid w:val="00014C0B"/>
    <w:rsid w:val="00015D09"/>
    <w:rsid w:val="00016017"/>
    <w:rsid w:val="000161C4"/>
    <w:rsid w:val="000162CC"/>
    <w:rsid w:val="000163D9"/>
    <w:rsid w:val="00016FE9"/>
    <w:rsid w:val="00017C67"/>
    <w:rsid w:val="00017F1E"/>
    <w:rsid w:val="00020000"/>
    <w:rsid w:val="000219FC"/>
    <w:rsid w:val="000224AA"/>
    <w:rsid w:val="000228C5"/>
    <w:rsid w:val="000231F6"/>
    <w:rsid w:val="00023830"/>
    <w:rsid w:val="00023C6A"/>
    <w:rsid w:val="00024334"/>
    <w:rsid w:val="00024834"/>
    <w:rsid w:val="0002623F"/>
    <w:rsid w:val="000266AF"/>
    <w:rsid w:val="0003097A"/>
    <w:rsid w:val="000311E2"/>
    <w:rsid w:val="000312AC"/>
    <w:rsid w:val="000315A4"/>
    <w:rsid w:val="000319D8"/>
    <w:rsid w:val="00032C32"/>
    <w:rsid w:val="00032E71"/>
    <w:rsid w:val="00033165"/>
    <w:rsid w:val="0003361B"/>
    <w:rsid w:val="000343FC"/>
    <w:rsid w:val="000349B6"/>
    <w:rsid w:val="00034E71"/>
    <w:rsid w:val="00035BF5"/>
    <w:rsid w:val="000360E9"/>
    <w:rsid w:val="00036501"/>
    <w:rsid w:val="00036B0C"/>
    <w:rsid w:val="00036CE7"/>
    <w:rsid w:val="00036D08"/>
    <w:rsid w:val="0003762F"/>
    <w:rsid w:val="00037BFD"/>
    <w:rsid w:val="000403AC"/>
    <w:rsid w:val="000403CA"/>
    <w:rsid w:val="0004224C"/>
    <w:rsid w:val="00042C94"/>
    <w:rsid w:val="00042D6C"/>
    <w:rsid w:val="00043572"/>
    <w:rsid w:val="00044729"/>
    <w:rsid w:val="000448C7"/>
    <w:rsid w:val="000449EA"/>
    <w:rsid w:val="00044F25"/>
    <w:rsid w:val="00045669"/>
    <w:rsid w:val="00046F71"/>
    <w:rsid w:val="00047514"/>
    <w:rsid w:val="00050DC7"/>
    <w:rsid w:val="000516E5"/>
    <w:rsid w:val="00052034"/>
    <w:rsid w:val="00052123"/>
    <w:rsid w:val="00052200"/>
    <w:rsid w:val="00052267"/>
    <w:rsid w:val="000525A2"/>
    <w:rsid w:val="00053524"/>
    <w:rsid w:val="000542D7"/>
    <w:rsid w:val="00054DA2"/>
    <w:rsid w:val="00054DC7"/>
    <w:rsid w:val="00055019"/>
    <w:rsid w:val="00055877"/>
    <w:rsid w:val="00055FC2"/>
    <w:rsid w:val="0005626C"/>
    <w:rsid w:val="00056433"/>
    <w:rsid w:val="0005786C"/>
    <w:rsid w:val="0005789C"/>
    <w:rsid w:val="00057D1C"/>
    <w:rsid w:val="00057DFE"/>
    <w:rsid w:val="00057F3B"/>
    <w:rsid w:val="00060303"/>
    <w:rsid w:val="000604F2"/>
    <w:rsid w:val="00060929"/>
    <w:rsid w:val="00061E6A"/>
    <w:rsid w:val="0006225D"/>
    <w:rsid w:val="00062A70"/>
    <w:rsid w:val="00063954"/>
    <w:rsid w:val="0006410A"/>
    <w:rsid w:val="0006446B"/>
    <w:rsid w:val="00064A42"/>
    <w:rsid w:val="00064AFF"/>
    <w:rsid w:val="00064BF4"/>
    <w:rsid w:val="00064CB7"/>
    <w:rsid w:val="00064F31"/>
    <w:rsid w:val="000651C1"/>
    <w:rsid w:val="00065965"/>
    <w:rsid w:val="00067569"/>
    <w:rsid w:val="000677E0"/>
    <w:rsid w:val="00070077"/>
    <w:rsid w:val="0007023E"/>
    <w:rsid w:val="00070A03"/>
    <w:rsid w:val="00070CB5"/>
    <w:rsid w:val="00071481"/>
    <w:rsid w:val="0007183D"/>
    <w:rsid w:val="000721A2"/>
    <w:rsid w:val="000727E4"/>
    <w:rsid w:val="00072B46"/>
    <w:rsid w:val="00072DE9"/>
    <w:rsid w:val="000742A2"/>
    <w:rsid w:val="00074E53"/>
    <w:rsid w:val="00075044"/>
    <w:rsid w:val="00075892"/>
    <w:rsid w:val="000770B1"/>
    <w:rsid w:val="00077C4E"/>
    <w:rsid w:val="00080257"/>
    <w:rsid w:val="00080386"/>
    <w:rsid w:val="00080783"/>
    <w:rsid w:val="00081AA0"/>
    <w:rsid w:val="00081CB7"/>
    <w:rsid w:val="0008335B"/>
    <w:rsid w:val="000837C8"/>
    <w:rsid w:val="000849BC"/>
    <w:rsid w:val="00085BBD"/>
    <w:rsid w:val="0008652B"/>
    <w:rsid w:val="000876A4"/>
    <w:rsid w:val="000876DC"/>
    <w:rsid w:val="000877B4"/>
    <w:rsid w:val="00087A10"/>
    <w:rsid w:val="00087A36"/>
    <w:rsid w:val="00087D1D"/>
    <w:rsid w:val="000904A2"/>
    <w:rsid w:val="00091BCD"/>
    <w:rsid w:val="00091CCB"/>
    <w:rsid w:val="000922CB"/>
    <w:rsid w:val="000926A0"/>
    <w:rsid w:val="000926A2"/>
    <w:rsid w:val="00092706"/>
    <w:rsid w:val="00093056"/>
    <w:rsid w:val="000930A4"/>
    <w:rsid w:val="000936F2"/>
    <w:rsid w:val="00093AF7"/>
    <w:rsid w:val="00093DC9"/>
    <w:rsid w:val="000941D8"/>
    <w:rsid w:val="00094ADD"/>
    <w:rsid w:val="00094BA9"/>
    <w:rsid w:val="00097186"/>
    <w:rsid w:val="0009779D"/>
    <w:rsid w:val="00097E3D"/>
    <w:rsid w:val="00097EE6"/>
    <w:rsid w:val="000A0332"/>
    <w:rsid w:val="000A0371"/>
    <w:rsid w:val="000A0DCD"/>
    <w:rsid w:val="000A0ECC"/>
    <w:rsid w:val="000A125C"/>
    <w:rsid w:val="000A16E9"/>
    <w:rsid w:val="000A2127"/>
    <w:rsid w:val="000A2171"/>
    <w:rsid w:val="000A2921"/>
    <w:rsid w:val="000A300A"/>
    <w:rsid w:val="000A35F3"/>
    <w:rsid w:val="000A4D86"/>
    <w:rsid w:val="000A4E3A"/>
    <w:rsid w:val="000A5DEB"/>
    <w:rsid w:val="000A61A7"/>
    <w:rsid w:val="000A6864"/>
    <w:rsid w:val="000A6A7F"/>
    <w:rsid w:val="000A7035"/>
    <w:rsid w:val="000A704E"/>
    <w:rsid w:val="000A7B86"/>
    <w:rsid w:val="000A7F9D"/>
    <w:rsid w:val="000B131C"/>
    <w:rsid w:val="000B19F5"/>
    <w:rsid w:val="000B1DC0"/>
    <w:rsid w:val="000B29C7"/>
    <w:rsid w:val="000B2C90"/>
    <w:rsid w:val="000B2D2C"/>
    <w:rsid w:val="000B302C"/>
    <w:rsid w:val="000B3E5E"/>
    <w:rsid w:val="000B4821"/>
    <w:rsid w:val="000B4DF4"/>
    <w:rsid w:val="000B58EB"/>
    <w:rsid w:val="000B5A0D"/>
    <w:rsid w:val="000B5B6D"/>
    <w:rsid w:val="000B5C13"/>
    <w:rsid w:val="000B6084"/>
    <w:rsid w:val="000B61ED"/>
    <w:rsid w:val="000B6641"/>
    <w:rsid w:val="000B69FE"/>
    <w:rsid w:val="000B6E2D"/>
    <w:rsid w:val="000C096F"/>
    <w:rsid w:val="000C0971"/>
    <w:rsid w:val="000C0B17"/>
    <w:rsid w:val="000C1249"/>
    <w:rsid w:val="000C1351"/>
    <w:rsid w:val="000C1957"/>
    <w:rsid w:val="000C2288"/>
    <w:rsid w:val="000C251D"/>
    <w:rsid w:val="000C3952"/>
    <w:rsid w:val="000C3CDF"/>
    <w:rsid w:val="000C4BC0"/>
    <w:rsid w:val="000C59D0"/>
    <w:rsid w:val="000C5B0E"/>
    <w:rsid w:val="000C5CC8"/>
    <w:rsid w:val="000C6369"/>
    <w:rsid w:val="000C6459"/>
    <w:rsid w:val="000C690D"/>
    <w:rsid w:val="000C6B7F"/>
    <w:rsid w:val="000C6CD4"/>
    <w:rsid w:val="000C70DB"/>
    <w:rsid w:val="000C7F03"/>
    <w:rsid w:val="000D0462"/>
    <w:rsid w:val="000D0E77"/>
    <w:rsid w:val="000D163D"/>
    <w:rsid w:val="000D1AF6"/>
    <w:rsid w:val="000D3229"/>
    <w:rsid w:val="000D32F1"/>
    <w:rsid w:val="000D407D"/>
    <w:rsid w:val="000D4856"/>
    <w:rsid w:val="000D4A6A"/>
    <w:rsid w:val="000D591E"/>
    <w:rsid w:val="000D63C5"/>
    <w:rsid w:val="000D657D"/>
    <w:rsid w:val="000D73DD"/>
    <w:rsid w:val="000E0E86"/>
    <w:rsid w:val="000E0F99"/>
    <w:rsid w:val="000E17C4"/>
    <w:rsid w:val="000E1832"/>
    <w:rsid w:val="000E1A85"/>
    <w:rsid w:val="000E33A4"/>
    <w:rsid w:val="000E40E5"/>
    <w:rsid w:val="000E4FB1"/>
    <w:rsid w:val="000E5992"/>
    <w:rsid w:val="000E5E1C"/>
    <w:rsid w:val="000E662B"/>
    <w:rsid w:val="000E7665"/>
    <w:rsid w:val="000E7AC2"/>
    <w:rsid w:val="000F0A8E"/>
    <w:rsid w:val="000F165E"/>
    <w:rsid w:val="000F193C"/>
    <w:rsid w:val="000F239F"/>
    <w:rsid w:val="000F36D2"/>
    <w:rsid w:val="000F44ED"/>
    <w:rsid w:val="000F460F"/>
    <w:rsid w:val="000F47E8"/>
    <w:rsid w:val="000F4963"/>
    <w:rsid w:val="000F5E61"/>
    <w:rsid w:val="000F6449"/>
    <w:rsid w:val="000F67C0"/>
    <w:rsid w:val="00100446"/>
    <w:rsid w:val="00101353"/>
    <w:rsid w:val="00101835"/>
    <w:rsid w:val="00102998"/>
    <w:rsid w:val="00102F39"/>
    <w:rsid w:val="001031A8"/>
    <w:rsid w:val="00103546"/>
    <w:rsid w:val="001037DF"/>
    <w:rsid w:val="00103CE8"/>
    <w:rsid w:val="001047BD"/>
    <w:rsid w:val="00104D1F"/>
    <w:rsid w:val="0010536B"/>
    <w:rsid w:val="00105AD8"/>
    <w:rsid w:val="00105F50"/>
    <w:rsid w:val="00105FCC"/>
    <w:rsid w:val="00106001"/>
    <w:rsid w:val="00106C3D"/>
    <w:rsid w:val="001079F6"/>
    <w:rsid w:val="00107B71"/>
    <w:rsid w:val="00110B13"/>
    <w:rsid w:val="00111063"/>
    <w:rsid w:val="00111138"/>
    <w:rsid w:val="00111298"/>
    <w:rsid w:val="00111C1F"/>
    <w:rsid w:val="00112B0D"/>
    <w:rsid w:val="00112B41"/>
    <w:rsid w:val="00112D27"/>
    <w:rsid w:val="00113077"/>
    <w:rsid w:val="00113852"/>
    <w:rsid w:val="001138CA"/>
    <w:rsid w:val="00113A33"/>
    <w:rsid w:val="00113C33"/>
    <w:rsid w:val="00114879"/>
    <w:rsid w:val="00116B6C"/>
    <w:rsid w:val="00120094"/>
    <w:rsid w:val="001202FB"/>
    <w:rsid w:val="0012127A"/>
    <w:rsid w:val="00121808"/>
    <w:rsid w:val="00121934"/>
    <w:rsid w:val="00122AED"/>
    <w:rsid w:val="00122FCE"/>
    <w:rsid w:val="00123346"/>
    <w:rsid w:val="001235BF"/>
    <w:rsid w:val="00123A0D"/>
    <w:rsid w:val="0012400C"/>
    <w:rsid w:val="00124391"/>
    <w:rsid w:val="00124C05"/>
    <w:rsid w:val="001258F2"/>
    <w:rsid w:val="0012608E"/>
    <w:rsid w:val="001265DB"/>
    <w:rsid w:val="00126FF3"/>
    <w:rsid w:val="001273E5"/>
    <w:rsid w:val="0012753D"/>
    <w:rsid w:val="0013133E"/>
    <w:rsid w:val="0013249B"/>
    <w:rsid w:val="00133252"/>
    <w:rsid w:val="00134212"/>
    <w:rsid w:val="001343D9"/>
    <w:rsid w:val="00134586"/>
    <w:rsid w:val="00134C2C"/>
    <w:rsid w:val="00134DB6"/>
    <w:rsid w:val="00135BB7"/>
    <w:rsid w:val="00136593"/>
    <w:rsid w:val="00140EE1"/>
    <w:rsid w:val="0014216A"/>
    <w:rsid w:val="00143015"/>
    <w:rsid w:val="001441BB"/>
    <w:rsid w:val="00144798"/>
    <w:rsid w:val="00145222"/>
    <w:rsid w:val="00145326"/>
    <w:rsid w:val="00145905"/>
    <w:rsid w:val="0014602F"/>
    <w:rsid w:val="00147088"/>
    <w:rsid w:val="001476E4"/>
    <w:rsid w:val="00150718"/>
    <w:rsid w:val="00150D73"/>
    <w:rsid w:val="001510E1"/>
    <w:rsid w:val="00151601"/>
    <w:rsid w:val="0015184C"/>
    <w:rsid w:val="00151B64"/>
    <w:rsid w:val="00151D48"/>
    <w:rsid w:val="00152214"/>
    <w:rsid w:val="00152236"/>
    <w:rsid w:val="00152441"/>
    <w:rsid w:val="00152702"/>
    <w:rsid w:val="00153502"/>
    <w:rsid w:val="00154807"/>
    <w:rsid w:val="001551DF"/>
    <w:rsid w:val="00155825"/>
    <w:rsid w:val="001561C7"/>
    <w:rsid w:val="001563D7"/>
    <w:rsid w:val="00156741"/>
    <w:rsid w:val="00157DFD"/>
    <w:rsid w:val="00157FEA"/>
    <w:rsid w:val="00160903"/>
    <w:rsid w:val="00161931"/>
    <w:rsid w:val="00161ACC"/>
    <w:rsid w:val="00161C49"/>
    <w:rsid w:val="00162C84"/>
    <w:rsid w:val="00164584"/>
    <w:rsid w:val="00164B82"/>
    <w:rsid w:val="00165127"/>
    <w:rsid w:val="001652BE"/>
    <w:rsid w:val="00165C36"/>
    <w:rsid w:val="00165F8E"/>
    <w:rsid w:val="0016674A"/>
    <w:rsid w:val="00166BBA"/>
    <w:rsid w:val="00166D5C"/>
    <w:rsid w:val="0016723A"/>
    <w:rsid w:val="001676DB"/>
    <w:rsid w:val="00167926"/>
    <w:rsid w:val="0016797E"/>
    <w:rsid w:val="00167B34"/>
    <w:rsid w:val="00167C1F"/>
    <w:rsid w:val="00167D81"/>
    <w:rsid w:val="00167E27"/>
    <w:rsid w:val="00170F9C"/>
    <w:rsid w:val="00171837"/>
    <w:rsid w:val="00172C36"/>
    <w:rsid w:val="0017364D"/>
    <w:rsid w:val="00173FBA"/>
    <w:rsid w:val="001747F5"/>
    <w:rsid w:val="00175195"/>
    <w:rsid w:val="0017586D"/>
    <w:rsid w:val="00176923"/>
    <w:rsid w:val="00176AE6"/>
    <w:rsid w:val="00177163"/>
    <w:rsid w:val="0018280E"/>
    <w:rsid w:val="001837A3"/>
    <w:rsid w:val="00183FC4"/>
    <w:rsid w:val="00184462"/>
    <w:rsid w:val="001848A8"/>
    <w:rsid w:val="00184C83"/>
    <w:rsid w:val="00184C93"/>
    <w:rsid w:val="00185C5D"/>
    <w:rsid w:val="00185DE5"/>
    <w:rsid w:val="00185F84"/>
    <w:rsid w:val="001865B5"/>
    <w:rsid w:val="00186DC6"/>
    <w:rsid w:val="00187398"/>
    <w:rsid w:val="001879DD"/>
    <w:rsid w:val="00190263"/>
    <w:rsid w:val="00190723"/>
    <w:rsid w:val="00191454"/>
    <w:rsid w:val="00191530"/>
    <w:rsid w:val="0019153B"/>
    <w:rsid w:val="001920F6"/>
    <w:rsid w:val="00192114"/>
    <w:rsid w:val="001937B9"/>
    <w:rsid w:val="00194253"/>
    <w:rsid w:val="0019435C"/>
    <w:rsid w:val="001947FF"/>
    <w:rsid w:val="00194A59"/>
    <w:rsid w:val="00194BD4"/>
    <w:rsid w:val="00194C95"/>
    <w:rsid w:val="00194F7B"/>
    <w:rsid w:val="00196653"/>
    <w:rsid w:val="00197CB3"/>
    <w:rsid w:val="001A0D36"/>
    <w:rsid w:val="001A140D"/>
    <w:rsid w:val="001A1DB4"/>
    <w:rsid w:val="001A1F7E"/>
    <w:rsid w:val="001A21B8"/>
    <w:rsid w:val="001A2776"/>
    <w:rsid w:val="001A283E"/>
    <w:rsid w:val="001A28FC"/>
    <w:rsid w:val="001A2B7B"/>
    <w:rsid w:val="001A2B85"/>
    <w:rsid w:val="001A2C02"/>
    <w:rsid w:val="001A54A4"/>
    <w:rsid w:val="001A6088"/>
    <w:rsid w:val="001A6C0D"/>
    <w:rsid w:val="001A7010"/>
    <w:rsid w:val="001A7064"/>
    <w:rsid w:val="001A7914"/>
    <w:rsid w:val="001A7D2E"/>
    <w:rsid w:val="001B1232"/>
    <w:rsid w:val="001B219B"/>
    <w:rsid w:val="001B2D0F"/>
    <w:rsid w:val="001B3186"/>
    <w:rsid w:val="001B3B58"/>
    <w:rsid w:val="001B4C6E"/>
    <w:rsid w:val="001B5370"/>
    <w:rsid w:val="001B6CEC"/>
    <w:rsid w:val="001B76F3"/>
    <w:rsid w:val="001B7FF1"/>
    <w:rsid w:val="001C05D1"/>
    <w:rsid w:val="001C076F"/>
    <w:rsid w:val="001C0B62"/>
    <w:rsid w:val="001C1344"/>
    <w:rsid w:val="001C2320"/>
    <w:rsid w:val="001C2427"/>
    <w:rsid w:val="001C2B83"/>
    <w:rsid w:val="001C2BFB"/>
    <w:rsid w:val="001C3879"/>
    <w:rsid w:val="001C3E36"/>
    <w:rsid w:val="001C4BFF"/>
    <w:rsid w:val="001C58C9"/>
    <w:rsid w:val="001C6448"/>
    <w:rsid w:val="001D10DB"/>
    <w:rsid w:val="001D1263"/>
    <w:rsid w:val="001D1C77"/>
    <w:rsid w:val="001D2CDD"/>
    <w:rsid w:val="001D2CF3"/>
    <w:rsid w:val="001D2DE2"/>
    <w:rsid w:val="001D3CDA"/>
    <w:rsid w:val="001D453E"/>
    <w:rsid w:val="001D496B"/>
    <w:rsid w:val="001D5149"/>
    <w:rsid w:val="001D515E"/>
    <w:rsid w:val="001D5E35"/>
    <w:rsid w:val="001D5FAF"/>
    <w:rsid w:val="001D67AB"/>
    <w:rsid w:val="001D7040"/>
    <w:rsid w:val="001D790A"/>
    <w:rsid w:val="001D7FE6"/>
    <w:rsid w:val="001E0FF5"/>
    <w:rsid w:val="001E1012"/>
    <w:rsid w:val="001E1AE3"/>
    <w:rsid w:val="001E1C90"/>
    <w:rsid w:val="001E2CCB"/>
    <w:rsid w:val="001E2E74"/>
    <w:rsid w:val="001E3077"/>
    <w:rsid w:val="001E34E5"/>
    <w:rsid w:val="001E409B"/>
    <w:rsid w:val="001E40AD"/>
    <w:rsid w:val="001E4D24"/>
    <w:rsid w:val="001E4F32"/>
    <w:rsid w:val="001E55FD"/>
    <w:rsid w:val="001E5912"/>
    <w:rsid w:val="001E5A97"/>
    <w:rsid w:val="001E5ADB"/>
    <w:rsid w:val="001E67D2"/>
    <w:rsid w:val="001E6869"/>
    <w:rsid w:val="001E6DFD"/>
    <w:rsid w:val="001E77E8"/>
    <w:rsid w:val="001E7FF7"/>
    <w:rsid w:val="001F01EF"/>
    <w:rsid w:val="001F0F67"/>
    <w:rsid w:val="001F1BAA"/>
    <w:rsid w:val="001F1C1E"/>
    <w:rsid w:val="001F1EA2"/>
    <w:rsid w:val="001F2003"/>
    <w:rsid w:val="001F237C"/>
    <w:rsid w:val="001F243B"/>
    <w:rsid w:val="001F37E0"/>
    <w:rsid w:val="001F3E1F"/>
    <w:rsid w:val="001F4268"/>
    <w:rsid w:val="001F45B0"/>
    <w:rsid w:val="001F6099"/>
    <w:rsid w:val="001F6189"/>
    <w:rsid w:val="001F694F"/>
    <w:rsid w:val="001F6B85"/>
    <w:rsid w:val="001F718A"/>
    <w:rsid w:val="001F7875"/>
    <w:rsid w:val="001F7D98"/>
    <w:rsid w:val="00200370"/>
    <w:rsid w:val="002003CE"/>
    <w:rsid w:val="002009C7"/>
    <w:rsid w:val="00200C9B"/>
    <w:rsid w:val="00200F3D"/>
    <w:rsid w:val="00201035"/>
    <w:rsid w:val="0020110A"/>
    <w:rsid w:val="002011D3"/>
    <w:rsid w:val="0020260E"/>
    <w:rsid w:val="00203053"/>
    <w:rsid w:val="00204CDB"/>
    <w:rsid w:val="00205B14"/>
    <w:rsid w:val="002071BD"/>
    <w:rsid w:val="002109F5"/>
    <w:rsid w:val="00210A07"/>
    <w:rsid w:val="00210A25"/>
    <w:rsid w:val="00210F6F"/>
    <w:rsid w:val="002119D7"/>
    <w:rsid w:val="0021301E"/>
    <w:rsid w:val="00213A43"/>
    <w:rsid w:val="00214379"/>
    <w:rsid w:val="00214659"/>
    <w:rsid w:val="002146ED"/>
    <w:rsid w:val="0021489D"/>
    <w:rsid w:val="00215049"/>
    <w:rsid w:val="0021557E"/>
    <w:rsid w:val="00215634"/>
    <w:rsid w:val="00215687"/>
    <w:rsid w:val="0021617B"/>
    <w:rsid w:val="00216695"/>
    <w:rsid w:val="002169D8"/>
    <w:rsid w:val="00217231"/>
    <w:rsid w:val="00220344"/>
    <w:rsid w:val="00220651"/>
    <w:rsid w:val="002211E9"/>
    <w:rsid w:val="002215A7"/>
    <w:rsid w:val="00222FC9"/>
    <w:rsid w:val="0022359B"/>
    <w:rsid w:val="00223ECA"/>
    <w:rsid w:val="00223EE3"/>
    <w:rsid w:val="00223EFD"/>
    <w:rsid w:val="002246E1"/>
    <w:rsid w:val="0022472D"/>
    <w:rsid w:val="00224928"/>
    <w:rsid w:val="00224EA6"/>
    <w:rsid w:val="00225052"/>
    <w:rsid w:val="002257F6"/>
    <w:rsid w:val="00225C35"/>
    <w:rsid w:val="0022680B"/>
    <w:rsid w:val="00226AB6"/>
    <w:rsid w:val="002302A4"/>
    <w:rsid w:val="00230910"/>
    <w:rsid w:val="002313B9"/>
    <w:rsid w:val="00231F3E"/>
    <w:rsid w:val="0023233E"/>
    <w:rsid w:val="002325C8"/>
    <w:rsid w:val="0023291B"/>
    <w:rsid w:val="00232E19"/>
    <w:rsid w:val="00233598"/>
    <w:rsid w:val="00233759"/>
    <w:rsid w:val="0023450F"/>
    <w:rsid w:val="00234681"/>
    <w:rsid w:val="002346B0"/>
    <w:rsid w:val="00234C91"/>
    <w:rsid w:val="00234D1E"/>
    <w:rsid w:val="00234E01"/>
    <w:rsid w:val="002351CC"/>
    <w:rsid w:val="002357B9"/>
    <w:rsid w:val="00235BB7"/>
    <w:rsid w:val="00235C14"/>
    <w:rsid w:val="00235DB3"/>
    <w:rsid w:val="00236675"/>
    <w:rsid w:val="00236C2B"/>
    <w:rsid w:val="00236D9A"/>
    <w:rsid w:val="00236F79"/>
    <w:rsid w:val="00237486"/>
    <w:rsid w:val="002401BA"/>
    <w:rsid w:val="00240C0F"/>
    <w:rsid w:val="002410BD"/>
    <w:rsid w:val="0024269A"/>
    <w:rsid w:val="00242F55"/>
    <w:rsid w:val="00243862"/>
    <w:rsid w:val="00243B3F"/>
    <w:rsid w:val="0024514E"/>
    <w:rsid w:val="002451EF"/>
    <w:rsid w:val="002458C7"/>
    <w:rsid w:val="00245EEE"/>
    <w:rsid w:val="002460D1"/>
    <w:rsid w:val="00246235"/>
    <w:rsid w:val="00246316"/>
    <w:rsid w:val="0024696A"/>
    <w:rsid w:val="00246D8D"/>
    <w:rsid w:val="00246FBA"/>
    <w:rsid w:val="0024734B"/>
    <w:rsid w:val="00247451"/>
    <w:rsid w:val="002477FD"/>
    <w:rsid w:val="00247AEC"/>
    <w:rsid w:val="00250C15"/>
    <w:rsid w:val="00250E4E"/>
    <w:rsid w:val="00251655"/>
    <w:rsid w:val="00251724"/>
    <w:rsid w:val="00252846"/>
    <w:rsid w:val="002535A0"/>
    <w:rsid w:val="00254641"/>
    <w:rsid w:val="00254A04"/>
    <w:rsid w:val="00254DC4"/>
    <w:rsid w:val="00254DFD"/>
    <w:rsid w:val="00255326"/>
    <w:rsid w:val="0025564B"/>
    <w:rsid w:val="002561BF"/>
    <w:rsid w:val="002562B1"/>
    <w:rsid w:val="00260951"/>
    <w:rsid w:val="00260F82"/>
    <w:rsid w:val="002620F9"/>
    <w:rsid w:val="002621AC"/>
    <w:rsid w:val="00265B19"/>
    <w:rsid w:val="002665E1"/>
    <w:rsid w:val="00266743"/>
    <w:rsid w:val="00266784"/>
    <w:rsid w:val="00270D30"/>
    <w:rsid w:val="002710C0"/>
    <w:rsid w:val="00271516"/>
    <w:rsid w:val="00273144"/>
    <w:rsid w:val="00273FCE"/>
    <w:rsid w:val="00274CBD"/>
    <w:rsid w:val="00275354"/>
    <w:rsid w:val="00276CA2"/>
    <w:rsid w:val="00276E6D"/>
    <w:rsid w:val="002778B5"/>
    <w:rsid w:val="002779D9"/>
    <w:rsid w:val="00277A83"/>
    <w:rsid w:val="00280443"/>
    <w:rsid w:val="0028151C"/>
    <w:rsid w:val="002817B5"/>
    <w:rsid w:val="00281E80"/>
    <w:rsid w:val="00281FC3"/>
    <w:rsid w:val="002827D5"/>
    <w:rsid w:val="002828F5"/>
    <w:rsid w:val="00282B83"/>
    <w:rsid w:val="00282B9B"/>
    <w:rsid w:val="002830C8"/>
    <w:rsid w:val="002833C4"/>
    <w:rsid w:val="00283B29"/>
    <w:rsid w:val="00283BE6"/>
    <w:rsid w:val="0028675B"/>
    <w:rsid w:val="0028695E"/>
    <w:rsid w:val="00287169"/>
    <w:rsid w:val="00287461"/>
    <w:rsid w:val="00287491"/>
    <w:rsid w:val="002877F6"/>
    <w:rsid w:val="00287ECB"/>
    <w:rsid w:val="002902A2"/>
    <w:rsid w:val="0029044D"/>
    <w:rsid w:val="0029045E"/>
    <w:rsid w:val="00290561"/>
    <w:rsid w:val="00290C36"/>
    <w:rsid w:val="002911D9"/>
    <w:rsid w:val="002914CE"/>
    <w:rsid w:val="00292E06"/>
    <w:rsid w:val="002930B4"/>
    <w:rsid w:val="002946D7"/>
    <w:rsid w:val="00294DF8"/>
    <w:rsid w:val="0029610E"/>
    <w:rsid w:val="00296467"/>
    <w:rsid w:val="002964D9"/>
    <w:rsid w:val="0029656B"/>
    <w:rsid w:val="00296800"/>
    <w:rsid w:val="00296C47"/>
    <w:rsid w:val="00296E96"/>
    <w:rsid w:val="00296EA0"/>
    <w:rsid w:val="00297104"/>
    <w:rsid w:val="002974B2"/>
    <w:rsid w:val="002A1317"/>
    <w:rsid w:val="002A1D9C"/>
    <w:rsid w:val="002A1FC9"/>
    <w:rsid w:val="002A2C9B"/>
    <w:rsid w:val="002A325A"/>
    <w:rsid w:val="002A35CC"/>
    <w:rsid w:val="002A386F"/>
    <w:rsid w:val="002A388B"/>
    <w:rsid w:val="002A3A4C"/>
    <w:rsid w:val="002A533F"/>
    <w:rsid w:val="002A5363"/>
    <w:rsid w:val="002A540A"/>
    <w:rsid w:val="002A545C"/>
    <w:rsid w:val="002A55E9"/>
    <w:rsid w:val="002A5D0A"/>
    <w:rsid w:val="002A5FB7"/>
    <w:rsid w:val="002A6313"/>
    <w:rsid w:val="002A780E"/>
    <w:rsid w:val="002A7CC7"/>
    <w:rsid w:val="002B062B"/>
    <w:rsid w:val="002B0B3D"/>
    <w:rsid w:val="002B0BC8"/>
    <w:rsid w:val="002B128A"/>
    <w:rsid w:val="002B19D1"/>
    <w:rsid w:val="002B1AE0"/>
    <w:rsid w:val="002B1FB0"/>
    <w:rsid w:val="002B22CC"/>
    <w:rsid w:val="002B2B66"/>
    <w:rsid w:val="002B2DA4"/>
    <w:rsid w:val="002B3C8E"/>
    <w:rsid w:val="002B3E3A"/>
    <w:rsid w:val="002B479A"/>
    <w:rsid w:val="002B4E61"/>
    <w:rsid w:val="002B511F"/>
    <w:rsid w:val="002B6CC7"/>
    <w:rsid w:val="002B6E25"/>
    <w:rsid w:val="002B6E2E"/>
    <w:rsid w:val="002B789E"/>
    <w:rsid w:val="002C019F"/>
    <w:rsid w:val="002C0DC5"/>
    <w:rsid w:val="002C153B"/>
    <w:rsid w:val="002C1624"/>
    <w:rsid w:val="002C20FC"/>
    <w:rsid w:val="002C42BA"/>
    <w:rsid w:val="002C45D4"/>
    <w:rsid w:val="002C4AEF"/>
    <w:rsid w:val="002C5139"/>
    <w:rsid w:val="002C5261"/>
    <w:rsid w:val="002C6558"/>
    <w:rsid w:val="002C7E91"/>
    <w:rsid w:val="002D0559"/>
    <w:rsid w:val="002D08F9"/>
    <w:rsid w:val="002D09DE"/>
    <w:rsid w:val="002D0B4F"/>
    <w:rsid w:val="002D25E2"/>
    <w:rsid w:val="002D2855"/>
    <w:rsid w:val="002D2DDB"/>
    <w:rsid w:val="002D2FC0"/>
    <w:rsid w:val="002D3BCD"/>
    <w:rsid w:val="002D4197"/>
    <w:rsid w:val="002D43CF"/>
    <w:rsid w:val="002D47D2"/>
    <w:rsid w:val="002D56EB"/>
    <w:rsid w:val="002D5F51"/>
    <w:rsid w:val="002D623A"/>
    <w:rsid w:val="002D7178"/>
    <w:rsid w:val="002D766E"/>
    <w:rsid w:val="002D7B52"/>
    <w:rsid w:val="002E0240"/>
    <w:rsid w:val="002E10CA"/>
    <w:rsid w:val="002E3276"/>
    <w:rsid w:val="002E46D2"/>
    <w:rsid w:val="002E488E"/>
    <w:rsid w:val="002E48F2"/>
    <w:rsid w:val="002E4A92"/>
    <w:rsid w:val="002E56AF"/>
    <w:rsid w:val="002E6315"/>
    <w:rsid w:val="002E735D"/>
    <w:rsid w:val="002E7554"/>
    <w:rsid w:val="002E7C2F"/>
    <w:rsid w:val="002F0419"/>
    <w:rsid w:val="002F0A7A"/>
    <w:rsid w:val="002F1713"/>
    <w:rsid w:val="002F2273"/>
    <w:rsid w:val="002F2B64"/>
    <w:rsid w:val="002F2BC2"/>
    <w:rsid w:val="002F2C18"/>
    <w:rsid w:val="002F3AE3"/>
    <w:rsid w:val="002F3AEE"/>
    <w:rsid w:val="002F4981"/>
    <w:rsid w:val="002F4A6D"/>
    <w:rsid w:val="002F63D4"/>
    <w:rsid w:val="002F705D"/>
    <w:rsid w:val="002F72BC"/>
    <w:rsid w:val="002F7659"/>
    <w:rsid w:val="00300427"/>
    <w:rsid w:val="00300660"/>
    <w:rsid w:val="00301706"/>
    <w:rsid w:val="003039EB"/>
    <w:rsid w:val="00303EF4"/>
    <w:rsid w:val="00304340"/>
    <w:rsid w:val="0030535C"/>
    <w:rsid w:val="003055C5"/>
    <w:rsid w:val="0030652A"/>
    <w:rsid w:val="0030757D"/>
    <w:rsid w:val="0030759D"/>
    <w:rsid w:val="003079ED"/>
    <w:rsid w:val="00310478"/>
    <w:rsid w:val="00310522"/>
    <w:rsid w:val="0031192A"/>
    <w:rsid w:val="00312AB9"/>
    <w:rsid w:val="00312E30"/>
    <w:rsid w:val="00313540"/>
    <w:rsid w:val="00313A0A"/>
    <w:rsid w:val="00313BF7"/>
    <w:rsid w:val="00314531"/>
    <w:rsid w:val="003146D9"/>
    <w:rsid w:val="003147C9"/>
    <w:rsid w:val="00314BAD"/>
    <w:rsid w:val="00314C84"/>
    <w:rsid w:val="0031523C"/>
    <w:rsid w:val="003154EB"/>
    <w:rsid w:val="00315827"/>
    <w:rsid w:val="00315C1A"/>
    <w:rsid w:val="00315F56"/>
    <w:rsid w:val="00316579"/>
    <w:rsid w:val="0031685A"/>
    <w:rsid w:val="00316CC4"/>
    <w:rsid w:val="0031730D"/>
    <w:rsid w:val="00317504"/>
    <w:rsid w:val="00317D24"/>
    <w:rsid w:val="00320423"/>
    <w:rsid w:val="0032058C"/>
    <w:rsid w:val="0032187C"/>
    <w:rsid w:val="00321C94"/>
    <w:rsid w:val="00322062"/>
    <w:rsid w:val="00322B91"/>
    <w:rsid w:val="00323A52"/>
    <w:rsid w:val="00323CF5"/>
    <w:rsid w:val="00324840"/>
    <w:rsid w:val="00324A54"/>
    <w:rsid w:val="00325004"/>
    <w:rsid w:val="00325434"/>
    <w:rsid w:val="003262E9"/>
    <w:rsid w:val="00326594"/>
    <w:rsid w:val="00326CE7"/>
    <w:rsid w:val="00327040"/>
    <w:rsid w:val="00327B5E"/>
    <w:rsid w:val="00330396"/>
    <w:rsid w:val="003318D0"/>
    <w:rsid w:val="00331EBB"/>
    <w:rsid w:val="00332088"/>
    <w:rsid w:val="0033251B"/>
    <w:rsid w:val="00334C4F"/>
    <w:rsid w:val="00334CB1"/>
    <w:rsid w:val="0033559C"/>
    <w:rsid w:val="003355C4"/>
    <w:rsid w:val="003374CF"/>
    <w:rsid w:val="00337D29"/>
    <w:rsid w:val="0034073F"/>
    <w:rsid w:val="0034118E"/>
    <w:rsid w:val="00341D89"/>
    <w:rsid w:val="00342413"/>
    <w:rsid w:val="003445BA"/>
    <w:rsid w:val="00344A61"/>
    <w:rsid w:val="00344FFE"/>
    <w:rsid w:val="0034586C"/>
    <w:rsid w:val="00346C11"/>
    <w:rsid w:val="00346C1A"/>
    <w:rsid w:val="00347038"/>
    <w:rsid w:val="00347349"/>
    <w:rsid w:val="00351738"/>
    <w:rsid w:val="00352205"/>
    <w:rsid w:val="00352610"/>
    <w:rsid w:val="00352CC9"/>
    <w:rsid w:val="00352E32"/>
    <w:rsid w:val="00352E4F"/>
    <w:rsid w:val="003530C0"/>
    <w:rsid w:val="00353CD2"/>
    <w:rsid w:val="0035423B"/>
    <w:rsid w:val="00354DE7"/>
    <w:rsid w:val="00355721"/>
    <w:rsid w:val="00356050"/>
    <w:rsid w:val="0035650D"/>
    <w:rsid w:val="00357049"/>
    <w:rsid w:val="00357822"/>
    <w:rsid w:val="003600CB"/>
    <w:rsid w:val="00360222"/>
    <w:rsid w:val="003605FC"/>
    <w:rsid w:val="0036080C"/>
    <w:rsid w:val="00360928"/>
    <w:rsid w:val="0036144A"/>
    <w:rsid w:val="003623C5"/>
    <w:rsid w:val="0036248D"/>
    <w:rsid w:val="00362C7B"/>
    <w:rsid w:val="00362E80"/>
    <w:rsid w:val="00363A25"/>
    <w:rsid w:val="00364113"/>
    <w:rsid w:val="00364522"/>
    <w:rsid w:val="00364530"/>
    <w:rsid w:val="0036517F"/>
    <w:rsid w:val="00365914"/>
    <w:rsid w:val="00365F4A"/>
    <w:rsid w:val="003663CB"/>
    <w:rsid w:val="0036698E"/>
    <w:rsid w:val="003671A5"/>
    <w:rsid w:val="00367274"/>
    <w:rsid w:val="0036731F"/>
    <w:rsid w:val="00367ADF"/>
    <w:rsid w:val="00371AA6"/>
    <w:rsid w:val="003729F3"/>
    <w:rsid w:val="00373AA7"/>
    <w:rsid w:val="003749D4"/>
    <w:rsid w:val="003749E3"/>
    <w:rsid w:val="003753F3"/>
    <w:rsid w:val="00375C2E"/>
    <w:rsid w:val="00376FDC"/>
    <w:rsid w:val="003775DD"/>
    <w:rsid w:val="00377605"/>
    <w:rsid w:val="0038046A"/>
    <w:rsid w:val="00380703"/>
    <w:rsid w:val="0038082A"/>
    <w:rsid w:val="00380BAD"/>
    <w:rsid w:val="00381222"/>
    <w:rsid w:val="00381783"/>
    <w:rsid w:val="003827E7"/>
    <w:rsid w:val="0038293C"/>
    <w:rsid w:val="00382992"/>
    <w:rsid w:val="00382A70"/>
    <w:rsid w:val="00382B4F"/>
    <w:rsid w:val="00382DB6"/>
    <w:rsid w:val="00382EC6"/>
    <w:rsid w:val="0038315D"/>
    <w:rsid w:val="00384329"/>
    <w:rsid w:val="003844EE"/>
    <w:rsid w:val="0038494F"/>
    <w:rsid w:val="0038553A"/>
    <w:rsid w:val="0038640B"/>
    <w:rsid w:val="003868F5"/>
    <w:rsid w:val="00387804"/>
    <w:rsid w:val="0038781F"/>
    <w:rsid w:val="00387FDC"/>
    <w:rsid w:val="00390316"/>
    <w:rsid w:val="00391043"/>
    <w:rsid w:val="00391139"/>
    <w:rsid w:val="003913DA"/>
    <w:rsid w:val="00391663"/>
    <w:rsid w:val="0039169A"/>
    <w:rsid w:val="00391FA5"/>
    <w:rsid w:val="003927A0"/>
    <w:rsid w:val="00393F50"/>
    <w:rsid w:val="0039451F"/>
    <w:rsid w:val="00394993"/>
    <w:rsid w:val="00394BDA"/>
    <w:rsid w:val="003955D0"/>
    <w:rsid w:val="003959E0"/>
    <w:rsid w:val="00395EE2"/>
    <w:rsid w:val="003960C4"/>
    <w:rsid w:val="00396BF5"/>
    <w:rsid w:val="00396CAB"/>
    <w:rsid w:val="00397481"/>
    <w:rsid w:val="00397530"/>
    <w:rsid w:val="003976FF"/>
    <w:rsid w:val="003A04CE"/>
    <w:rsid w:val="003A052B"/>
    <w:rsid w:val="003A0715"/>
    <w:rsid w:val="003A08AF"/>
    <w:rsid w:val="003A150F"/>
    <w:rsid w:val="003A3484"/>
    <w:rsid w:val="003A34BE"/>
    <w:rsid w:val="003A3CC8"/>
    <w:rsid w:val="003A3E75"/>
    <w:rsid w:val="003A3EE7"/>
    <w:rsid w:val="003A4767"/>
    <w:rsid w:val="003A479B"/>
    <w:rsid w:val="003A479D"/>
    <w:rsid w:val="003A5B37"/>
    <w:rsid w:val="003A5D1F"/>
    <w:rsid w:val="003A62A4"/>
    <w:rsid w:val="003A63B9"/>
    <w:rsid w:val="003A678E"/>
    <w:rsid w:val="003A6A47"/>
    <w:rsid w:val="003A74A4"/>
    <w:rsid w:val="003A7D7C"/>
    <w:rsid w:val="003B1670"/>
    <w:rsid w:val="003B2DA3"/>
    <w:rsid w:val="003B2DBA"/>
    <w:rsid w:val="003B3739"/>
    <w:rsid w:val="003B3BD8"/>
    <w:rsid w:val="003B3E1B"/>
    <w:rsid w:val="003B46D0"/>
    <w:rsid w:val="003B4842"/>
    <w:rsid w:val="003B496D"/>
    <w:rsid w:val="003B4F62"/>
    <w:rsid w:val="003B537C"/>
    <w:rsid w:val="003B60E7"/>
    <w:rsid w:val="003B6249"/>
    <w:rsid w:val="003B664B"/>
    <w:rsid w:val="003B7382"/>
    <w:rsid w:val="003B7774"/>
    <w:rsid w:val="003B77FF"/>
    <w:rsid w:val="003B7D03"/>
    <w:rsid w:val="003C06DA"/>
    <w:rsid w:val="003C0D50"/>
    <w:rsid w:val="003C257E"/>
    <w:rsid w:val="003C39EB"/>
    <w:rsid w:val="003C3B0D"/>
    <w:rsid w:val="003C439D"/>
    <w:rsid w:val="003C47F9"/>
    <w:rsid w:val="003C4C1B"/>
    <w:rsid w:val="003C7F5E"/>
    <w:rsid w:val="003D141B"/>
    <w:rsid w:val="003D2064"/>
    <w:rsid w:val="003D2212"/>
    <w:rsid w:val="003D2994"/>
    <w:rsid w:val="003D3453"/>
    <w:rsid w:val="003D4951"/>
    <w:rsid w:val="003D4D9E"/>
    <w:rsid w:val="003D50EC"/>
    <w:rsid w:val="003D5B5D"/>
    <w:rsid w:val="003D5F4A"/>
    <w:rsid w:val="003D72C5"/>
    <w:rsid w:val="003D7F75"/>
    <w:rsid w:val="003E0741"/>
    <w:rsid w:val="003E13A4"/>
    <w:rsid w:val="003E2565"/>
    <w:rsid w:val="003E4549"/>
    <w:rsid w:val="003E5563"/>
    <w:rsid w:val="003E5C65"/>
    <w:rsid w:val="003E5D52"/>
    <w:rsid w:val="003E5EBC"/>
    <w:rsid w:val="003E6CAD"/>
    <w:rsid w:val="003E7440"/>
    <w:rsid w:val="003E75CF"/>
    <w:rsid w:val="003F0048"/>
    <w:rsid w:val="003F012F"/>
    <w:rsid w:val="003F1065"/>
    <w:rsid w:val="003F2230"/>
    <w:rsid w:val="003F26E8"/>
    <w:rsid w:val="003F3833"/>
    <w:rsid w:val="003F426B"/>
    <w:rsid w:val="003F43BA"/>
    <w:rsid w:val="003F449A"/>
    <w:rsid w:val="003F4D98"/>
    <w:rsid w:val="003F5740"/>
    <w:rsid w:val="003F5D6E"/>
    <w:rsid w:val="003F5DCB"/>
    <w:rsid w:val="003F6EF5"/>
    <w:rsid w:val="003F74A7"/>
    <w:rsid w:val="003F75AD"/>
    <w:rsid w:val="003F7E2D"/>
    <w:rsid w:val="00400847"/>
    <w:rsid w:val="00400D4D"/>
    <w:rsid w:val="004012DE"/>
    <w:rsid w:val="0040131C"/>
    <w:rsid w:val="0040198A"/>
    <w:rsid w:val="00401CA9"/>
    <w:rsid w:val="00402BA3"/>
    <w:rsid w:val="004037BB"/>
    <w:rsid w:val="004046D2"/>
    <w:rsid w:val="004048DA"/>
    <w:rsid w:val="004057A7"/>
    <w:rsid w:val="0040600B"/>
    <w:rsid w:val="004064E9"/>
    <w:rsid w:val="00407891"/>
    <w:rsid w:val="0041086B"/>
    <w:rsid w:val="00410DEA"/>
    <w:rsid w:val="004111D5"/>
    <w:rsid w:val="00411985"/>
    <w:rsid w:val="00411C08"/>
    <w:rsid w:val="004123D4"/>
    <w:rsid w:val="0041335C"/>
    <w:rsid w:val="0041377A"/>
    <w:rsid w:val="00414253"/>
    <w:rsid w:val="00414C10"/>
    <w:rsid w:val="00414F75"/>
    <w:rsid w:val="00415030"/>
    <w:rsid w:val="004150E2"/>
    <w:rsid w:val="00415495"/>
    <w:rsid w:val="004158A7"/>
    <w:rsid w:val="00415F06"/>
    <w:rsid w:val="0041607A"/>
    <w:rsid w:val="004163C5"/>
    <w:rsid w:val="0041654A"/>
    <w:rsid w:val="00416785"/>
    <w:rsid w:val="00416EE7"/>
    <w:rsid w:val="004203AC"/>
    <w:rsid w:val="004209DC"/>
    <w:rsid w:val="00420E27"/>
    <w:rsid w:val="004226D3"/>
    <w:rsid w:val="00422EBF"/>
    <w:rsid w:val="00422F25"/>
    <w:rsid w:val="00423269"/>
    <w:rsid w:val="00424461"/>
    <w:rsid w:val="004248A6"/>
    <w:rsid w:val="00425DDB"/>
    <w:rsid w:val="004260E4"/>
    <w:rsid w:val="00426BD5"/>
    <w:rsid w:val="00426CD9"/>
    <w:rsid w:val="004270AD"/>
    <w:rsid w:val="0042715F"/>
    <w:rsid w:val="004305FC"/>
    <w:rsid w:val="00431016"/>
    <w:rsid w:val="004321C2"/>
    <w:rsid w:val="00432A5C"/>
    <w:rsid w:val="004343FB"/>
    <w:rsid w:val="004345D2"/>
    <w:rsid w:val="004347DE"/>
    <w:rsid w:val="00434E9B"/>
    <w:rsid w:val="00437721"/>
    <w:rsid w:val="0044088C"/>
    <w:rsid w:val="004409C9"/>
    <w:rsid w:val="00441E24"/>
    <w:rsid w:val="004422BA"/>
    <w:rsid w:val="004428A3"/>
    <w:rsid w:val="004429E3"/>
    <w:rsid w:val="00442D50"/>
    <w:rsid w:val="00442DC2"/>
    <w:rsid w:val="004434FD"/>
    <w:rsid w:val="0044428F"/>
    <w:rsid w:val="00444465"/>
    <w:rsid w:val="00444E63"/>
    <w:rsid w:val="00446040"/>
    <w:rsid w:val="00446216"/>
    <w:rsid w:val="00446A6E"/>
    <w:rsid w:val="00446B43"/>
    <w:rsid w:val="00450074"/>
    <w:rsid w:val="0045152A"/>
    <w:rsid w:val="004523D7"/>
    <w:rsid w:val="004529C5"/>
    <w:rsid w:val="00452B3F"/>
    <w:rsid w:val="00453999"/>
    <w:rsid w:val="00453D65"/>
    <w:rsid w:val="00454044"/>
    <w:rsid w:val="004543C8"/>
    <w:rsid w:val="00455841"/>
    <w:rsid w:val="00455C9E"/>
    <w:rsid w:val="00455ED8"/>
    <w:rsid w:val="00457643"/>
    <w:rsid w:val="00457CA9"/>
    <w:rsid w:val="004608E8"/>
    <w:rsid w:val="00460BF7"/>
    <w:rsid w:val="00460C9B"/>
    <w:rsid w:val="00461871"/>
    <w:rsid w:val="0046218D"/>
    <w:rsid w:val="00462543"/>
    <w:rsid w:val="004626D9"/>
    <w:rsid w:val="004627EE"/>
    <w:rsid w:val="00462967"/>
    <w:rsid w:val="00462D3F"/>
    <w:rsid w:val="00463F04"/>
    <w:rsid w:val="00464A22"/>
    <w:rsid w:val="00465986"/>
    <w:rsid w:val="004669F3"/>
    <w:rsid w:val="00466BF6"/>
    <w:rsid w:val="00467117"/>
    <w:rsid w:val="004671D5"/>
    <w:rsid w:val="0046752A"/>
    <w:rsid w:val="00467BB3"/>
    <w:rsid w:val="00470160"/>
    <w:rsid w:val="00470357"/>
    <w:rsid w:val="00471BD2"/>
    <w:rsid w:val="00472643"/>
    <w:rsid w:val="00472B16"/>
    <w:rsid w:val="004738A6"/>
    <w:rsid w:val="00473E01"/>
    <w:rsid w:val="00473E4B"/>
    <w:rsid w:val="004741D1"/>
    <w:rsid w:val="00474ED1"/>
    <w:rsid w:val="00474FB0"/>
    <w:rsid w:val="00475E54"/>
    <w:rsid w:val="004769BF"/>
    <w:rsid w:val="00476F23"/>
    <w:rsid w:val="004809AB"/>
    <w:rsid w:val="00480C44"/>
    <w:rsid w:val="004817F2"/>
    <w:rsid w:val="00482D0B"/>
    <w:rsid w:val="00482D72"/>
    <w:rsid w:val="00483154"/>
    <w:rsid w:val="004835CF"/>
    <w:rsid w:val="00483B81"/>
    <w:rsid w:val="00485209"/>
    <w:rsid w:val="00485CEE"/>
    <w:rsid w:val="00486805"/>
    <w:rsid w:val="00486CEA"/>
    <w:rsid w:val="0048774A"/>
    <w:rsid w:val="004878B1"/>
    <w:rsid w:val="00487A22"/>
    <w:rsid w:val="00487E3F"/>
    <w:rsid w:val="00491555"/>
    <w:rsid w:val="00492A3D"/>
    <w:rsid w:val="00493035"/>
    <w:rsid w:val="00493499"/>
    <w:rsid w:val="00496139"/>
    <w:rsid w:val="00496184"/>
    <w:rsid w:val="004968B6"/>
    <w:rsid w:val="00496BC0"/>
    <w:rsid w:val="0049739C"/>
    <w:rsid w:val="00497883"/>
    <w:rsid w:val="004A02EA"/>
    <w:rsid w:val="004A071E"/>
    <w:rsid w:val="004A0BE5"/>
    <w:rsid w:val="004A1769"/>
    <w:rsid w:val="004A17BC"/>
    <w:rsid w:val="004A2024"/>
    <w:rsid w:val="004A2452"/>
    <w:rsid w:val="004A2506"/>
    <w:rsid w:val="004A2A6D"/>
    <w:rsid w:val="004A2AF4"/>
    <w:rsid w:val="004A2E6B"/>
    <w:rsid w:val="004A3697"/>
    <w:rsid w:val="004A3945"/>
    <w:rsid w:val="004A458B"/>
    <w:rsid w:val="004A588B"/>
    <w:rsid w:val="004A66F6"/>
    <w:rsid w:val="004A7748"/>
    <w:rsid w:val="004A7B88"/>
    <w:rsid w:val="004A7E57"/>
    <w:rsid w:val="004B02C4"/>
    <w:rsid w:val="004B2F06"/>
    <w:rsid w:val="004B307B"/>
    <w:rsid w:val="004B320D"/>
    <w:rsid w:val="004B3887"/>
    <w:rsid w:val="004B4182"/>
    <w:rsid w:val="004B42E4"/>
    <w:rsid w:val="004B5721"/>
    <w:rsid w:val="004B5D6F"/>
    <w:rsid w:val="004B617B"/>
    <w:rsid w:val="004B6F05"/>
    <w:rsid w:val="004B714C"/>
    <w:rsid w:val="004B738B"/>
    <w:rsid w:val="004B77AD"/>
    <w:rsid w:val="004B7825"/>
    <w:rsid w:val="004B7A18"/>
    <w:rsid w:val="004C0294"/>
    <w:rsid w:val="004C0390"/>
    <w:rsid w:val="004C1266"/>
    <w:rsid w:val="004C2077"/>
    <w:rsid w:val="004C33E9"/>
    <w:rsid w:val="004C491A"/>
    <w:rsid w:val="004C5296"/>
    <w:rsid w:val="004C54E3"/>
    <w:rsid w:val="004C559C"/>
    <w:rsid w:val="004C5E5D"/>
    <w:rsid w:val="004C696E"/>
    <w:rsid w:val="004D044E"/>
    <w:rsid w:val="004D0E0C"/>
    <w:rsid w:val="004D1345"/>
    <w:rsid w:val="004D1F63"/>
    <w:rsid w:val="004D20FB"/>
    <w:rsid w:val="004D2AE5"/>
    <w:rsid w:val="004D3514"/>
    <w:rsid w:val="004D3A38"/>
    <w:rsid w:val="004D4356"/>
    <w:rsid w:val="004D562A"/>
    <w:rsid w:val="004D5F87"/>
    <w:rsid w:val="004D6005"/>
    <w:rsid w:val="004D6816"/>
    <w:rsid w:val="004D77A1"/>
    <w:rsid w:val="004D7A6F"/>
    <w:rsid w:val="004E0143"/>
    <w:rsid w:val="004E0178"/>
    <w:rsid w:val="004E052C"/>
    <w:rsid w:val="004E0789"/>
    <w:rsid w:val="004E094F"/>
    <w:rsid w:val="004E16B0"/>
    <w:rsid w:val="004E29AD"/>
    <w:rsid w:val="004E356D"/>
    <w:rsid w:val="004E3E7F"/>
    <w:rsid w:val="004E4190"/>
    <w:rsid w:val="004E49FD"/>
    <w:rsid w:val="004E5245"/>
    <w:rsid w:val="004E56E6"/>
    <w:rsid w:val="004E5D65"/>
    <w:rsid w:val="004E608B"/>
    <w:rsid w:val="004E616B"/>
    <w:rsid w:val="004E6AF7"/>
    <w:rsid w:val="004E6B33"/>
    <w:rsid w:val="004F02DC"/>
    <w:rsid w:val="004F0DFA"/>
    <w:rsid w:val="004F1AC5"/>
    <w:rsid w:val="004F1BC7"/>
    <w:rsid w:val="004F24E1"/>
    <w:rsid w:val="004F2711"/>
    <w:rsid w:val="004F2D73"/>
    <w:rsid w:val="004F3299"/>
    <w:rsid w:val="004F45EA"/>
    <w:rsid w:val="004F4C1A"/>
    <w:rsid w:val="004F5CBB"/>
    <w:rsid w:val="004F5D7D"/>
    <w:rsid w:val="004F6C4C"/>
    <w:rsid w:val="004F71D6"/>
    <w:rsid w:val="004F7838"/>
    <w:rsid w:val="004F7F14"/>
    <w:rsid w:val="00501477"/>
    <w:rsid w:val="00501F9D"/>
    <w:rsid w:val="0050334A"/>
    <w:rsid w:val="00503C7A"/>
    <w:rsid w:val="00504281"/>
    <w:rsid w:val="0050595E"/>
    <w:rsid w:val="005061BB"/>
    <w:rsid w:val="0050661C"/>
    <w:rsid w:val="0050736B"/>
    <w:rsid w:val="00507793"/>
    <w:rsid w:val="0050788B"/>
    <w:rsid w:val="00507D1C"/>
    <w:rsid w:val="00510759"/>
    <w:rsid w:val="005112B3"/>
    <w:rsid w:val="005116DE"/>
    <w:rsid w:val="005127D0"/>
    <w:rsid w:val="005134F1"/>
    <w:rsid w:val="00513A60"/>
    <w:rsid w:val="00514201"/>
    <w:rsid w:val="00514346"/>
    <w:rsid w:val="00514CFC"/>
    <w:rsid w:val="00515BB1"/>
    <w:rsid w:val="00515CA1"/>
    <w:rsid w:val="00515EEE"/>
    <w:rsid w:val="00516229"/>
    <w:rsid w:val="005177A2"/>
    <w:rsid w:val="00520089"/>
    <w:rsid w:val="005212F1"/>
    <w:rsid w:val="005215B8"/>
    <w:rsid w:val="00521921"/>
    <w:rsid w:val="00521A0D"/>
    <w:rsid w:val="00521D09"/>
    <w:rsid w:val="00524717"/>
    <w:rsid w:val="00524A7B"/>
    <w:rsid w:val="00524BA3"/>
    <w:rsid w:val="0052523A"/>
    <w:rsid w:val="0052592A"/>
    <w:rsid w:val="005263E3"/>
    <w:rsid w:val="00527178"/>
    <w:rsid w:val="00527266"/>
    <w:rsid w:val="00527389"/>
    <w:rsid w:val="00527A25"/>
    <w:rsid w:val="00527E9D"/>
    <w:rsid w:val="00530302"/>
    <w:rsid w:val="005303D9"/>
    <w:rsid w:val="00531B0C"/>
    <w:rsid w:val="00531B92"/>
    <w:rsid w:val="00532798"/>
    <w:rsid w:val="00532B5A"/>
    <w:rsid w:val="00533028"/>
    <w:rsid w:val="005335E4"/>
    <w:rsid w:val="005337B1"/>
    <w:rsid w:val="00533811"/>
    <w:rsid w:val="005343B3"/>
    <w:rsid w:val="00534E5E"/>
    <w:rsid w:val="00534EB2"/>
    <w:rsid w:val="00534EC5"/>
    <w:rsid w:val="0053521E"/>
    <w:rsid w:val="00535591"/>
    <w:rsid w:val="005358C4"/>
    <w:rsid w:val="005359B5"/>
    <w:rsid w:val="00535A71"/>
    <w:rsid w:val="005360F9"/>
    <w:rsid w:val="00536666"/>
    <w:rsid w:val="00536B8E"/>
    <w:rsid w:val="0053711A"/>
    <w:rsid w:val="0053719D"/>
    <w:rsid w:val="00537AAA"/>
    <w:rsid w:val="00537ACC"/>
    <w:rsid w:val="00540734"/>
    <w:rsid w:val="00542078"/>
    <w:rsid w:val="00542415"/>
    <w:rsid w:val="00542D9F"/>
    <w:rsid w:val="005430FD"/>
    <w:rsid w:val="0054333E"/>
    <w:rsid w:val="00544410"/>
    <w:rsid w:val="00544B38"/>
    <w:rsid w:val="00544D9C"/>
    <w:rsid w:val="00545A0F"/>
    <w:rsid w:val="00546944"/>
    <w:rsid w:val="00546D0B"/>
    <w:rsid w:val="005500F8"/>
    <w:rsid w:val="00550362"/>
    <w:rsid w:val="005513AF"/>
    <w:rsid w:val="0055237B"/>
    <w:rsid w:val="00552B96"/>
    <w:rsid w:val="00553348"/>
    <w:rsid w:val="005533A4"/>
    <w:rsid w:val="0055459A"/>
    <w:rsid w:val="00554BF8"/>
    <w:rsid w:val="00555C32"/>
    <w:rsid w:val="00555EDF"/>
    <w:rsid w:val="005560C4"/>
    <w:rsid w:val="005561BB"/>
    <w:rsid w:val="005577FC"/>
    <w:rsid w:val="00560438"/>
    <w:rsid w:val="00560C17"/>
    <w:rsid w:val="00561662"/>
    <w:rsid w:val="00562A4F"/>
    <w:rsid w:val="00563AD5"/>
    <w:rsid w:val="00563BAF"/>
    <w:rsid w:val="00564225"/>
    <w:rsid w:val="005651F4"/>
    <w:rsid w:val="00565559"/>
    <w:rsid w:val="005660FB"/>
    <w:rsid w:val="005671D1"/>
    <w:rsid w:val="00567CEB"/>
    <w:rsid w:val="005709F8"/>
    <w:rsid w:val="00570E08"/>
    <w:rsid w:val="005719D4"/>
    <w:rsid w:val="00571FBA"/>
    <w:rsid w:val="00572C5D"/>
    <w:rsid w:val="0057366B"/>
    <w:rsid w:val="00573E37"/>
    <w:rsid w:val="0057479D"/>
    <w:rsid w:val="00574B65"/>
    <w:rsid w:val="00575A94"/>
    <w:rsid w:val="00575EA3"/>
    <w:rsid w:val="00577293"/>
    <w:rsid w:val="00577497"/>
    <w:rsid w:val="00577C94"/>
    <w:rsid w:val="005800C9"/>
    <w:rsid w:val="00580629"/>
    <w:rsid w:val="00580FD8"/>
    <w:rsid w:val="00581791"/>
    <w:rsid w:val="00581C88"/>
    <w:rsid w:val="0058273C"/>
    <w:rsid w:val="0058280B"/>
    <w:rsid w:val="00582E12"/>
    <w:rsid w:val="005832C2"/>
    <w:rsid w:val="00583334"/>
    <w:rsid w:val="0058372C"/>
    <w:rsid w:val="00585043"/>
    <w:rsid w:val="00585255"/>
    <w:rsid w:val="005855B1"/>
    <w:rsid w:val="005856FB"/>
    <w:rsid w:val="00585A1A"/>
    <w:rsid w:val="00586CEA"/>
    <w:rsid w:val="00587B1B"/>
    <w:rsid w:val="00587F17"/>
    <w:rsid w:val="005901CB"/>
    <w:rsid w:val="00590472"/>
    <w:rsid w:val="00590622"/>
    <w:rsid w:val="005915AB"/>
    <w:rsid w:val="00591E64"/>
    <w:rsid w:val="00591F40"/>
    <w:rsid w:val="005920FA"/>
    <w:rsid w:val="00592694"/>
    <w:rsid w:val="005926E5"/>
    <w:rsid w:val="00592F49"/>
    <w:rsid w:val="00593831"/>
    <w:rsid w:val="00593D2D"/>
    <w:rsid w:val="00593D3F"/>
    <w:rsid w:val="0059427C"/>
    <w:rsid w:val="005943CD"/>
    <w:rsid w:val="00595167"/>
    <w:rsid w:val="005952A1"/>
    <w:rsid w:val="00595F2B"/>
    <w:rsid w:val="005977A8"/>
    <w:rsid w:val="00597CC1"/>
    <w:rsid w:val="005A0991"/>
    <w:rsid w:val="005A0C83"/>
    <w:rsid w:val="005A1B0F"/>
    <w:rsid w:val="005A24C8"/>
    <w:rsid w:val="005A4627"/>
    <w:rsid w:val="005A48C0"/>
    <w:rsid w:val="005A525D"/>
    <w:rsid w:val="005A5477"/>
    <w:rsid w:val="005A59B7"/>
    <w:rsid w:val="005A5D61"/>
    <w:rsid w:val="005A5DB9"/>
    <w:rsid w:val="005A5F48"/>
    <w:rsid w:val="005A6900"/>
    <w:rsid w:val="005A6BCB"/>
    <w:rsid w:val="005A6C19"/>
    <w:rsid w:val="005A733E"/>
    <w:rsid w:val="005A7A21"/>
    <w:rsid w:val="005B0381"/>
    <w:rsid w:val="005B105A"/>
    <w:rsid w:val="005B1187"/>
    <w:rsid w:val="005B161D"/>
    <w:rsid w:val="005B168D"/>
    <w:rsid w:val="005B1B27"/>
    <w:rsid w:val="005B24E6"/>
    <w:rsid w:val="005B3484"/>
    <w:rsid w:val="005B383D"/>
    <w:rsid w:val="005B3FB1"/>
    <w:rsid w:val="005B4640"/>
    <w:rsid w:val="005B46FC"/>
    <w:rsid w:val="005B4C42"/>
    <w:rsid w:val="005B52D3"/>
    <w:rsid w:val="005B62BA"/>
    <w:rsid w:val="005B6AC8"/>
    <w:rsid w:val="005B6FAA"/>
    <w:rsid w:val="005B7195"/>
    <w:rsid w:val="005B7357"/>
    <w:rsid w:val="005B786B"/>
    <w:rsid w:val="005C067A"/>
    <w:rsid w:val="005C2A21"/>
    <w:rsid w:val="005C31A9"/>
    <w:rsid w:val="005C3AEA"/>
    <w:rsid w:val="005C3D4E"/>
    <w:rsid w:val="005C4053"/>
    <w:rsid w:val="005C4F81"/>
    <w:rsid w:val="005C53C2"/>
    <w:rsid w:val="005C55D0"/>
    <w:rsid w:val="005C5A96"/>
    <w:rsid w:val="005C5F55"/>
    <w:rsid w:val="005C662E"/>
    <w:rsid w:val="005C6EEB"/>
    <w:rsid w:val="005C78C4"/>
    <w:rsid w:val="005C7A57"/>
    <w:rsid w:val="005C7ED8"/>
    <w:rsid w:val="005D0EDB"/>
    <w:rsid w:val="005D1823"/>
    <w:rsid w:val="005D19B5"/>
    <w:rsid w:val="005D2F01"/>
    <w:rsid w:val="005D333C"/>
    <w:rsid w:val="005D34A3"/>
    <w:rsid w:val="005D3956"/>
    <w:rsid w:val="005D44CF"/>
    <w:rsid w:val="005D48EA"/>
    <w:rsid w:val="005D4C58"/>
    <w:rsid w:val="005D6760"/>
    <w:rsid w:val="005D75CC"/>
    <w:rsid w:val="005D7873"/>
    <w:rsid w:val="005E1144"/>
    <w:rsid w:val="005E1263"/>
    <w:rsid w:val="005E1482"/>
    <w:rsid w:val="005E1BE5"/>
    <w:rsid w:val="005E2374"/>
    <w:rsid w:val="005E4E2B"/>
    <w:rsid w:val="005E4F2E"/>
    <w:rsid w:val="005E5933"/>
    <w:rsid w:val="005E6267"/>
    <w:rsid w:val="005E67D4"/>
    <w:rsid w:val="005E68AF"/>
    <w:rsid w:val="005F0324"/>
    <w:rsid w:val="005F0C4F"/>
    <w:rsid w:val="005F0CAF"/>
    <w:rsid w:val="005F104F"/>
    <w:rsid w:val="005F15E2"/>
    <w:rsid w:val="005F1F31"/>
    <w:rsid w:val="005F22AD"/>
    <w:rsid w:val="005F3D31"/>
    <w:rsid w:val="005F430A"/>
    <w:rsid w:val="005F4B27"/>
    <w:rsid w:val="005F4B3B"/>
    <w:rsid w:val="005F5131"/>
    <w:rsid w:val="005F6E72"/>
    <w:rsid w:val="005F71B5"/>
    <w:rsid w:val="005F764F"/>
    <w:rsid w:val="005F765D"/>
    <w:rsid w:val="005F7836"/>
    <w:rsid w:val="005F7D9C"/>
    <w:rsid w:val="00600D4A"/>
    <w:rsid w:val="00601F48"/>
    <w:rsid w:val="00603355"/>
    <w:rsid w:val="0060484C"/>
    <w:rsid w:val="00604869"/>
    <w:rsid w:val="00605191"/>
    <w:rsid w:val="006052D1"/>
    <w:rsid w:val="00606EAF"/>
    <w:rsid w:val="0060732D"/>
    <w:rsid w:val="006078D1"/>
    <w:rsid w:val="006078E3"/>
    <w:rsid w:val="00607E17"/>
    <w:rsid w:val="00607F75"/>
    <w:rsid w:val="00610DD9"/>
    <w:rsid w:val="0061110D"/>
    <w:rsid w:val="00611370"/>
    <w:rsid w:val="00611449"/>
    <w:rsid w:val="00611916"/>
    <w:rsid w:val="00612A46"/>
    <w:rsid w:val="006131C3"/>
    <w:rsid w:val="00613530"/>
    <w:rsid w:val="006139B6"/>
    <w:rsid w:val="00615BCD"/>
    <w:rsid w:val="00616DE0"/>
    <w:rsid w:val="006179D7"/>
    <w:rsid w:val="00617D5C"/>
    <w:rsid w:val="00617FEE"/>
    <w:rsid w:val="00620917"/>
    <w:rsid w:val="00620F28"/>
    <w:rsid w:val="00621EC0"/>
    <w:rsid w:val="00622E0E"/>
    <w:rsid w:val="0062322B"/>
    <w:rsid w:val="00623573"/>
    <w:rsid w:val="00623A76"/>
    <w:rsid w:val="00623AAE"/>
    <w:rsid w:val="006242CB"/>
    <w:rsid w:val="00624555"/>
    <w:rsid w:val="00624641"/>
    <w:rsid w:val="006248CA"/>
    <w:rsid w:val="00625352"/>
    <w:rsid w:val="0062593C"/>
    <w:rsid w:val="006261CA"/>
    <w:rsid w:val="00626BB6"/>
    <w:rsid w:val="00630862"/>
    <w:rsid w:val="0063112E"/>
    <w:rsid w:val="00631569"/>
    <w:rsid w:val="00631941"/>
    <w:rsid w:val="00631D1A"/>
    <w:rsid w:val="0063272E"/>
    <w:rsid w:val="006327C7"/>
    <w:rsid w:val="006346FF"/>
    <w:rsid w:val="0063501E"/>
    <w:rsid w:val="0063558C"/>
    <w:rsid w:val="006356A0"/>
    <w:rsid w:val="00635E9F"/>
    <w:rsid w:val="0063641D"/>
    <w:rsid w:val="00637067"/>
    <w:rsid w:val="0064038B"/>
    <w:rsid w:val="00640F0D"/>
    <w:rsid w:val="00641AAC"/>
    <w:rsid w:val="00641C6F"/>
    <w:rsid w:val="006420B1"/>
    <w:rsid w:val="006422FB"/>
    <w:rsid w:val="00642BDB"/>
    <w:rsid w:val="00643521"/>
    <w:rsid w:val="006436A4"/>
    <w:rsid w:val="00644924"/>
    <w:rsid w:val="0064664C"/>
    <w:rsid w:val="00646C97"/>
    <w:rsid w:val="00646EFC"/>
    <w:rsid w:val="0064712F"/>
    <w:rsid w:val="00647CF0"/>
    <w:rsid w:val="0065000B"/>
    <w:rsid w:val="006503FC"/>
    <w:rsid w:val="00650663"/>
    <w:rsid w:val="00650C7B"/>
    <w:rsid w:val="00650E36"/>
    <w:rsid w:val="00650EE8"/>
    <w:rsid w:val="00650F8F"/>
    <w:rsid w:val="006515AB"/>
    <w:rsid w:val="00651617"/>
    <w:rsid w:val="0065185D"/>
    <w:rsid w:val="00651EC1"/>
    <w:rsid w:val="006521A5"/>
    <w:rsid w:val="00652352"/>
    <w:rsid w:val="00652747"/>
    <w:rsid w:val="006535F6"/>
    <w:rsid w:val="00653965"/>
    <w:rsid w:val="00655243"/>
    <w:rsid w:val="006559AC"/>
    <w:rsid w:val="006565CD"/>
    <w:rsid w:val="00657182"/>
    <w:rsid w:val="006620D2"/>
    <w:rsid w:val="006624AF"/>
    <w:rsid w:val="00662ED7"/>
    <w:rsid w:val="00662F79"/>
    <w:rsid w:val="0066340C"/>
    <w:rsid w:val="00663AFA"/>
    <w:rsid w:val="00663B87"/>
    <w:rsid w:val="00664B8D"/>
    <w:rsid w:val="00665781"/>
    <w:rsid w:val="00665ADF"/>
    <w:rsid w:val="00665D73"/>
    <w:rsid w:val="006667A3"/>
    <w:rsid w:val="006667CF"/>
    <w:rsid w:val="00666924"/>
    <w:rsid w:val="0066779D"/>
    <w:rsid w:val="00670991"/>
    <w:rsid w:val="00670EA9"/>
    <w:rsid w:val="006719FC"/>
    <w:rsid w:val="00671B08"/>
    <w:rsid w:val="00672509"/>
    <w:rsid w:val="00672C43"/>
    <w:rsid w:val="0067362F"/>
    <w:rsid w:val="0067399F"/>
    <w:rsid w:val="00674D32"/>
    <w:rsid w:val="00675273"/>
    <w:rsid w:val="00675944"/>
    <w:rsid w:val="00675A87"/>
    <w:rsid w:val="006766FD"/>
    <w:rsid w:val="00677739"/>
    <w:rsid w:val="00677A13"/>
    <w:rsid w:val="00677B82"/>
    <w:rsid w:val="00677CE6"/>
    <w:rsid w:val="00677D03"/>
    <w:rsid w:val="00680177"/>
    <w:rsid w:val="00680A93"/>
    <w:rsid w:val="00681DC6"/>
    <w:rsid w:val="00681EAF"/>
    <w:rsid w:val="00681F55"/>
    <w:rsid w:val="006829BD"/>
    <w:rsid w:val="00682C6F"/>
    <w:rsid w:val="0068338C"/>
    <w:rsid w:val="006836DD"/>
    <w:rsid w:val="0068384E"/>
    <w:rsid w:val="00684654"/>
    <w:rsid w:val="00684A6A"/>
    <w:rsid w:val="0068514C"/>
    <w:rsid w:val="00685246"/>
    <w:rsid w:val="006857BD"/>
    <w:rsid w:val="0068584C"/>
    <w:rsid w:val="00686272"/>
    <w:rsid w:val="00686743"/>
    <w:rsid w:val="00686B41"/>
    <w:rsid w:val="00687444"/>
    <w:rsid w:val="00687DD5"/>
    <w:rsid w:val="00687F70"/>
    <w:rsid w:val="0069145B"/>
    <w:rsid w:val="00692EB7"/>
    <w:rsid w:val="00693079"/>
    <w:rsid w:val="00693267"/>
    <w:rsid w:val="0069377E"/>
    <w:rsid w:val="00693D18"/>
    <w:rsid w:val="00695411"/>
    <w:rsid w:val="006957BD"/>
    <w:rsid w:val="0069586E"/>
    <w:rsid w:val="00696417"/>
    <w:rsid w:val="00696E10"/>
    <w:rsid w:val="00697214"/>
    <w:rsid w:val="00697609"/>
    <w:rsid w:val="00697D58"/>
    <w:rsid w:val="00697DD0"/>
    <w:rsid w:val="006A0287"/>
    <w:rsid w:val="006A10B1"/>
    <w:rsid w:val="006A1193"/>
    <w:rsid w:val="006A1946"/>
    <w:rsid w:val="006A1A5F"/>
    <w:rsid w:val="006A1BAE"/>
    <w:rsid w:val="006A317E"/>
    <w:rsid w:val="006A392A"/>
    <w:rsid w:val="006A3A02"/>
    <w:rsid w:val="006A3FB8"/>
    <w:rsid w:val="006A40EC"/>
    <w:rsid w:val="006A44C6"/>
    <w:rsid w:val="006A60C7"/>
    <w:rsid w:val="006A7715"/>
    <w:rsid w:val="006B04F2"/>
    <w:rsid w:val="006B05FF"/>
    <w:rsid w:val="006B11A1"/>
    <w:rsid w:val="006B1546"/>
    <w:rsid w:val="006B2341"/>
    <w:rsid w:val="006B23C2"/>
    <w:rsid w:val="006B2A81"/>
    <w:rsid w:val="006B2B7F"/>
    <w:rsid w:val="006B2F5B"/>
    <w:rsid w:val="006B4AE4"/>
    <w:rsid w:val="006B4E82"/>
    <w:rsid w:val="006B5433"/>
    <w:rsid w:val="006B5492"/>
    <w:rsid w:val="006B5B77"/>
    <w:rsid w:val="006B6138"/>
    <w:rsid w:val="006B78B6"/>
    <w:rsid w:val="006B7FD1"/>
    <w:rsid w:val="006C014D"/>
    <w:rsid w:val="006C04ED"/>
    <w:rsid w:val="006C0A0B"/>
    <w:rsid w:val="006C0D2D"/>
    <w:rsid w:val="006C1573"/>
    <w:rsid w:val="006C1A94"/>
    <w:rsid w:val="006C2284"/>
    <w:rsid w:val="006C2917"/>
    <w:rsid w:val="006C294C"/>
    <w:rsid w:val="006C3179"/>
    <w:rsid w:val="006C3AD6"/>
    <w:rsid w:val="006C413F"/>
    <w:rsid w:val="006C4A75"/>
    <w:rsid w:val="006C4D93"/>
    <w:rsid w:val="006C52FF"/>
    <w:rsid w:val="006C5631"/>
    <w:rsid w:val="006C5D4D"/>
    <w:rsid w:val="006C5E08"/>
    <w:rsid w:val="006C67D4"/>
    <w:rsid w:val="006C7E4C"/>
    <w:rsid w:val="006D07CE"/>
    <w:rsid w:val="006D10E6"/>
    <w:rsid w:val="006D1F03"/>
    <w:rsid w:val="006D299C"/>
    <w:rsid w:val="006D386A"/>
    <w:rsid w:val="006D3AD4"/>
    <w:rsid w:val="006D43F1"/>
    <w:rsid w:val="006D463B"/>
    <w:rsid w:val="006D48EE"/>
    <w:rsid w:val="006D4CAE"/>
    <w:rsid w:val="006D53A2"/>
    <w:rsid w:val="006D5840"/>
    <w:rsid w:val="006D6AED"/>
    <w:rsid w:val="006D7903"/>
    <w:rsid w:val="006E08E3"/>
    <w:rsid w:val="006E10BD"/>
    <w:rsid w:val="006E14DF"/>
    <w:rsid w:val="006E16EB"/>
    <w:rsid w:val="006E174A"/>
    <w:rsid w:val="006E1A60"/>
    <w:rsid w:val="006E1CB2"/>
    <w:rsid w:val="006E1EA2"/>
    <w:rsid w:val="006E1EB5"/>
    <w:rsid w:val="006E2B43"/>
    <w:rsid w:val="006E39C6"/>
    <w:rsid w:val="006E4CB3"/>
    <w:rsid w:val="006E4D0D"/>
    <w:rsid w:val="006E54E8"/>
    <w:rsid w:val="006E5B4A"/>
    <w:rsid w:val="006E5CE0"/>
    <w:rsid w:val="006E5CE8"/>
    <w:rsid w:val="006E6251"/>
    <w:rsid w:val="006E6C93"/>
    <w:rsid w:val="006E6D0F"/>
    <w:rsid w:val="006E7C25"/>
    <w:rsid w:val="006E7D51"/>
    <w:rsid w:val="006F0117"/>
    <w:rsid w:val="006F0699"/>
    <w:rsid w:val="006F1836"/>
    <w:rsid w:val="006F1C2A"/>
    <w:rsid w:val="006F2002"/>
    <w:rsid w:val="006F259A"/>
    <w:rsid w:val="006F26D0"/>
    <w:rsid w:val="006F2916"/>
    <w:rsid w:val="006F342C"/>
    <w:rsid w:val="006F354E"/>
    <w:rsid w:val="006F35C0"/>
    <w:rsid w:val="006F3B21"/>
    <w:rsid w:val="006F4C6A"/>
    <w:rsid w:val="006F4D12"/>
    <w:rsid w:val="006F4DE0"/>
    <w:rsid w:val="006F57F1"/>
    <w:rsid w:val="006F5E78"/>
    <w:rsid w:val="006F730B"/>
    <w:rsid w:val="006F7608"/>
    <w:rsid w:val="006F7663"/>
    <w:rsid w:val="006F7CEC"/>
    <w:rsid w:val="006F7DCC"/>
    <w:rsid w:val="00700EFA"/>
    <w:rsid w:val="00700F4C"/>
    <w:rsid w:val="00702547"/>
    <w:rsid w:val="00702DB8"/>
    <w:rsid w:val="00703AAA"/>
    <w:rsid w:val="00703F8C"/>
    <w:rsid w:val="00704028"/>
    <w:rsid w:val="0070410B"/>
    <w:rsid w:val="0070678F"/>
    <w:rsid w:val="00707C8F"/>
    <w:rsid w:val="0071039E"/>
    <w:rsid w:val="00710E7B"/>
    <w:rsid w:val="00711BCA"/>
    <w:rsid w:val="00711C2B"/>
    <w:rsid w:val="0071223F"/>
    <w:rsid w:val="00712C0C"/>
    <w:rsid w:val="00713203"/>
    <w:rsid w:val="00713275"/>
    <w:rsid w:val="0071365D"/>
    <w:rsid w:val="00713779"/>
    <w:rsid w:val="0071419F"/>
    <w:rsid w:val="007141CF"/>
    <w:rsid w:val="007144F4"/>
    <w:rsid w:val="00714C1C"/>
    <w:rsid w:val="00716614"/>
    <w:rsid w:val="00716D7D"/>
    <w:rsid w:val="007179A0"/>
    <w:rsid w:val="00717AC2"/>
    <w:rsid w:val="00720F8D"/>
    <w:rsid w:val="0072163A"/>
    <w:rsid w:val="00721DAA"/>
    <w:rsid w:val="007235F1"/>
    <w:rsid w:val="007243E0"/>
    <w:rsid w:val="00724BB0"/>
    <w:rsid w:val="00724FF9"/>
    <w:rsid w:val="0072569B"/>
    <w:rsid w:val="007256EB"/>
    <w:rsid w:val="00725BFC"/>
    <w:rsid w:val="007261D2"/>
    <w:rsid w:val="00726576"/>
    <w:rsid w:val="0072678F"/>
    <w:rsid w:val="00727449"/>
    <w:rsid w:val="00730052"/>
    <w:rsid w:val="007304DC"/>
    <w:rsid w:val="007319E4"/>
    <w:rsid w:val="00731EF3"/>
    <w:rsid w:val="00732343"/>
    <w:rsid w:val="0073365D"/>
    <w:rsid w:val="007338F6"/>
    <w:rsid w:val="00733C5C"/>
    <w:rsid w:val="00734B20"/>
    <w:rsid w:val="00734B69"/>
    <w:rsid w:val="00734E24"/>
    <w:rsid w:val="007351B6"/>
    <w:rsid w:val="007358F8"/>
    <w:rsid w:val="007367B0"/>
    <w:rsid w:val="00736982"/>
    <w:rsid w:val="00736D1B"/>
    <w:rsid w:val="00737707"/>
    <w:rsid w:val="0073775D"/>
    <w:rsid w:val="00737C43"/>
    <w:rsid w:val="0074008A"/>
    <w:rsid w:val="007406AC"/>
    <w:rsid w:val="00740A46"/>
    <w:rsid w:val="00740A75"/>
    <w:rsid w:val="00740CE6"/>
    <w:rsid w:val="00741F3E"/>
    <w:rsid w:val="00742E1D"/>
    <w:rsid w:val="00743362"/>
    <w:rsid w:val="007444B0"/>
    <w:rsid w:val="00744BAD"/>
    <w:rsid w:val="00744BB2"/>
    <w:rsid w:val="00744CB8"/>
    <w:rsid w:val="00745189"/>
    <w:rsid w:val="0074556F"/>
    <w:rsid w:val="00746229"/>
    <w:rsid w:val="00746EAE"/>
    <w:rsid w:val="007475DA"/>
    <w:rsid w:val="00747B0E"/>
    <w:rsid w:val="00747B8A"/>
    <w:rsid w:val="00747DB3"/>
    <w:rsid w:val="0075017C"/>
    <w:rsid w:val="007503CC"/>
    <w:rsid w:val="00751933"/>
    <w:rsid w:val="0075222A"/>
    <w:rsid w:val="0075389A"/>
    <w:rsid w:val="00753A3E"/>
    <w:rsid w:val="00753B2A"/>
    <w:rsid w:val="00754BEC"/>
    <w:rsid w:val="007550EC"/>
    <w:rsid w:val="00755641"/>
    <w:rsid w:val="00755EC2"/>
    <w:rsid w:val="007560C5"/>
    <w:rsid w:val="00756160"/>
    <w:rsid w:val="00756425"/>
    <w:rsid w:val="00757BE6"/>
    <w:rsid w:val="007601D6"/>
    <w:rsid w:val="0076084E"/>
    <w:rsid w:val="0076163C"/>
    <w:rsid w:val="00761CA3"/>
    <w:rsid w:val="007620CA"/>
    <w:rsid w:val="00763BA5"/>
    <w:rsid w:val="00763E4E"/>
    <w:rsid w:val="00763F6E"/>
    <w:rsid w:val="0076464E"/>
    <w:rsid w:val="00764699"/>
    <w:rsid w:val="00765275"/>
    <w:rsid w:val="0076620C"/>
    <w:rsid w:val="007665AC"/>
    <w:rsid w:val="00766746"/>
    <w:rsid w:val="00766BFB"/>
    <w:rsid w:val="00766D36"/>
    <w:rsid w:val="00766F6A"/>
    <w:rsid w:val="0076775D"/>
    <w:rsid w:val="007701B6"/>
    <w:rsid w:val="0077068B"/>
    <w:rsid w:val="00770A32"/>
    <w:rsid w:val="00770E61"/>
    <w:rsid w:val="00771141"/>
    <w:rsid w:val="007712A8"/>
    <w:rsid w:val="00771631"/>
    <w:rsid w:val="00771968"/>
    <w:rsid w:val="00771A9F"/>
    <w:rsid w:val="007725F6"/>
    <w:rsid w:val="00772A2F"/>
    <w:rsid w:val="00772CD4"/>
    <w:rsid w:val="00772EE9"/>
    <w:rsid w:val="007731AB"/>
    <w:rsid w:val="00773764"/>
    <w:rsid w:val="00773D11"/>
    <w:rsid w:val="00773D2E"/>
    <w:rsid w:val="00773DB3"/>
    <w:rsid w:val="00774F08"/>
    <w:rsid w:val="00775588"/>
    <w:rsid w:val="0077562A"/>
    <w:rsid w:val="00775C9D"/>
    <w:rsid w:val="00775D81"/>
    <w:rsid w:val="00775E93"/>
    <w:rsid w:val="00775FDB"/>
    <w:rsid w:val="0077672E"/>
    <w:rsid w:val="00776827"/>
    <w:rsid w:val="00776AE9"/>
    <w:rsid w:val="00776FE0"/>
    <w:rsid w:val="00777CF7"/>
    <w:rsid w:val="0078011C"/>
    <w:rsid w:val="007802C2"/>
    <w:rsid w:val="0078039D"/>
    <w:rsid w:val="00780C25"/>
    <w:rsid w:val="007812B2"/>
    <w:rsid w:val="0078215B"/>
    <w:rsid w:val="00782763"/>
    <w:rsid w:val="007855EE"/>
    <w:rsid w:val="007857AE"/>
    <w:rsid w:val="0078598B"/>
    <w:rsid w:val="00785C30"/>
    <w:rsid w:val="007862B6"/>
    <w:rsid w:val="007862CE"/>
    <w:rsid w:val="00786D33"/>
    <w:rsid w:val="00786E64"/>
    <w:rsid w:val="0078717A"/>
    <w:rsid w:val="007874F3"/>
    <w:rsid w:val="007878A8"/>
    <w:rsid w:val="007907A3"/>
    <w:rsid w:val="00790B55"/>
    <w:rsid w:val="00790B5B"/>
    <w:rsid w:val="00790BCC"/>
    <w:rsid w:val="00791037"/>
    <w:rsid w:val="00791609"/>
    <w:rsid w:val="00791C15"/>
    <w:rsid w:val="00792759"/>
    <w:rsid w:val="00793143"/>
    <w:rsid w:val="007939CF"/>
    <w:rsid w:val="00793E06"/>
    <w:rsid w:val="007942D6"/>
    <w:rsid w:val="007945DA"/>
    <w:rsid w:val="00794752"/>
    <w:rsid w:val="00794AB0"/>
    <w:rsid w:val="00795B6D"/>
    <w:rsid w:val="00796717"/>
    <w:rsid w:val="0079675E"/>
    <w:rsid w:val="0079711F"/>
    <w:rsid w:val="0079763F"/>
    <w:rsid w:val="00797A4F"/>
    <w:rsid w:val="00797B10"/>
    <w:rsid w:val="007A012C"/>
    <w:rsid w:val="007A02AB"/>
    <w:rsid w:val="007A0304"/>
    <w:rsid w:val="007A076B"/>
    <w:rsid w:val="007A0D2D"/>
    <w:rsid w:val="007A10E2"/>
    <w:rsid w:val="007A1297"/>
    <w:rsid w:val="007A137C"/>
    <w:rsid w:val="007A1F86"/>
    <w:rsid w:val="007A213C"/>
    <w:rsid w:val="007A268E"/>
    <w:rsid w:val="007A2B10"/>
    <w:rsid w:val="007A43E1"/>
    <w:rsid w:val="007A485E"/>
    <w:rsid w:val="007A4C07"/>
    <w:rsid w:val="007A4EAB"/>
    <w:rsid w:val="007A51B0"/>
    <w:rsid w:val="007A5610"/>
    <w:rsid w:val="007A57D1"/>
    <w:rsid w:val="007A5BA3"/>
    <w:rsid w:val="007A625D"/>
    <w:rsid w:val="007A787F"/>
    <w:rsid w:val="007B00F3"/>
    <w:rsid w:val="007B1EA5"/>
    <w:rsid w:val="007B258E"/>
    <w:rsid w:val="007B2715"/>
    <w:rsid w:val="007B29A4"/>
    <w:rsid w:val="007B3170"/>
    <w:rsid w:val="007B35B6"/>
    <w:rsid w:val="007B3682"/>
    <w:rsid w:val="007B4057"/>
    <w:rsid w:val="007B4658"/>
    <w:rsid w:val="007B4879"/>
    <w:rsid w:val="007B4C49"/>
    <w:rsid w:val="007B4DBD"/>
    <w:rsid w:val="007B57A6"/>
    <w:rsid w:val="007B6C68"/>
    <w:rsid w:val="007B76E8"/>
    <w:rsid w:val="007B7955"/>
    <w:rsid w:val="007B7C0E"/>
    <w:rsid w:val="007B7E17"/>
    <w:rsid w:val="007C0896"/>
    <w:rsid w:val="007C0981"/>
    <w:rsid w:val="007C121A"/>
    <w:rsid w:val="007C1395"/>
    <w:rsid w:val="007C2FA9"/>
    <w:rsid w:val="007C38DA"/>
    <w:rsid w:val="007C4787"/>
    <w:rsid w:val="007C48C6"/>
    <w:rsid w:val="007C52AB"/>
    <w:rsid w:val="007C5D2C"/>
    <w:rsid w:val="007C6DB3"/>
    <w:rsid w:val="007C77E4"/>
    <w:rsid w:val="007D016F"/>
    <w:rsid w:val="007D09F8"/>
    <w:rsid w:val="007D0EE6"/>
    <w:rsid w:val="007D1480"/>
    <w:rsid w:val="007D14A4"/>
    <w:rsid w:val="007D1650"/>
    <w:rsid w:val="007D1724"/>
    <w:rsid w:val="007D27FE"/>
    <w:rsid w:val="007D2BB2"/>
    <w:rsid w:val="007D2C9C"/>
    <w:rsid w:val="007D3686"/>
    <w:rsid w:val="007D44B4"/>
    <w:rsid w:val="007D54E7"/>
    <w:rsid w:val="007D577E"/>
    <w:rsid w:val="007D6078"/>
    <w:rsid w:val="007D774B"/>
    <w:rsid w:val="007D779C"/>
    <w:rsid w:val="007D7A61"/>
    <w:rsid w:val="007D7C2B"/>
    <w:rsid w:val="007E023E"/>
    <w:rsid w:val="007E22EB"/>
    <w:rsid w:val="007E2F59"/>
    <w:rsid w:val="007E3181"/>
    <w:rsid w:val="007E3479"/>
    <w:rsid w:val="007E6057"/>
    <w:rsid w:val="007E6D0B"/>
    <w:rsid w:val="007E76DE"/>
    <w:rsid w:val="007E778E"/>
    <w:rsid w:val="007E79AF"/>
    <w:rsid w:val="007E7A93"/>
    <w:rsid w:val="007F0A5A"/>
    <w:rsid w:val="007F1206"/>
    <w:rsid w:val="007F14F9"/>
    <w:rsid w:val="007F3139"/>
    <w:rsid w:val="007F6100"/>
    <w:rsid w:val="007F6AD8"/>
    <w:rsid w:val="007F6BBA"/>
    <w:rsid w:val="007F6E25"/>
    <w:rsid w:val="007F6F73"/>
    <w:rsid w:val="007F70E2"/>
    <w:rsid w:val="008000DB"/>
    <w:rsid w:val="008000ED"/>
    <w:rsid w:val="00800849"/>
    <w:rsid w:val="00800C6C"/>
    <w:rsid w:val="0080179E"/>
    <w:rsid w:val="0080196D"/>
    <w:rsid w:val="00801E37"/>
    <w:rsid w:val="008026CC"/>
    <w:rsid w:val="008028BD"/>
    <w:rsid w:val="00802AD0"/>
    <w:rsid w:val="00802C8D"/>
    <w:rsid w:val="00803866"/>
    <w:rsid w:val="00804A0C"/>
    <w:rsid w:val="00804DDB"/>
    <w:rsid w:val="00805B70"/>
    <w:rsid w:val="00805FAB"/>
    <w:rsid w:val="0080650B"/>
    <w:rsid w:val="00806CBA"/>
    <w:rsid w:val="00806E39"/>
    <w:rsid w:val="0080777B"/>
    <w:rsid w:val="0081001D"/>
    <w:rsid w:val="00811AEA"/>
    <w:rsid w:val="008120D2"/>
    <w:rsid w:val="00812710"/>
    <w:rsid w:val="00813232"/>
    <w:rsid w:val="00813267"/>
    <w:rsid w:val="0081538C"/>
    <w:rsid w:val="008166F2"/>
    <w:rsid w:val="00816AD5"/>
    <w:rsid w:val="008174E9"/>
    <w:rsid w:val="00817A1E"/>
    <w:rsid w:val="00817DD6"/>
    <w:rsid w:val="008202B6"/>
    <w:rsid w:val="00820EC9"/>
    <w:rsid w:val="00820F25"/>
    <w:rsid w:val="00820F80"/>
    <w:rsid w:val="00820FD5"/>
    <w:rsid w:val="008220E7"/>
    <w:rsid w:val="0082279E"/>
    <w:rsid w:val="00822DF3"/>
    <w:rsid w:val="00822F43"/>
    <w:rsid w:val="00823545"/>
    <w:rsid w:val="008237E6"/>
    <w:rsid w:val="00823BFB"/>
    <w:rsid w:val="00825615"/>
    <w:rsid w:val="008258B0"/>
    <w:rsid w:val="00825B55"/>
    <w:rsid w:val="0082619F"/>
    <w:rsid w:val="00826ACF"/>
    <w:rsid w:val="00827D48"/>
    <w:rsid w:val="00830813"/>
    <w:rsid w:val="00830942"/>
    <w:rsid w:val="008317A1"/>
    <w:rsid w:val="00831A78"/>
    <w:rsid w:val="00831FF7"/>
    <w:rsid w:val="00832449"/>
    <w:rsid w:val="008326EB"/>
    <w:rsid w:val="00832930"/>
    <w:rsid w:val="008330CA"/>
    <w:rsid w:val="0083339A"/>
    <w:rsid w:val="00833F66"/>
    <w:rsid w:val="00834378"/>
    <w:rsid w:val="00834671"/>
    <w:rsid w:val="00835568"/>
    <w:rsid w:val="00835ED9"/>
    <w:rsid w:val="00836F0C"/>
    <w:rsid w:val="00837EB0"/>
    <w:rsid w:val="00837F41"/>
    <w:rsid w:val="00840950"/>
    <w:rsid w:val="00840EA8"/>
    <w:rsid w:val="00842018"/>
    <w:rsid w:val="008420A2"/>
    <w:rsid w:val="00842392"/>
    <w:rsid w:val="0084320C"/>
    <w:rsid w:val="0084345B"/>
    <w:rsid w:val="0084350A"/>
    <w:rsid w:val="00843D6D"/>
    <w:rsid w:val="00843FEF"/>
    <w:rsid w:val="0084482C"/>
    <w:rsid w:val="008451F1"/>
    <w:rsid w:val="0084547F"/>
    <w:rsid w:val="008457B7"/>
    <w:rsid w:val="008457F0"/>
    <w:rsid w:val="00845B15"/>
    <w:rsid w:val="00845CA8"/>
    <w:rsid w:val="00846992"/>
    <w:rsid w:val="00846EB9"/>
    <w:rsid w:val="00847C4F"/>
    <w:rsid w:val="00847D92"/>
    <w:rsid w:val="00850A7A"/>
    <w:rsid w:val="00850AAA"/>
    <w:rsid w:val="008511A3"/>
    <w:rsid w:val="00851F80"/>
    <w:rsid w:val="008524D5"/>
    <w:rsid w:val="00852F83"/>
    <w:rsid w:val="0085344F"/>
    <w:rsid w:val="00853CAA"/>
    <w:rsid w:val="00854237"/>
    <w:rsid w:val="00854960"/>
    <w:rsid w:val="00854A90"/>
    <w:rsid w:val="0085544E"/>
    <w:rsid w:val="00855937"/>
    <w:rsid w:val="00855FA6"/>
    <w:rsid w:val="0085615D"/>
    <w:rsid w:val="0085656D"/>
    <w:rsid w:val="00856EFA"/>
    <w:rsid w:val="0085736A"/>
    <w:rsid w:val="00857634"/>
    <w:rsid w:val="00860720"/>
    <w:rsid w:val="0086076A"/>
    <w:rsid w:val="00861F60"/>
    <w:rsid w:val="00861F6E"/>
    <w:rsid w:val="00861FDF"/>
    <w:rsid w:val="008629FE"/>
    <w:rsid w:val="00863687"/>
    <w:rsid w:val="00863AF1"/>
    <w:rsid w:val="00863F3C"/>
    <w:rsid w:val="008643EC"/>
    <w:rsid w:val="00864BDD"/>
    <w:rsid w:val="00864EFC"/>
    <w:rsid w:val="00864F7B"/>
    <w:rsid w:val="0086594D"/>
    <w:rsid w:val="00867039"/>
    <w:rsid w:val="0086755C"/>
    <w:rsid w:val="00870D68"/>
    <w:rsid w:val="00871A77"/>
    <w:rsid w:val="00872981"/>
    <w:rsid w:val="008729F9"/>
    <w:rsid w:val="00873A12"/>
    <w:rsid w:val="008747E4"/>
    <w:rsid w:val="008751B9"/>
    <w:rsid w:val="00876DF7"/>
    <w:rsid w:val="008776F6"/>
    <w:rsid w:val="00877DE0"/>
    <w:rsid w:val="00881A86"/>
    <w:rsid w:val="00881FFD"/>
    <w:rsid w:val="00882916"/>
    <w:rsid w:val="00883B40"/>
    <w:rsid w:val="00883B45"/>
    <w:rsid w:val="00883C1B"/>
    <w:rsid w:val="00884C42"/>
    <w:rsid w:val="00884EFE"/>
    <w:rsid w:val="0088519F"/>
    <w:rsid w:val="008854E0"/>
    <w:rsid w:val="00885DE8"/>
    <w:rsid w:val="00886005"/>
    <w:rsid w:val="008867A7"/>
    <w:rsid w:val="00886969"/>
    <w:rsid w:val="00886F8D"/>
    <w:rsid w:val="00887264"/>
    <w:rsid w:val="0088737F"/>
    <w:rsid w:val="00887CB6"/>
    <w:rsid w:val="008906CB"/>
    <w:rsid w:val="00890903"/>
    <w:rsid w:val="00891370"/>
    <w:rsid w:val="0089137A"/>
    <w:rsid w:val="00891DB9"/>
    <w:rsid w:val="00892192"/>
    <w:rsid w:val="00892F00"/>
    <w:rsid w:val="0089447C"/>
    <w:rsid w:val="008957D4"/>
    <w:rsid w:val="008958AA"/>
    <w:rsid w:val="00895A7D"/>
    <w:rsid w:val="00895E35"/>
    <w:rsid w:val="00896470"/>
    <w:rsid w:val="00896812"/>
    <w:rsid w:val="00896858"/>
    <w:rsid w:val="00896E74"/>
    <w:rsid w:val="008976D3"/>
    <w:rsid w:val="00897E6D"/>
    <w:rsid w:val="008A0C47"/>
    <w:rsid w:val="008A1233"/>
    <w:rsid w:val="008A1603"/>
    <w:rsid w:val="008A2424"/>
    <w:rsid w:val="008A2B0D"/>
    <w:rsid w:val="008A2D27"/>
    <w:rsid w:val="008A32E1"/>
    <w:rsid w:val="008A3D48"/>
    <w:rsid w:val="008A41FA"/>
    <w:rsid w:val="008A4560"/>
    <w:rsid w:val="008A4910"/>
    <w:rsid w:val="008A4AE8"/>
    <w:rsid w:val="008A4F34"/>
    <w:rsid w:val="008A5807"/>
    <w:rsid w:val="008A5D02"/>
    <w:rsid w:val="008A5D63"/>
    <w:rsid w:val="008A61A5"/>
    <w:rsid w:val="008A6E53"/>
    <w:rsid w:val="008A72AF"/>
    <w:rsid w:val="008B0378"/>
    <w:rsid w:val="008B06B7"/>
    <w:rsid w:val="008B103E"/>
    <w:rsid w:val="008B136B"/>
    <w:rsid w:val="008B1749"/>
    <w:rsid w:val="008B261A"/>
    <w:rsid w:val="008B2899"/>
    <w:rsid w:val="008B314D"/>
    <w:rsid w:val="008B346C"/>
    <w:rsid w:val="008B3DF1"/>
    <w:rsid w:val="008B5A12"/>
    <w:rsid w:val="008B6C4F"/>
    <w:rsid w:val="008B6E80"/>
    <w:rsid w:val="008B79D1"/>
    <w:rsid w:val="008B7D91"/>
    <w:rsid w:val="008C0452"/>
    <w:rsid w:val="008C08C4"/>
    <w:rsid w:val="008C17A3"/>
    <w:rsid w:val="008C2345"/>
    <w:rsid w:val="008C3182"/>
    <w:rsid w:val="008C4867"/>
    <w:rsid w:val="008C4B95"/>
    <w:rsid w:val="008C4C68"/>
    <w:rsid w:val="008C4D80"/>
    <w:rsid w:val="008C54FF"/>
    <w:rsid w:val="008C6B69"/>
    <w:rsid w:val="008C7605"/>
    <w:rsid w:val="008C78E7"/>
    <w:rsid w:val="008C7ABD"/>
    <w:rsid w:val="008C7B92"/>
    <w:rsid w:val="008D0B2E"/>
    <w:rsid w:val="008D17B1"/>
    <w:rsid w:val="008D1E4F"/>
    <w:rsid w:val="008D275E"/>
    <w:rsid w:val="008D3F22"/>
    <w:rsid w:val="008D687A"/>
    <w:rsid w:val="008D6BF8"/>
    <w:rsid w:val="008D6CDE"/>
    <w:rsid w:val="008D7248"/>
    <w:rsid w:val="008D7B79"/>
    <w:rsid w:val="008E01C2"/>
    <w:rsid w:val="008E1204"/>
    <w:rsid w:val="008E1B7D"/>
    <w:rsid w:val="008E2369"/>
    <w:rsid w:val="008E30B7"/>
    <w:rsid w:val="008E3DD8"/>
    <w:rsid w:val="008E438D"/>
    <w:rsid w:val="008E44B1"/>
    <w:rsid w:val="008E5303"/>
    <w:rsid w:val="008E589A"/>
    <w:rsid w:val="008E605B"/>
    <w:rsid w:val="008E6338"/>
    <w:rsid w:val="008E689F"/>
    <w:rsid w:val="008E7347"/>
    <w:rsid w:val="008F0154"/>
    <w:rsid w:val="008F06EA"/>
    <w:rsid w:val="008F1223"/>
    <w:rsid w:val="008F1426"/>
    <w:rsid w:val="008F1B90"/>
    <w:rsid w:val="008F1BE8"/>
    <w:rsid w:val="008F1C7F"/>
    <w:rsid w:val="008F29AB"/>
    <w:rsid w:val="008F2AC0"/>
    <w:rsid w:val="008F3A07"/>
    <w:rsid w:val="008F426E"/>
    <w:rsid w:val="008F491C"/>
    <w:rsid w:val="008F6042"/>
    <w:rsid w:val="008F60B4"/>
    <w:rsid w:val="008F65FC"/>
    <w:rsid w:val="008F6AFA"/>
    <w:rsid w:val="008F7AE6"/>
    <w:rsid w:val="008F7BBA"/>
    <w:rsid w:val="00900D9C"/>
    <w:rsid w:val="00901144"/>
    <w:rsid w:val="00901340"/>
    <w:rsid w:val="009017EA"/>
    <w:rsid w:val="00902196"/>
    <w:rsid w:val="00902F63"/>
    <w:rsid w:val="0090322F"/>
    <w:rsid w:val="009041CC"/>
    <w:rsid w:val="009042E5"/>
    <w:rsid w:val="00904D79"/>
    <w:rsid w:val="009052C0"/>
    <w:rsid w:val="009066D4"/>
    <w:rsid w:val="0090702A"/>
    <w:rsid w:val="009076B4"/>
    <w:rsid w:val="00907B40"/>
    <w:rsid w:val="009106C1"/>
    <w:rsid w:val="00910E9E"/>
    <w:rsid w:val="00910F4F"/>
    <w:rsid w:val="0091158D"/>
    <w:rsid w:val="00912735"/>
    <w:rsid w:val="00913250"/>
    <w:rsid w:val="00913725"/>
    <w:rsid w:val="00913C15"/>
    <w:rsid w:val="009145CD"/>
    <w:rsid w:val="0091686D"/>
    <w:rsid w:val="00917BBB"/>
    <w:rsid w:val="009204E9"/>
    <w:rsid w:val="009207DF"/>
    <w:rsid w:val="00921712"/>
    <w:rsid w:val="00921973"/>
    <w:rsid w:val="00921984"/>
    <w:rsid w:val="00923362"/>
    <w:rsid w:val="00923A03"/>
    <w:rsid w:val="009248F2"/>
    <w:rsid w:val="00924BDC"/>
    <w:rsid w:val="00925477"/>
    <w:rsid w:val="009263AE"/>
    <w:rsid w:val="009274F6"/>
    <w:rsid w:val="00930BD1"/>
    <w:rsid w:val="00930FD3"/>
    <w:rsid w:val="00931277"/>
    <w:rsid w:val="00931546"/>
    <w:rsid w:val="009315E3"/>
    <w:rsid w:val="00931952"/>
    <w:rsid w:val="00932125"/>
    <w:rsid w:val="0093220A"/>
    <w:rsid w:val="009334FB"/>
    <w:rsid w:val="0093559D"/>
    <w:rsid w:val="00935A78"/>
    <w:rsid w:val="00936E68"/>
    <w:rsid w:val="00937CC7"/>
    <w:rsid w:val="00940639"/>
    <w:rsid w:val="009409AB"/>
    <w:rsid w:val="00941771"/>
    <w:rsid w:val="00941B3C"/>
    <w:rsid w:val="00941ED0"/>
    <w:rsid w:val="00942341"/>
    <w:rsid w:val="00942752"/>
    <w:rsid w:val="00942878"/>
    <w:rsid w:val="00942AF0"/>
    <w:rsid w:val="00942E05"/>
    <w:rsid w:val="00943573"/>
    <w:rsid w:val="009436FE"/>
    <w:rsid w:val="00943B6C"/>
    <w:rsid w:val="00943CEB"/>
    <w:rsid w:val="00943E6D"/>
    <w:rsid w:val="0094497B"/>
    <w:rsid w:val="00944D28"/>
    <w:rsid w:val="00945327"/>
    <w:rsid w:val="009455D9"/>
    <w:rsid w:val="00945677"/>
    <w:rsid w:val="00945A0D"/>
    <w:rsid w:val="00945AD5"/>
    <w:rsid w:val="00945C39"/>
    <w:rsid w:val="00945DC5"/>
    <w:rsid w:val="0094651E"/>
    <w:rsid w:val="00946841"/>
    <w:rsid w:val="00946904"/>
    <w:rsid w:val="0094779B"/>
    <w:rsid w:val="00947D79"/>
    <w:rsid w:val="00950BDF"/>
    <w:rsid w:val="009530EE"/>
    <w:rsid w:val="009531DA"/>
    <w:rsid w:val="009532CC"/>
    <w:rsid w:val="009537D3"/>
    <w:rsid w:val="00954492"/>
    <w:rsid w:val="009545F7"/>
    <w:rsid w:val="00954B59"/>
    <w:rsid w:val="00957448"/>
    <w:rsid w:val="00957581"/>
    <w:rsid w:val="009576AB"/>
    <w:rsid w:val="0096094D"/>
    <w:rsid w:val="00961AE7"/>
    <w:rsid w:val="00962027"/>
    <w:rsid w:val="0096263C"/>
    <w:rsid w:val="00962E8F"/>
    <w:rsid w:val="009631A1"/>
    <w:rsid w:val="00964A01"/>
    <w:rsid w:val="0096508C"/>
    <w:rsid w:val="009651C1"/>
    <w:rsid w:val="00966626"/>
    <w:rsid w:val="00966ECD"/>
    <w:rsid w:val="0096710C"/>
    <w:rsid w:val="0096783C"/>
    <w:rsid w:val="00967BDA"/>
    <w:rsid w:val="00967FE8"/>
    <w:rsid w:val="00970641"/>
    <w:rsid w:val="00970FC9"/>
    <w:rsid w:val="0097107F"/>
    <w:rsid w:val="009714DC"/>
    <w:rsid w:val="009714E9"/>
    <w:rsid w:val="0097181F"/>
    <w:rsid w:val="009719B2"/>
    <w:rsid w:val="00973C1B"/>
    <w:rsid w:val="00973FED"/>
    <w:rsid w:val="00975857"/>
    <w:rsid w:val="0097622F"/>
    <w:rsid w:val="00976277"/>
    <w:rsid w:val="00976CB2"/>
    <w:rsid w:val="00977238"/>
    <w:rsid w:val="00977387"/>
    <w:rsid w:val="009774C3"/>
    <w:rsid w:val="00977FF3"/>
    <w:rsid w:val="0098056F"/>
    <w:rsid w:val="00981046"/>
    <w:rsid w:val="009819C3"/>
    <w:rsid w:val="00981B58"/>
    <w:rsid w:val="00982281"/>
    <w:rsid w:val="00982827"/>
    <w:rsid w:val="009833CD"/>
    <w:rsid w:val="00983DF5"/>
    <w:rsid w:val="00983EF6"/>
    <w:rsid w:val="00984E3B"/>
    <w:rsid w:val="009855A5"/>
    <w:rsid w:val="00985F7F"/>
    <w:rsid w:val="009863B4"/>
    <w:rsid w:val="0098700B"/>
    <w:rsid w:val="0099114F"/>
    <w:rsid w:val="0099119A"/>
    <w:rsid w:val="009919AB"/>
    <w:rsid w:val="00991FAE"/>
    <w:rsid w:val="00991FFC"/>
    <w:rsid w:val="0099240D"/>
    <w:rsid w:val="009928F4"/>
    <w:rsid w:val="00992D54"/>
    <w:rsid w:val="00993A83"/>
    <w:rsid w:val="00993E99"/>
    <w:rsid w:val="00993F78"/>
    <w:rsid w:val="009940AE"/>
    <w:rsid w:val="009948D6"/>
    <w:rsid w:val="00995276"/>
    <w:rsid w:val="0099595A"/>
    <w:rsid w:val="009960EC"/>
    <w:rsid w:val="0099628E"/>
    <w:rsid w:val="00996ABE"/>
    <w:rsid w:val="00997366"/>
    <w:rsid w:val="009A0130"/>
    <w:rsid w:val="009A062A"/>
    <w:rsid w:val="009A07C3"/>
    <w:rsid w:val="009A083A"/>
    <w:rsid w:val="009A21D5"/>
    <w:rsid w:val="009A26F5"/>
    <w:rsid w:val="009A3CF2"/>
    <w:rsid w:val="009A5F84"/>
    <w:rsid w:val="009A6105"/>
    <w:rsid w:val="009A7107"/>
    <w:rsid w:val="009A7B08"/>
    <w:rsid w:val="009A7B94"/>
    <w:rsid w:val="009A7D15"/>
    <w:rsid w:val="009B007F"/>
    <w:rsid w:val="009B02AA"/>
    <w:rsid w:val="009B07A9"/>
    <w:rsid w:val="009B081D"/>
    <w:rsid w:val="009B13E2"/>
    <w:rsid w:val="009B182C"/>
    <w:rsid w:val="009B25A8"/>
    <w:rsid w:val="009B2A76"/>
    <w:rsid w:val="009B30EB"/>
    <w:rsid w:val="009B359B"/>
    <w:rsid w:val="009B3834"/>
    <w:rsid w:val="009B3B7C"/>
    <w:rsid w:val="009B3CB9"/>
    <w:rsid w:val="009B3E55"/>
    <w:rsid w:val="009B3F01"/>
    <w:rsid w:val="009B4129"/>
    <w:rsid w:val="009B48F9"/>
    <w:rsid w:val="009B64BE"/>
    <w:rsid w:val="009B70BA"/>
    <w:rsid w:val="009B79D6"/>
    <w:rsid w:val="009C02DC"/>
    <w:rsid w:val="009C0B70"/>
    <w:rsid w:val="009C10BF"/>
    <w:rsid w:val="009C12BD"/>
    <w:rsid w:val="009C1707"/>
    <w:rsid w:val="009C215F"/>
    <w:rsid w:val="009C228E"/>
    <w:rsid w:val="009C22DF"/>
    <w:rsid w:val="009C355E"/>
    <w:rsid w:val="009C447A"/>
    <w:rsid w:val="009C599E"/>
    <w:rsid w:val="009C5A6E"/>
    <w:rsid w:val="009C76D6"/>
    <w:rsid w:val="009C7A3C"/>
    <w:rsid w:val="009D0C7C"/>
    <w:rsid w:val="009D21F8"/>
    <w:rsid w:val="009D265B"/>
    <w:rsid w:val="009D3294"/>
    <w:rsid w:val="009D367C"/>
    <w:rsid w:val="009D450D"/>
    <w:rsid w:val="009D473B"/>
    <w:rsid w:val="009D594A"/>
    <w:rsid w:val="009D643B"/>
    <w:rsid w:val="009D694B"/>
    <w:rsid w:val="009D7488"/>
    <w:rsid w:val="009D751B"/>
    <w:rsid w:val="009D751C"/>
    <w:rsid w:val="009E0CED"/>
    <w:rsid w:val="009E1412"/>
    <w:rsid w:val="009E29F8"/>
    <w:rsid w:val="009E2F9C"/>
    <w:rsid w:val="009E303B"/>
    <w:rsid w:val="009E3367"/>
    <w:rsid w:val="009E364C"/>
    <w:rsid w:val="009E39CC"/>
    <w:rsid w:val="009E4AA2"/>
    <w:rsid w:val="009E4AC0"/>
    <w:rsid w:val="009E506D"/>
    <w:rsid w:val="009E53BE"/>
    <w:rsid w:val="009E597C"/>
    <w:rsid w:val="009E6114"/>
    <w:rsid w:val="009E654C"/>
    <w:rsid w:val="009E6D16"/>
    <w:rsid w:val="009E747C"/>
    <w:rsid w:val="009F0FD0"/>
    <w:rsid w:val="009F1442"/>
    <w:rsid w:val="009F1491"/>
    <w:rsid w:val="009F22D9"/>
    <w:rsid w:val="009F2E6C"/>
    <w:rsid w:val="009F3521"/>
    <w:rsid w:val="009F4249"/>
    <w:rsid w:val="009F4CB3"/>
    <w:rsid w:val="009F4FFF"/>
    <w:rsid w:val="009F6546"/>
    <w:rsid w:val="009F7CEC"/>
    <w:rsid w:val="00A001F2"/>
    <w:rsid w:val="00A007F0"/>
    <w:rsid w:val="00A0122F"/>
    <w:rsid w:val="00A01BC7"/>
    <w:rsid w:val="00A0252D"/>
    <w:rsid w:val="00A02B3F"/>
    <w:rsid w:val="00A033C7"/>
    <w:rsid w:val="00A03C5D"/>
    <w:rsid w:val="00A03DF2"/>
    <w:rsid w:val="00A03E57"/>
    <w:rsid w:val="00A04E42"/>
    <w:rsid w:val="00A05DB2"/>
    <w:rsid w:val="00A06154"/>
    <w:rsid w:val="00A07213"/>
    <w:rsid w:val="00A072E9"/>
    <w:rsid w:val="00A077CF"/>
    <w:rsid w:val="00A0783D"/>
    <w:rsid w:val="00A079D8"/>
    <w:rsid w:val="00A10131"/>
    <w:rsid w:val="00A11B8A"/>
    <w:rsid w:val="00A128A8"/>
    <w:rsid w:val="00A12A30"/>
    <w:rsid w:val="00A13A42"/>
    <w:rsid w:val="00A140A1"/>
    <w:rsid w:val="00A15226"/>
    <w:rsid w:val="00A1522C"/>
    <w:rsid w:val="00A1529C"/>
    <w:rsid w:val="00A159F9"/>
    <w:rsid w:val="00A164F1"/>
    <w:rsid w:val="00A16DD6"/>
    <w:rsid w:val="00A16F52"/>
    <w:rsid w:val="00A206FF"/>
    <w:rsid w:val="00A20BD7"/>
    <w:rsid w:val="00A212EC"/>
    <w:rsid w:val="00A21CAF"/>
    <w:rsid w:val="00A224A3"/>
    <w:rsid w:val="00A227A8"/>
    <w:rsid w:val="00A228CC"/>
    <w:rsid w:val="00A22E28"/>
    <w:rsid w:val="00A23377"/>
    <w:rsid w:val="00A24140"/>
    <w:rsid w:val="00A24640"/>
    <w:rsid w:val="00A250C7"/>
    <w:rsid w:val="00A25638"/>
    <w:rsid w:val="00A25A92"/>
    <w:rsid w:val="00A25DB7"/>
    <w:rsid w:val="00A26AED"/>
    <w:rsid w:val="00A26DFC"/>
    <w:rsid w:val="00A27760"/>
    <w:rsid w:val="00A30262"/>
    <w:rsid w:val="00A30C36"/>
    <w:rsid w:val="00A30DE4"/>
    <w:rsid w:val="00A311FB"/>
    <w:rsid w:val="00A31CBF"/>
    <w:rsid w:val="00A31CF5"/>
    <w:rsid w:val="00A31F0E"/>
    <w:rsid w:val="00A33C4A"/>
    <w:rsid w:val="00A341F5"/>
    <w:rsid w:val="00A349A6"/>
    <w:rsid w:val="00A35C23"/>
    <w:rsid w:val="00A3621C"/>
    <w:rsid w:val="00A362F9"/>
    <w:rsid w:val="00A364C2"/>
    <w:rsid w:val="00A369B9"/>
    <w:rsid w:val="00A37409"/>
    <w:rsid w:val="00A37AF6"/>
    <w:rsid w:val="00A40C21"/>
    <w:rsid w:val="00A4151F"/>
    <w:rsid w:val="00A42E09"/>
    <w:rsid w:val="00A42EBF"/>
    <w:rsid w:val="00A43335"/>
    <w:rsid w:val="00A436C0"/>
    <w:rsid w:val="00A43A63"/>
    <w:rsid w:val="00A444BB"/>
    <w:rsid w:val="00A444D3"/>
    <w:rsid w:val="00A46316"/>
    <w:rsid w:val="00A5053F"/>
    <w:rsid w:val="00A51221"/>
    <w:rsid w:val="00A51A5A"/>
    <w:rsid w:val="00A51D62"/>
    <w:rsid w:val="00A5223F"/>
    <w:rsid w:val="00A52371"/>
    <w:rsid w:val="00A52694"/>
    <w:rsid w:val="00A52A6E"/>
    <w:rsid w:val="00A535CE"/>
    <w:rsid w:val="00A536FD"/>
    <w:rsid w:val="00A53DF3"/>
    <w:rsid w:val="00A54C89"/>
    <w:rsid w:val="00A551DE"/>
    <w:rsid w:val="00A558E2"/>
    <w:rsid w:val="00A57439"/>
    <w:rsid w:val="00A57661"/>
    <w:rsid w:val="00A57734"/>
    <w:rsid w:val="00A57876"/>
    <w:rsid w:val="00A57CD6"/>
    <w:rsid w:val="00A60984"/>
    <w:rsid w:val="00A60C66"/>
    <w:rsid w:val="00A60DF6"/>
    <w:rsid w:val="00A61537"/>
    <w:rsid w:val="00A61A7E"/>
    <w:rsid w:val="00A61EB6"/>
    <w:rsid w:val="00A626BA"/>
    <w:rsid w:val="00A629F5"/>
    <w:rsid w:val="00A62A1D"/>
    <w:rsid w:val="00A640DE"/>
    <w:rsid w:val="00A65CFF"/>
    <w:rsid w:val="00A66035"/>
    <w:rsid w:val="00A6616C"/>
    <w:rsid w:val="00A67188"/>
    <w:rsid w:val="00A6767E"/>
    <w:rsid w:val="00A676BD"/>
    <w:rsid w:val="00A70B86"/>
    <w:rsid w:val="00A70F36"/>
    <w:rsid w:val="00A7144A"/>
    <w:rsid w:val="00A714A2"/>
    <w:rsid w:val="00A722C4"/>
    <w:rsid w:val="00A73FF2"/>
    <w:rsid w:val="00A743F2"/>
    <w:rsid w:val="00A75319"/>
    <w:rsid w:val="00A755EC"/>
    <w:rsid w:val="00A75B82"/>
    <w:rsid w:val="00A75BE2"/>
    <w:rsid w:val="00A75F29"/>
    <w:rsid w:val="00A76541"/>
    <w:rsid w:val="00A77645"/>
    <w:rsid w:val="00A80065"/>
    <w:rsid w:val="00A80172"/>
    <w:rsid w:val="00A80203"/>
    <w:rsid w:val="00A8044E"/>
    <w:rsid w:val="00A80749"/>
    <w:rsid w:val="00A80F66"/>
    <w:rsid w:val="00A810F9"/>
    <w:rsid w:val="00A81355"/>
    <w:rsid w:val="00A81C46"/>
    <w:rsid w:val="00A81CAD"/>
    <w:rsid w:val="00A81E48"/>
    <w:rsid w:val="00A82232"/>
    <w:rsid w:val="00A826AC"/>
    <w:rsid w:val="00A831C0"/>
    <w:rsid w:val="00A836C4"/>
    <w:rsid w:val="00A83DF3"/>
    <w:rsid w:val="00A841D6"/>
    <w:rsid w:val="00A84EAB"/>
    <w:rsid w:val="00A853C2"/>
    <w:rsid w:val="00A855C4"/>
    <w:rsid w:val="00A8571A"/>
    <w:rsid w:val="00A857C5"/>
    <w:rsid w:val="00A85BE7"/>
    <w:rsid w:val="00A87E5C"/>
    <w:rsid w:val="00A9067E"/>
    <w:rsid w:val="00A909B7"/>
    <w:rsid w:val="00A90B6A"/>
    <w:rsid w:val="00A90EC6"/>
    <w:rsid w:val="00A91885"/>
    <w:rsid w:val="00A91B1D"/>
    <w:rsid w:val="00A91D24"/>
    <w:rsid w:val="00A9254C"/>
    <w:rsid w:val="00A93182"/>
    <w:rsid w:val="00A93E5B"/>
    <w:rsid w:val="00A93F96"/>
    <w:rsid w:val="00A94E79"/>
    <w:rsid w:val="00A95203"/>
    <w:rsid w:val="00A9575C"/>
    <w:rsid w:val="00A962A8"/>
    <w:rsid w:val="00A97D8C"/>
    <w:rsid w:val="00AA0B97"/>
    <w:rsid w:val="00AA1B53"/>
    <w:rsid w:val="00AA2CD7"/>
    <w:rsid w:val="00AA2DA6"/>
    <w:rsid w:val="00AA3623"/>
    <w:rsid w:val="00AA375B"/>
    <w:rsid w:val="00AA380C"/>
    <w:rsid w:val="00AA40CE"/>
    <w:rsid w:val="00AA4AB3"/>
    <w:rsid w:val="00AA628E"/>
    <w:rsid w:val="00AA641D"/>
    <w:rsid w:val="00AA6E99"/>
    <w:rsid w:val="00AA7314"/>
    <w:rsid w:val="00AA76A5"/>
    <w:rsid w:val="00AA7B92"/>
    <w:rsid w:val="00AA7E40"/>
    <w:rsid w:val="00AA7F90"/>
    <w:rsid w:val="00AB0136"/>
    <w:rsid w:val="00AB19E7"/>
    <w:rsid w:val="00AB21F5"/>
    <w:rsid w:val="00AB231F"/>
    <w:rsid w:val="00AB2B1C"/>
    <w:rsid w:val="00AB2E78"/>
    <w:rsid w:val="00AB37FD"/>
    <w:rsid w:val="00AB3932"/>
    <w:rsid w:val="00AB4374"/>
    <w:rsid w:val="00AB4983"/>
    <w:rsid w:val="00AB4CE2"/>
    <w:rsid w:val="00AB4E45"/>
    <w:rsid w:val="00AB60F8"/>
    <w:rsid w:val="00AB653A"/>
    <w:rsid w:val="00AB6EF8"/>
    <w:rsid w:val="00AB6F09"/>
    <w:rsid w:val="00AB72CB"/>
    <w:rsid w:val="00AB760E"/>
    <w:rsid w:val="00AB795C"/>
    <w:rsid w:val="00AC018C"/>
    <w:rsid w:val="00AC01C5"/>
    <w:rsid w:val="00AC0708"/>
    <w:rsid w:val="00AC07F4"/>
    <w:rsid w:val="00AC19A3"/>
    <w:rsid w:val="00AC22F5"/>
    <w:rsid w:val="00AC3502"/>
    <w:rsid w:val="00AC35FB"/>
    <w:rsid w:val="00AC5341"/>
    <w:rsid w:val="00AC580B"/>
    <w:rsid w:val="00AC6729"/>
    <w:rsid w:val="00AC6AF6"/>
    <w:rsid w:val="00AC6C86"/>
    <w:rsid w:val="00AD004B"/>
    <w:rsid w:val="00AD08E0"/>
    <w:rsid w:val="00AD0CEA"/>
    <w:rsid w:val="00AD294C"/>
    <w:rsid w:val="00AD2C20"/>
    <w:rsid w:val="00AD3D2D"/>
    <w:rsid w:val="00AD403E"/>
    <w:rsid w:val="00AD4096"/>
    <w:rsid w:val="00AD40F6"/>
    <w:rsid w:val="00AD5674"/>
    <w:rsid w:val="00AD5B88"/>
    <w:rsid w:val="00AD5D15"/>
    <w:rsid w:val="00AD5DB6"/>
    <w:rsid w:val="00AD5E80"/>
    <w:rsid w:val="00AD6B56"/>
    <w:rsid w:val="00AD7532"/>
    <w:rsid w:val="00AD7FD4"/>
    <w:rsid w:val="00AE0195"/>
    <w:rsid w:val="00AE0525"/>
    <w:rsid w:val="00AE0A24"/>
    <w:rsid w:val="00AE0A5F"/>
    <w:rsid w:val="00AE11C7"/>
    <w:rsid w:val="00AE1355"/>
    <w:rsid w:val="00AE14FC"/>
    <w:rsid w:val="00AE1656"/>
    <w:rsid w:val="00AE3214"/>
    <w:rsid w:val="00AE3F49"/>
    <w:rsid w:val="00AE45B8"/>
    <w:rsid w:val="00AE484B"/>
    <w:rsid w:val="00AE48A7"/>
    <w:rsid w:val="00AE5024"/>
    <w:rsid w:val="00AE5103"/>
    <w:rsid w:val="00AE5BA1"/>
    <w:rsid w:val="00AE5D71"/>
    <w:rsid w:val="00AE6145"/>
    <w:rsid w:val="00AE6612"/>
    <w:rsid w:val="00AE6691"/>
    <w:rsid w:val="00AE6FC9"/>
    <w:rsid w:val="00AE7117"/>
    <w:rsid w:val="00AE7A1F"/>
    <w:rsid w:val="00AE7DE8"/>
    <w:rsid w:val="00AE7E0F"/>
    <w:rsid w:val="00AF0DD6"/>
    <w:rsid w:val="00AF1717"/>
    <w:rsid w:val="00AF1AEC"/>
    <w:rsid w:val="00AF29FC"/>
    <w:rsid w:val="00AF30F4"/>
    <w:rsid w:val="00AF336D"/>
    <w:rsid w:val="00AF3F5F"/>
    <w:rsid w:val="00AF41BE"/>
    <w:rsid w:val="00AF471B"/>
    <w:rsid w:val="00AF4F4B"/>
    <w:rsid w:val="00AF50B3"/>
    <w:rsid w:val="00AF5631"/>
    <w:rsid w:val="00AF63BF"/>
    <w:rsid w:val="00AF6ACF"/>
    <w:rsid w:val="00AF6EBC"/>
    <w:rsid w:val="00AF7381"/>
    <w:rsid w:val="00AF7798"/>
    <w:rsid w:val="00AF77AC"/>
    <w:rsid w:val="00B00268"/>
    <w:rsid w:val="00B00CCA"/>
    <w:rsid w:val="00B015E8"/>
    <w:rsid w:val="00B0495F"/>
    <w:rsid w:val="00B04CDF"/>
    <w:rsid w:val="00B055CF"/>
    <w:rsid w:val="00B058F4"/>
    <w:rsid w:val="00B060B4"/>
    <w:rsid w:val="00B06475"/>
    <w:rsid w:val="00B06AE4"/>
    <w:rsid w:val="00B07301"/>
    <w:rsid w:val="00B077D2"/>
    <w:rsid w:val="00B10003"/>
    <w:rsid w:val="00B10992"/>
    <w:rsid w:val="00B10AD9"/>
    <w:rsid w:val="00B10BA3"/>
    <w:rsid w:val="00B11112"/>
    <w:rsid w:val="00B129D9"/>
    <w:rsid w:val="00B1344F"/>
    <w:rsid w:val="00B139F3"/>
    <w:rsid w:val="00B140E4"/>
    <w:rsid w:val="00B151A2"/>
    <w:rsid w:val="00B15627"/>
    <w:rsid w:val="00B157A4"/>
    <w:rsid w:val="00B15BF5"/>
    <w:rsid w:val="00B16012"/>
    <w:rsid w:val="00B174BF"/>
    <w:rsid w:val="00B20312"/>
    <w:rsid w:val="00B222C7"/>
    <w:rsid w:val="00B23352"/>
    <w:rsid w:val="00B23689"/>
    <w:rsid w:val="00B23E06"/>
    <w:rsid w:val="00B244F4"/>
    <w:rsid w:val="00B25D04"/>
    <w:rsid w:val="00B26897"/>
    <w:rsid w:val="00B278CC"/>
    <w:rsid w:val="00B30417"/>
    <w:rsid w:val="00B306A5"/>
    <w:rsid w:val="00B3191F"/>
    <w:rsid w:val="00B31D71"/>
    <w:rsid w:val="00B334B0"/>
    <w:rsid w:val="00B34263"/>
    <w:rsid w:val="00B34A26"/>
    <w:rsid w:val="00B34E12"/>
    <w:rsid w:val="00B356C4"/>
    <w:rsid w:val="00B35B00"/>
    <w:rsid w:val="00B35FA8"/>
    <w:rsid w:val="00B36273"/>
    <w:rsid w:val="00B37849"/>
    <w:rsid w:val="00B40464"/>
    <w:rsid w:val="00B40A72"/>
    <w:rsid w:val="00B40D01"/>
    <w:rsid w:val="00B40FF7"/>
    <w:rsid w:val="00B41FE2"/>
    <w:rsid w:val="00B420DC"/>
    <w:rsid w:val="00B424A7"/>
    <w:rsid w:val="00B45343"/>
    <w:rsid w:val="00B4602B"/>
    <w:rsid w:val="00B461AB"/>
    <w:rsid w:val="00B4632C"/>
    <w:rsid w:val="00B473D5"/>
    <w:rsid w:val="00B4786F"/>
    <w:rsid w:val="00B503E6"/>
    <w:rsid w:val="00B50873"/>
    <w:rsid w:val="00B50DD2"/>
    <w:rsid w:val="00B51785"/>
    <w:rsid w:val="00B51854"/>
    <w:rsid w:val="00B51AA1"/>
    <w:rsid w:val="00B521A0"/>
    <w:rsid w:val="00B52DAE"/>
    <w:rsid w:val="00B53D50"/>
    <w:rsid w:val="00B542FD"/>
    <w:rsid w:val="00B543B0"/>
    <w:rsid w:val="00B54E52"/>
    <w:rsid w:val="00B55039"/>
    <w:rsid w:val="00B55DB8"/>
    <w:rsid w:val="00B56180"/>
    <w:rsid w:val="00B563F0"/>
    <w:rsid w:val="00B5758A"/>
    <w:rsid w:val="00B577B6"/>
    <w:rsid w:val="00B6050A"/>
    <w:rsid w:val="00B608A3"/>
    <w:rsid w:val="00B60A44"/>
    <w:rsid w:val="00B61438"/>
    <w:rsid w:val="00B61DBF"/>
    <w:rsid w:val="00B622C0"/>
    <w:rsid w:val="00B6352A"/>
    <w:rsid w:val="00B639D1"/>
    <w:rsid w:val="00B642C3"/>
    <w:rsid w:val="00B6550D"/>
    <w:rsid w:val="00B65DF8"/>
    <w:rsid w:val="00B669C8"/>
    <w:rsid w:val="00B6757E"/>
    <w:rsid w:val="00B679ED"/>
    <w:rsid w:val="00B70C0C"/>
    <w:rsid w:val="00B719AB"/>
    <w:rsid w:val="00B71A36"/>
    <w:rsid w:val="00B71E68"/>
    <w:rsid w:val="00B71F29"/>
    <w:rsid w:val="00B722E1"/>
    <w:rsid w:val="00B72EC9"/>
    <w:rsid w:val="00B730F2"/>
    <w:rsid w:val="00B74160"/>
    <w:rsid w:val="00B748EF"/>
    <w:rsid w:val="00B7548C"/>
    <w:rsid w:val="00B75788"/>
    <w:rsid w:val="00B76730"/>
    <w:rsid w:val="00B76837"/>
    <w:rsid w:val="00B769F2"/>
    <w:rsid w:val="00B77AC4"/>
    <w:rsid w:val="00B8089F"/>
    <w:rsid w:val="00B80E15"/>
    <w:rsid w:val="00B814E0"/>
    <w:rsid w:val="00B81D5C"/>
    <w:rsid w:val="00B81D6C"/>
    <w:rsid w:val="00B82802"/>
    <w:rsid w:val="00B830FA"/>
    <w:rsid w:val="00B83D04"/>
    <w:rsid w:val="00B84ACC"/>
    <w:rsid w:val="00B84E50"/>
    <w:rsid w:val="00B85B0A"/>
    <w:rsid w:val="00B85F90"/>
    <w:rsid w:val="00B86193"/>
    <w:rsid w:val="00B86C8D"/>
    <w:rsid w:val="00B876FF"/>
    <w:rsid w:val="00B87761"/>
    <w:rsid w:val="00B87AC0"/>
    <w:rsid w:val="00B87D00"/>
    <w:rsid w:val="00B9011E"/>
    <w:rsid w:val="00B9139F"/>
    <w:rsid w:val="00B9165E"/>
    <w:rsid w:val="00B918E2"/>
    <w:rsid w:val="00B9206C"/>
    <w:rsid w:val="00B92856"/>
    <w:rsid w:val="00B92C58"/>
    <w:rsid w:val="00B92D3A"/>
    <w:rsid w:val="00B92E63"/>
    <w:rsid w:val="00B93287"/>
    <w:rsid w:val="00B94295"/>
    <w:rsid w:val="00B9490F"/>
    <w:rsid w:val="00B94ED5"/>
    <w:rsid w:val="00B94F44"/>
    <w:rsid w:val="00B951E3"/>
    <w:rsid w:val="00B954A5"/>
    <w:rsid w:val="00B963AD"/>
    <w:rsid w:val="00B97B33"/>
    <w:rsid w:val="00B97F2F"/>
    <w:rsid w:val="00BA0316"/>
    <w:rsid w:val="00BA048B"/>
    <w:rsid w:val="00BA0BA1"/>
    <w:rsid w:val="00BA0C74"/>
    <w:rsid w:val="00BA0F46"/>
    <w:rsid w:val="00BA1697"/>
    <w:rsid w:val="00BA1957"/>
    <w:rsid w:val="00BA3193"/>
    <w:rsid w:val="00BA3DC3"/>
    <w:rsid w:val="00BA4173"/>
    <w:rsid w:val="00BA458C"/>
    <w:rsid w:val="00BA486B"/>
    <w:rsid w:val="00BA4E74"/>
    <w:rsid w:val="00BA502D"/>
    <w:rsid w:val="00BA5470"/>
    <w:rsid w:val="00BA57A5"/>
    <w:rsid w:val="00BA5A3E"/>
    <w:rsid w:val="00BA5B8E"/>
    <w:rsid w:val="00BA5DE8"/>
    <w:rsid w:val="00BA6887"/>
    <w:rsid w:val="00BA6BD9"/>
    <w:rsid w:val="00BA701C"/>
    <w:rsid w:val="00BA7BA3"/>
    <w:rsid w:val="00BA7D8C"/>
    <w:rsid w:val="00BB0370"/>
    <w:rsid w:val="00BB03F6"/>
    <w:rsid w:val="00BB1442"/>
    <w:rsid w:val="00BB18F8"/>
    <w:rsid w:val="00BB1C5C"/>
    <w:rsid w:val="00BB1F51"/>
    <w:rsid w:val="00BB2260"/>
    <w:rsid w:val="00BB2479"/>
    <w:rsid w:val="00BB286C"/>
    <w:rsid w:val="00BB2CDD"/>
    <w:rsid w:val="00BB38D6"/>
    <w:rsid w:val="00BB559F"/>
    <w:rsid w:val="00BB6114"/>
    <w:rsid w:val="00BB6B84"/>
    <w:rsid w:val="00BC02D4"/>
    <w:rsid w:val="00BC13BD"/>
    <w:rsid w:val="00BC1688"/>
    <w:rsid w:val="00BC1693"/>
    <w:rsid w:val="00BC1DAA"/>
    <w:rsid w:val="00BC22E2"/>
    <w:rsid w:val="00BC2FD2"/>
    <w:rsid w:val="00BC347B"/>
    <w:rsid w:val="00BC3535"/>
    <w:rsid w:val="00BC3FDC"/>
    <w:rsid w:val="00BC40A7"/>
    <w:rsid w:val="00BC4342"/>
    <w:rsid w:val="00BC434D"/>
    <w:rsid w:val="00BC4EF9"/>
    <w:rsid w:val="00BC5AA2"/>
    <w:rsid w:val="00BC7313"/>
    <w:rsid w:val="00BC7CA9"/>
    <w:rsid w:val="00BD0635"/>
    <w:rsid w:val="00BD1A1C"/>
    <w:rsid w:val="00BD1FE8"/>
    <w:rsid w:val="00BD25DE"/>
    <w:rsid w:val="00BD28D5"/>
    <w:rsid w:val="00BD2C7C"/>
    <w:rsid w:val="00BD2E7B"/>
    <w:rsid w:val="00BD3AEA"/>
    <w:rsid w:val="00BD3CB5"/>
    <w:rsid w:val="00BD3E21"/>
    <w:rsid w:val="00BD3E8A"/>
    <w:rsid w:val="00BD4E53"/>
    <w:rsid w:val="00BD6066"/>
    <w:rsid w:val="00BD6B92"/>
    <w:rsid w:val="00BD6C1D"/>
    <w:rsid w:val="00BD6F3B"/>
    <w:rsid w:val="00BD72F3"/>
    <w:rsid w:val="00BD76BB"/>
    <w:rsid w:val="00BD76CD"/>
    <w:rsid w:val="00BE14A8"/>
    <w:rsid w:val="00BE15DA"/>
    <w:rsid w:val="00BE1899"/>
    <w:rsid w:val="00BE2207"/>
    <w:rsid w:val="00BE24DD"/>
    <w:rsid w:val="00BE2CDA"/>
    <w:rsid w:val="00BE4834"/>
    <w:rsid w:val="00BE5749"/>
    <w:rsid w:val="00BE5E43"/>
    <w:rsid w:val="00BE6C2C"/>
    <w:rsid w:val="00BE723A"/>
    <w:rsid w:val="00BE729C"/>
    <w:rsid w:val="00BE7693"/>
    <w:rsid w:val="00BE7709"/>
    <w:rsid w:val="00BE77BE"/>
    <w:rsid w:val="00BF0D84"/>
    <w:rsid w:val="00BF1174"/>
    <w:rsid w:val="00BF1779"/>
    <w:rsid w:val="00BF18CB"/>
    <w:rsid w:val="00BF21CB"/>
    <w:rsid w:val="00BF28C4"/>
    <w:rsid w:val="00BF4CC8"/>
    <w:rsid w:val="00BF5182"/>
    <w:rsid w:val="00BF5792"/>
    <w:rsid w:val="00BF6683"/>
    <w:rsid w:val="00BF6774"/>
    <w:rsid w:val="00BF6A5E"/>
    <w:rsid w:val="00BF6B8B"/>
    <w:rsid w:val="00BF6F2A"/>
    <w:rsid w:val="00BF6F65"/>
    <w:rsid w:val="00BF7237"/>
    <w:rsid w:val="00BF77D9"/>
    <w:rsid w:val="00BF7D59"/>
    <w:rsid w:val="00C00122"/>
    <w:rsid w:val="00C00183"/>
    <w:rsid w:val="00C004A0"/>
    <w:rsid w:val="00C0071F"/>
    <w:rsid w:val="00C0186C"/>
    <w:rsid w:val="00C01FFF"/>
    <w:rsid w:val="00C020C8"/>
    <w:rsid w:val="00C02151"/>
    <w:rsid w:val="00C02786"/>
    <w:rsid w:val="00C0279D"/>
    <w:rsid w:val="00C02A4C"/>
    <w:rsid w:val="00C02CB3"/>
    <w:rsid w:val="00C02D92"/>
    <w:rsid w:val="00C03407"/>
    <w:rsid w:val="00C03DDD"/>
    <w:rsid w:val="00C03E5B"/>
    <w:rsid w:val="00C0429A"/>
    <w:rsid w:val="00C049F9"/>
    <w:rsid w:val="00C05C21"/>
    <w:rsid w:val="00C05FDA"/>
    <w:rsid w:val="00C0622E"/>
    <w:rsid w:val="00C0655C"/>
    <w:rsid w:val="00C07AC0"/>
    <w:rsid w:val="00C10602"/>
    <w:rsid w:val="00C10C39"/>
    <w:rsid w:val="00C10CD2"/>
    <w:rsid w:val="00C11212"/>
    <w:rsid w:val="00C11A12"/>
    <w:rsid w:val="00C11B0A"/>
    <w:rsid w:val="00C12213"/>
    <w:rsid w:val="00C127DE"/>
    <w:rsid w:val="00C12B46"/>
    <w:rsid w:val="00C135C5"/>
    <w:rsid w:val="00C135D0"/>
    <w:rsid w:val="00C141CD"/>
    <w:rsid w:val="00C14240"/>
    <w:rsid w:val="00C14522"/>
    <w:rsid w:val="00C14DE7"/>
    <w:rsid w:val="00C15B83"/>
    <w:rsid w:val="00C15BF3"/>
    <w:rsid w:val="00C16B11"/>
    <w:rsid w:val="00C175AC"/>
    <w:rsid w:val="00C1762B"/>
    <w:rsid w:val="00C201A4"/>
    <w:rsid w:val="00C208DA"/>
    <w:rsid w:val="00C20A0A"/>
    <w:rsid w:val="00C2113B"/>
    <w:rsid w:val="00C22BA8"/>
    <w:rsid w:val="00C23457"/>
    <w:rsid w:val="00C23733"/>
    <w:rsid w:val="00C23F71"/>
    <w:rsid w:val="00C274E2"/>
    <w:rsid w:val="00C27608"/>
    <w:rsid w:val="00C30732"/>
    <w:rsid w:val="00C3108F"/>
    <w:rsid w:val="00C3133C"/>
    <w:rsid w:val="00C3150A"/>
    <w:rsid w:val="00C31801"/>
    <w:rsid w:val="00C32C1F"/>
    <w:rsid w:val="00C33ACC"/>
    <w:rsid w:val="00C33D0E"/>
    <w:rsid w:val="00C34218"/>
    <w:rsid w:val="00C34234"/>
    <w:rsid w:val="00C34249"/>
    <w:rsid w:val="00C34689"/>
    <w:rsid w:val="00C34D46"/>
    <w:rsid w:val="00C3686F"/>
    <w:rsid w:val="00C372CC"/>
    <w:rsid w:val="00C37930"/>
    <w:rsid w:val="00C4005E"/>
    <w:rsid w:val="00C40281"/>
    <w:rsid w:val="00C4045D"/>
    <w:rsid w:val="00C40B0D"/>
    <w:rsid w:val="00C40B63"/>
    <w:rsid w:val="00C41029"/>
    <w:rsid w:val="00C410C3"/>
    <w:rsid w:val="00C41128"/>
    <w:rsid w:val="00C4361F"/>
    <w:rsid w:val="00C43D17"/>
    <w:rsid w:val="00C43F18"/>
    <w:rsid w:val="00C43F6D"/>
    <w:rsid w:val="00C4464B"/>
    <w:rsid w:val="00C4607F"/>
    <w:rsid w:val="00C46ACB"/>
    <w:rsid w:val="00C47B08"/>
    <w:rsid w:val="00C50224"/>
    <w:rsid w:val="00C51221"/>
    <w:rsid w:val="00C51359"/>
    <w:rsid w:val="00C517AF"/>
    <w:rsid w:val="00C517ED"/>
    <w:rsid w:val="00C523CC"/>
    <w:rsid w:val="00C53559"/>
    <w:rsid w:val="00C53CA1"/>
    <w:rsid w:val="00C549F6"/>
    <w:rsid w:val="00C54B30"/>
    <w:rsid w:val="00C54D21"/>
    <w:rsid w:val="00C5627E"/>
    <w:rsid w:val="00C56A99"/>
    <w:rsid w:val="00C57088"/>
    <w:rsid w:val="00C57320"/>
    <w:rsid w:val="00C57CB2"/>
    <w:rsid w:val="00C611FB"/>
    <w:rsid w:val="00C61374"/>
    <w:rsid w:val="00C62AA2"/>
    <w:rsid w:val="00C62E05"/>
    <w:rsid w:val="00C62E49"/>
    <w:rsid w:val="00C634B7"/>
    <w:rsid w:val="00C63FD8"/>
    <w:rsid w:val="00C6400E"/>
    <w:rsid w:val="00C64DB7"/>
    <w:rsid w:val="00C65412"/>
    <w:rsid w:val="00C6601A"/>
    <w:rsid w:val="00C66397"/>
    <w:rsid w:val="00C66701"/>
    <w:rsid w:val="00C677CA"/>
    <w:rsid w:val="00C705CB"/>
    <w:rsid w:val="00C706D1"/>
    <w:rsid w:val="00C70CC6"/>
    <w:rsid w:val="00C7140E"/>
    <w:rsid w:val="00C71554"/>
    <w:rsid w:val="00C732E8"/>
    <w:rsid w:val="00C73DEF"/>
    <w:rsid w:val="00C73E19"/>
    <w:rsid w:val="00C740C9"/>
    <w:rsid w:val="00C746C1"/>
    <w:rsid w:val="00C748C2"/>
    <w:rsid w:val="00C74B85"/>
    <w:rsid w:val="00C75647"/>
    <w:rsid w:val="00C75D4D"/>
    <w:rsid w:val="00C7644D"/>
    <w:rsid w:val="00C76C76"/>
    <w:rsid w:val="00C77E8C"/>
    <w:rsid w:val="00C8007B"/>
    <w:rsid w:val="00C811CB"/>
    <w:rsid w:val="00C812F1"/>
    <w:rsid w:val="00C819CB"/>
    <w:rsid w:val="00C81F02"/>
    <w:rsid w:val="00C821C3"/>
    <w:rsid w:val="00C82496"/>
    <w:rsid w:val="00C83DF7"/>
    <w:rsid w:val="00C8553A"/>
    <w:rsid w:val="00C85700"/>
    <w:rsid w:val="00C8607E"/>
    <w:rsid w:val="00C869AA"/>
    <w:rsid w:val="00C86DD6"/>
    <w:rsid w:val="00C870E7"/>
    <w:rsid w:val="00C872E7"/>
    <w:rsid w:val="00C8749C"/>
    <w:rsid w:val="00C8760A"/>
    <w:rsid w:val="00C87E09"/>
    <w:rsid w:val="00C90100"/>
    <w:rsid w:val="00C901B9"/>
    <w:rsid w:val="00C903AD"/>
    <w:rsid w:val="00C90EB3"/>
    <w:rsid w:val="00C90EE3"/>
    <w:rsid w:val="00C91241"/>
    <w:rsid w:val="00C91B44"/>
    <w:rsid w:val="00C9297F"/>
    <w:rsid w:val="00C92BC1"/>
    <w:rsid w:val="00C93091"/>
    <w:rsid w:val="00C94505"/>
    <w:rsid w:val="00C95A6E"/>
    <w:rsid w:val="00C969C4"/>
    <w:rsid w:val="00C96E20"/>
    <w:rsid w:val="00C97154"/>
    <w:rsid w:val="00CA00BE"/>
    <w:rsid w:val="00CA2225"/>
    <w:rsid w:val="00CA2727"/>
    <w:rsid w:val="00CA27F4"/>
    <w:rsid w:val="00CA2C51"/>
    <w:rsid w:val="00CA2F15"/>
    <w:rsid w:val="00CA372B"/>
    <w:rsid w:val="00CA3C1F"/>
    <w:rsid w:val="00CA6104"/>
    <w:rsid w:val="00CA6601"/>
    <w:rsid w:val="00CA7069"/>
    <w:rsid w:val="00CA7960"/>
    <w:rsid w:val="00CA79FA"/>
    <w:rsid w:val="00CB055E"/>
    <w:rsid w:val="00CB0BD8"/>
    <w:rsid w:val="00CB0C10"/>
    <w:rsid w:val="00CB0F38"/>
    <w:rsid w:val="00CB1473"/>
    <w:rsid w:val="00CB168A"/>
    <w:rsid w:val="00CB28D3"/>
    <w:rsid w:val="00CB39DC"/>
    <w:rsid w:val="00CB429B"/>
    <w:rsid w:val="00CB48E9"/>
    <w:rsid w:val="00CB4BD0"/>
    <w:rsid w:val="00CB6DD1"/>
    <w:rsid w:val="00CB712E"/>
    <w:rsid w:val="00CB768C"/>
    <w:rsid w:val="00CB788A"/>
    <w:rsid w:val="00CC06B1"/>
    <w:rsid w:val="00CC0A08"/>
    <w:rsid w:val="00CC1294"/>
    <w:rsid w:val="00CC1721"/>
    <w:rsid w:val="00CC178A"/>
    <w:rsid w:val="00CC1A6C"/>
    <w:rsid w:val="00CC2F02"/>
    <w:rsid w:val="00CC3C85"/>
    <w:rsid w:val="00CC3FDC"/>
    <w:rsid w:val="00CC44DF"/>
    <w:rsid w:val="00CC52CC"/>
    <w:rsid w:val="00CC60FC"/>
    <w:rsid w:val="00CC622D"/>
    <w:rsid w:val="00CC6661"/>
    <w:rsid w:val="00CC676F"/>
    <w:rsid w:val="00CC6AAE"/>
    <w:rsid w:val="00CC7161"/>
    <w:rsid w:val="00CC7348"/>
    <w:rsid w:val="00CD063B"/>
    <w:rsid w:val="00CD0B04"/>
    <w:rsid w:val="00CD1617"/>
    <w:rsid w:val="00CD1886"/>
    <w:rsid w:val="00CD1B39"/>
    <w:rsid w:val="00CD1F42"/>
    <w:rsid w:val="00CD22A2"/>
    <w:rsid w:val="00CD23E7"/>
    <w:rsid w:val="00CD27CF"/>
    <w:rsid w:val="00CD29CD"/>
    <w:rsid w:val="00CD2C3D"/>
    <w:rsid w:val="00CD3A9E"/>
    <w:rsid w:val="00CD3ED5"/>
    <w:rsid w:val="00CD4463"/>
    <w:rsid w:val="00CD4992"/>
    <w:rsid w:val="00CD5DA2"/>
    <w:rsid w:val="00CD5E2B"/>
    <w:rsid w:val="00CD5F6F"/>
    <w:rsid w:val="00CD6D1B"/>
    <w:rsid w:val="00CD6E95"/>
    <w:rsid w:val="00CD7706"/>
    <w:rsid w:val="00CD7A5E"/>
    <w:rsid w:val="00CD7FBC"/>
    <w:rsid w:val="00CE035D"/>
    <w:rsid w:val="00CE0540"/>
    <w:rsid w:val="00CE0D81"/>
    <w:rsid w:val="00CE1239"/>
    <w:rsid w:val="00CE260B"/>
    <w:rsid w:val="00CE2C21"/>
    <w:rsid w:val="00CE4109"/>
    <w:rsid w:val="00CE41A2"/>
    <w:rsid w:val="00CE4758"/>
    <w:rsid w:val="00CE4D60"/>
    <w:rsid w:val="00CE5967"/>
    <w:rsid w:val="00CE6340"/>
    <w:rsid w:val="00CE7465"/>
    <w:rsid w:val="00CF123B"/>
    <w:rsid w:val="00CF13E0"/>
    <w:rsid w:val="00CF1994"/>
    <w:rsid w:val="00CF2004"/>
    <w:rsid w:val="00CF3AC5"/>
    <w:rsid w:val="00CF3C44"/>
    <w:rsid w:val="00CF5B56"/>
    <w:rsid w:val="00CF5D87"/>
    <w:rsid w:val="00CF6BDC"/>
    <w:rsid w:val="00CF76E4"/>
    <w:rsid w:val="00CF7EDE"/>
    <w:rsid w:val="00D00788"/>
    <w:rsid w:val="00D007A7"/>
    <w:rsid w:val="00D01D08"/>
    <w:rsid w:val="00D02A8C"/>
    <w:rsid w:val="00D04F1E"/>
    <w:rsid w:val="00D05277"/>
    <w:rsid w:val="00D05370"/>
    <w:rsid w:val="00D0646B"/>
    <w:rsid w:val="00D065C3"/>
    <w:rsid w:val="00D1034D"/>
    <w:rsid w:val="00D1066B"/>
    <w:rsid w:val="00D124EA"/>
    <w:rsid w:val="00D12A29"/>
    <w:rsid w:val="00D131C0"/>
    <w:rsid w:val="00D13784"/>
    <w:rsid w:val="00D13E84"/>
    <w:rsid w:val="00D13F58"/>
    <w:rsid w:val="00D13FF7"/>
    <w:rsid w:val="00D14444"/>
    <w:rsid w:val="00D14E15"/>
    <w:rsid w:val="00D15FAA"/>
    <w:rsid w:val="00D16191"/>
    <w:rsid w:val="00D16305"/>
    <w:rsid w:val="00D16676"/>
    <w:rsid w:val="00D17B7F"/>
    <w:rsid w:val="00D20CC5"/>
    <w:rsid w:val="00D2117C"/>
    <w:rsid w:val="00D224EA"/>
    <w:rsid w:val="00D227EF"/>
    <w:rsid w:val="00D22B40"/>
    <w:rsid w:val="00D23BFD"/>
    <w:rsid w:val="00D25275"/>
    <w:rsid w:val="00D26AC0"/>
    <w:rsid w:val="00D3009A"/>
    <w:rsid w:val="00D301DA"/>
    <w:rsid w:val="00D31D93"/>
    <w:rsid w:val="00D3238F"/>
    <w:rsid w:val="00D33332"/>
    <w:rsid w:val="00D33BE3"/>
    <w:rsid w:val="00D340D6"/>
    <w:rsid w:val="00D35628"/>
    <w:rsid w:val="00D35AFE"/>
    <w:rsid w:val="00D35C47"/>
    <w:rsid w:val="00D3644D"/>
    <w:rsid w:val="00D37BBE"/>
    <w:rsid w:val="00D42305"/>
    <w:rsid w:val="00D43DB4"/>
    <w:rsid w:val="00D443F9"/>
    <w:rsid w:val="00D4495C"/>
    <w:rsid w:val="00D46399"/>
    <w:rsid w:val="00D463B5"/>
    <w:rsid w:val="00D467AF"/>
    <w:rsid w:val="00D467B3"/>
    <w:rsid w:val="00D46F14"/>
    <w:rsid w:val="00D4749C"/>
    <w:rsid w:val="00D47759"/>
    <w:rsid w:val="00D47C0B"/>
    <w:rsid w:val="00D515BD"/>
    <w:rsid w:val="00D51959"/>
    <w:rsid w:val="00D51A3D"/>
    <w:rsid w:val="00D5259B"/>
    <w:rsid w:val="00D532D6"/>
    <w:rsid w:val="00D53B59"/>
    <w:rsid w:val="00D544B9"/>
    <w:rsid w:val="00D54B84"/>
    <w:rsid w:val="00D54B8F"/>
    <w:rsid w:val="00D551FF"/>
    <w:rsid w:val="00D55349"/>
    <w:rsid w:val="00D55399"/>
    <w:rsid w:val="00D55A95"/>
    <w:rsid w:val="00D56A5B"/>
    <w:rsid w:val="00D57D9C"/>
    <w:rsid w:val="00D601B0"/>
    <w:rsid w:val="00D60920"/>
    <w:rsid w:val="00D60C2A"/>
    <w:rsid w:val="00D61124"/>
    <w:rsid w:val="00D61224"/>
    <w:rsid w:val="00D61257"/>
    <w:rsid w:val="00D6187A"/>
    <w:rsid w:val="00D61B3D"/>
    <w:rsid w:val="00D63A8A"/>
    <w:rsid w:val="00D65826"/>
    <w:rsid w:val="00D66031"/>
    <w:rsid w:val="00D660AF"/>
    <w:rsid w:val="00D67294"/>
    <w:rsid w:val="00D6742E"/>
    <w:rsid w:val="00D67B71"/>
    <w:rsid w:val="00D67E7F"/>
    <w:rsid w:val="00D70BA5"/>
    <w:rsid w:val="00D722C1"/>
    <w:rsid w:val="00D72447"/>
    <w:rsid w:val="00D7353D"/>
    <w:rsid w:val="00D73C91"/>
    <w:rsid w:val="00D74069"/>
    <w:rsid w:val="00D74B2C"/>
    <w:rsid w:val="00D74D1B"/>
    <w:rsid w:val="00D7520E"/>
    <w:rsid w:val="00D7529D"/>
    <w:rsid w:val="00D75892"/>
    <w:rsid w:val="00D75C7C"/>
    <w:rsid w:val="00D75FED"/>
    <w:rsid w:val="00D765C2"/>
    <w:rsid w:val="00D76818"/>
    <w:rsid w:val="00D772D2"/>
    <w:rsid w:val="00D774C0"/>
    <w:rsid w:val="00D803E3"/>
    <w:rsid w:val="00D8098E"/>
    <w:rsid w:val="00D81B2D"/>
    <w:rsid w:val="00D82249"/>
    <w:rsid w:val="00D82606"/>
    <w:rsid w:val="00D8262D"/>
    <w:rsid w:val="00D82732"/>
    <w:rsid w:val="00D82FD4"/>
    <w:rsid w:val="00D843D8"/>
    <w:rsid w:val="00D84EF0"/>
    <w:rsid w:val="00D85468"/>
    <w:rsid w:val="00D86034"/>
    <w:rsid w:val="00D86E46"/>
    <w:rsid w:val="00D871AC"/>
    <w:rsid w:val="00D874C4"/>
    <w:rsid w:val="00D87862"/>
    <w:rsid w:val="00D90956"/>
    <w:rsid w:val="00D90C9C"/>
    <w:rsid w:val="00D91648"/>
    <w:rsid w:val="00D92084"/>
    <w:rsid w:val="00D92E3E"/>
    <w:rsid w:val="00D92EF4"/>
    <w:rsid w:val="00D931D7"/>
    <w:rsid w:val="00D93C18"/>
    <w:rsid w:val="00D944DB"/>
    <w:rsid w:val="00D960F5"/>
    <w:rsid w:val="00D96478"/>
    <w:rsid w:val="00D968FD"/>
    <w:rsid w:val="00D975A4"/>
    <w:rsid w:val="00D97903"/>
    <w:rsid w:val="00D97A8B"/>
    <w:rsid w:val="00D97FA3"/>
    <w:rsid w:val="00DA07CA"/>
    <w:rsid w:val="00DA07DF"/>
    <w:rsid w:val="00DA0B6F"/>
    <w:rsid w:val="00DA10BE"/>
    <w:rsid w:val="00DA180F"/>
    <w:rsid w:val="00DA3482"/>
    <w:rsid w:val="00DA38EE"/>
    <w:rsid w:val="00DA3C08"/>
    <w:rsid w:val="00DA454F"/>
    <w:rsid w:val="00DA4A3E"/>
    <w:rsid w:val="00DA4CD3"/>
    <w:rsid w:val="00DA4EEB"/>
    <w:rsid w:val="00DA5808"/>
    <w:rsid w:val="00DA5B7E"/>
    <w:rsid w:val="00DA5FBC"/>
    <w:rsid w:val="00DA63C4"/>
    <w:rsid w:val="00DA6AB7"/>
    <w:rsid w:val="00DB030E"/>
    <w:rsid w:val="00DB0347"/>
    <w:rsid w:val="00DB03FB"/>
    <w:rsid w:val="00DB04A1"/>
    <w:rsid w:val="00DB093D"/>
    <w:rsid w:val="00DB0B20"/>
    <w:rsid w:val="00DB0FD2"/>
    <w:rsid w:val="00DB11E7"/>
    <w:rsid w:val="00DB185B"/>
    <w:rsid w:val="00DB1949"/>
    <w:rsid w:val="00DB1C8A"/>
    <w:rsid w:val="00DB1FF1"/>
    <w:rsid w:val="00DB2073"/>
    <w:rsid w:val="00DB23DF"/>
    <w:rsid w:val="00DB26BF"/>
    <w:rsid w:val="00DB293E"/>
    <w:rsid w:val="00DB2DA9"/>
    <w:rsid w:val="00DB339B"/>
    <w:rsid w:val="00DB34AB"/>
    <w:rsid w:val="00DB409A"/>
    <w:rsid w:val="00DB4435"/>
    <w:rsid w:val="00DB4C9A"/>
    <w:rsid w:val="00DB68AE"/>
    <w:rsid w:val="00DB69F6"/>
    <w:rsid w:val="00DC15DC"/>
    <w:rsid w:val="00DC1731"/>
    <w:rsid w:val="00DC18DA"/>
    <w:rsid w:val="00DC18F4"/>
    <w:rsid w:val="00DC1BBA"/>
    <w:rsid w:val="00DC1E32"/>
    <w:rsid w:val="00DC205A"/>
    <w:rsid w:val="00DC2924"/>
    <w:rsid w:val="00DC3663"/>
    <w:rsid w:val="00DC371E"/>
    <w:rsid w:val="00DC3952"/>
    <w:rsid w:val="00DC3D3A"/>
    <w:rsid w:val="00DC405C"/>
    <w:rsid w:val="00DC43D3"/>
    <w:rsid w:val="00DC4874"/>
    <w:rsid w:val="00DC5C36"/>
    <w:rsid w:val="00DC640B"/>
    <w:rsid w:val="00DC6829"/>
    <w:rsid w:val="00DD010A"/>
    <w:rsid w:val="00DD23B2"/>
    <w:rsid w:val="00DD245E"/>
    <w:rsid w:val="00DD355C"/>
    <w:rsid w:val="00DD4B96"/>
    <w:rsid w:val="00DD575D"/>
    <w:rsid w:val="00DD5F7C"/>
    <w:rsid w:val="00DD6513"/>
    <w:rsid w:val="00DD6A1A"/>
    <w:rsid w:val="00DD6C54"/>
    <w:rsid w:val="00DD6E77"/>
    <w:rsid w:val="00DD7943"/>
    <w:rsid w:val="00DD7F69"/>
    <w:rsid w:val="00DE039C"/>
    <w:rsid w:val="00DE0584"/>
    <w:rsid w:val="00DE079D"/>
    <w:rsid w:val="00DE0813"/>
    <w:rsid w:val="00DE0815"/>
    <w:rsid w:val="00DE0A9D"/>
    <w:rsid w:val="00DE0E2F"/>
    <w:rsid w:val="00DE1236"/>
    <w:rsid w:val="00DE1C2B"/>
    <w:rsid w:val="00DE22D2"/>
    <w:rsid w:val="00DE2A46"/>
    <w:rsid w:val="00DE2A65"/>
    <w:rsid w:val="00DE3363"/>
    <w:rsid w:val="00DE3A33"/>
    <w:rsid w:val="00DE452F"/>
    <w:rsid w:val="00DE4785"/>
    <w:rsid w:val="00DE5282"/>
    <w:rsid w:val="00DE5463"/>
    <w:rsid w:val="00DE5E84"/>
    <w:rsid w:val="00DF0259"/>
    <w:rsid w:val="00DF027C"/>
    <w:rsid w:val="00DF02B3"/>
    <w:rsid w:val="00DF108F"/>
    <w:rsid w:val="00DF1465"/>
    <w:rsid w:val="00DF1746"/>
    <w:rsid w:val="00DF17C3"/>
    <w:rsid w:val="00DF1F1A"/>
    <w:rsid w:val="00DF211B"/>
    <w:rsid w:val="00DF2D79"/>
    <w:rsid w:val="00DF314C"/>
    <w:rsid w:val="00DF33B0"/>
    <w:rsid w:val="00DF44CC"/>
    <w:rsid w:val="00DF46BC"/>
    <w:rsid w:val="00DF4912"/>
    <w:rsid w:val="00DF57AD"/>
    <w:rsid w:val="00DF5A8A"/>
    <w:rsid w:val="00DF6116"/>
    <w:rsid w:val="00DF6212"/>
    <w:rsid w:val="00DF6BDC"/>
    <w:rsid w:val="00E009BA"/>
    <w:rsid w:val="00E014B5"/>
    <w:rsid w:val="00E02A14"/>
    <w:rsid w:val="00E02C4E"/>
    <w:rsid w:val="00E030B1"/>
    <w:rsid w:val="00E049BF"/>
    <w:rsid w:val="00E04DD5"/>
    <w:rsid w:val="00E050D7"/>
    <w:rsid w:val="00E05F24"/>
    <w:rsid w:val="00E063A8"/>
    <w:rsid w:val="00E06B0A"/>
    <w:rsid w:val="00E0761A"/>
    <w:rsid w:val="00E07F6F"/>
    <w:rsid w:val="00E07FCC"/>
    <w:rsid w:val="00E11008"/>
    <w:rsid w:val="00E111C9"/>
    <w:rsid w:val="00E111D8"/>
    <w:rsid w:val="00E1138F"/>
    <w:rsid w:val="00E1148F"/>
    <w:rsid w:val="00E117B5"/>
    <w:rsid w:val="00E11AC1"/>
    <w:rsid w:val="00E11ECF"/>
    <w:rsid w:val="00E1202C"/>
    <w:rsid w:val="00E1298B"/>
    <w:rsid w:val="00E13322"/>
    <w:rsid w:val="00E1369B"/>
    <w:rsid w:val="00E138A9"/>
    <w:rsid w:val="00E13BC7"/>
    <w:rsid w:val="00E13EED"/>
    <w:rsid w:val="00E15718"/>
    <w:rsid w:val="00E15B65"/>
    <w:rsid w:val="00E15FAC"/>
    <w:rsid w:val="00E1627E"/>
    <w:rsid w:val="00E163B5"/>
    <w:rsid w:val="00E1787E"/>
    <w:rsid w:val="00E178A3"/>
    <w:rsid w:val="00E203E6"/>
    <w:rsid w:val="00E20B41"/>
    <w:rsid w:val="00E20DDF"/>
    <w:rsid w:val="00E22F65"/>
    <w:rsid w:val="00E2389E"/>
    <w:rsid w:val="00E23B1F"/>
    <w:rsid w:val="00E23B92"/>
    <w:rsid w:val="00E23C1A"/>
    <w:rsid w:val="00E240F9"/>
    <w:rsid w:val="00E24C4B"/>
    <w:rsid w:val="00E25C4B"/>
    <w:rsid w:val="00E26059"/>
    <w:rsid w:val="00E27D6C"/>
    <w:rsid w:val="00E31803"/>
    <w:rsid w:val="00E3191A"/>
    <w:rsid w:val="00E32222"/>
    <w:rsid w:val="00E32573"/>
    <w:rsid w:val="00E33B0D"/>
    <w:rsid w:val="00E33F1C"/>
    <w:rsid w:val="00E344D0"/>
    <w:rsid w:val="00E34896"/>
    <w:rsid w:val="00E34919"/>
    <w:rsid w:val="00E35206"/>
    <w:rsid w:val="00E35477"/>
    <w:rsid w:val="00E362C4"/>
    <w:rsid w:val="00E36362"/>
    <w:rsid w:val="00E3647F"/>
    <w:rsid w:val="00E376DD"/>
    <w:rsid w:val="00E37870"/>
    <w:rsid w:val="00E37F14"/>
    <w:rsid w:val="00E37FAD"/>
    <w:rsid w:val="00E40511"/>
    <w:rsid w:val="00E41198"/>
    <w:rsid w:val="00E4122C"/>
    <w:rsid w:val="00E41A50"/>
    <w:rsid w:val="00E4229D"/>
    <w:rsid w:val="00E432CC"/>
    <w:rsid w:val="00E43CA2"/>
    <w:rsid w:val="00E44352"/>
    <w:rsid w:val="00E44A4B"/>
    <w:rsid w:val="00E44C77"/>
    <w:rsid w:val="00E46096"/>
    <w:rsid w:val="00E461C6"/>
    <w:rsid w:val="00E46D33"/>
    <w:rsid w:val="00E46F66"/>
    <w:rsid w:val="00E4717B"/>
    <w:rsid w:val="00E47791"/>
    <w:rsid w:val="00E479AB"/>
    <w:rsid w:val="00E503C8"/>
    <w:rsid w:val="00E520DE"/>
    <w:rsid w:val="00E5335A"/>
    <w:rsid w:val="00E53781"/>
    <w:rsid w:val="00E5388F"/>
    <w:rsid w:val="00E539D9"/>
    <w:rsid w:val="00E53E12"/>
    <w:rsid w:val="00E543FE"/>
    <w:rsid w:val="00E54808"/>
    <w:rsid w:val="00E55CE4"/>
    <w:rsid w:val="00E56D52"/>
    <w:rsid w:val="00E56F56"/>
    <w:rsid w:val="00E57927"/>
    <w:rsid w:val="00E610D6"/>
    <w:rsid w:val="00E61586"/>
    <w:rsid w:val="00E6263B"/>
    <w:rsid w:val="00E63A73"/>
    <w:rsid w:val="00E63D2E"/>
    <w:rsid w:val="00E64140"/>
    <w:rsid w:val="00E65B5D"/>
    <w:rsid w:val="00E65E40"/>
    <w:rsid w:val="00E6694A"/>
    <w:rsid w:val="00E66B3E"/>
    <w:rsid w:val="00E70004"/>
    <w:rsid w:val="00E70282"/>
    <w:rsid w:val="00E70447"/>
    <w:rsid w:val="00E7085D"/>
    <w:rsid w:val="00E70DB1"/>
    <w:rsid w:val="00E719CE"/>
    <w:rsid w:val="00E71E03"/>
    <w:rsid w:val="00E72E84"/>
    <w:rsid w:val="00E73780"/>
    <w:rsid w:val="00E73CFE"/>
    <w:rsid w:val="00E7401D"/>
    <w:rsid w:val="00E74C2D"/>
    <w:rsid w:val="00E74C38"/>
    <w:rsid w:val="00E752AB"/>
    <w:rsid w:val="00E75A01"/>
    <w:rsid w:val="00E768A0"/>
    <w:rsid w:val="00E76FDF"/>
    <w:rsid w:val="00E81206"/>
    <w:rsid w:val="00E81B14"/>
    <w:rsid w:val="00E8331B"/>
    <w:rsid w:val="00E83854"/>
    <w:rsid w:val="00E84608"/>
    <w:rsid w:val="00E84C54"/>
    <w:rsid w:val="00E8527E"/>
    <w:rsid w:val="00E855CA"/>
    <w:rsid w:val="00E857DE"/>
    <w:rsid w:val="00E859EC"/>
    <w:rsid w:val="00E87168"/>
    <w:rsid w:val="00E871BB"/>
    <w:rsid w:val="00E87679"/>
    <w:rsid w:val="00E87ADD"/>
    <w:rsid w:val="00E9129B"/>
    <w:rsid w:val="00E91459"/>
    <w:rsid w:val="00E92573"/>
    <w:rsid w:val="00E92AB4"/>
    <w:rsid w:val="00E93134"/>
    <w:rsid w:val="00E93E6A"/>
    <w:rsid w:val="00E94449"/>
    <w:rsid w:val="00E94458"/>
    <w:rsid w:val="00E94FB0"/>
    <w:rsid w:val="00E954FA"/>
    <w:rsid w:val="00E9572E"/>
    <w:rsid w:val="00E96052"/>
    <w:rsid w:val="00E964E5"/>
    <w:rsid w:val="00E966BC"/>
    <w:rsid w:val="00E96809"/>
    <w:rsid w:val="00E97316"/>
    <w:rsid w:val="00E97788"/>
    <w:rsid w:val="00E977B6"/>
    <w:rsid w:val="00E97C31"/>
    <w:rsid w:val="00EA08E6"/>
    <w:rsid w:val="00EA0922"/>
    <w:rsid w:val="00EA11FB"/>
    <w:rsid w:val="00EA1D68"/>
    <w:rsid w:val="00EA29E3"/>
    <w:rsid w:val="00EA3046"/>
    <w:rsid w:val="00EA36EC"/>
    <w:rsid w:val="00EA41B3"/>
    <w:rsid w:val="00EA4359"/>
    <w:rsid w:val="00EA4526"/>
    <w:rsid w:val="00EA4EAE"/>
    <w:rsid w:val="00EA512C"/>
    <w:rsid w:val="00EA53FB"/>
    <w:rsid w:val="00EA5853"/>
    <w:rsid w:val="00EA5CF8"/>
    <w:rsid w:val="00EA6B0E"/>
    <w:rsid w:val="00EA7C26"/>
    <w:rsid w:val="00EA7F06"/>
    <w:rsid w:val="00EB029A"/>
    <w:rsid w:val="00EB05F5"/>
    <w:rsid w:val="00EB2EFE"/>
    <w:rsid w:val="00EB3762"/>
    <w:rsid w:val="00EB48E5"/>
    <w:rsid w:val="00EB4AC0"/>
    <w:rsid w:val="00EB4BC3"/>
    <w:rsid w:val="00EB4D8B"/>
    <w:rsid w:val="00EB5EFC"/>
    <w:rsid w:val="00EB65B6"/>
    <w:rsid w:val="00EB69B2"/>
    <w:rsid w:val="00EB6EF6"/>
    <w:rsid w:val="00EB7A95"/>
    <w:rsid w:val="00EC00F0"/>
    <w:rsid w:val="00EC0304"/>
    <w:rsid w:val="00EC03F3"/>
    <w:rsid w:val="00EC1C6F"/>
    <w:rsid w:val="00EC1CEB"/>
    <w:rsid w:val="00EC21E6"/>
    <w:rsid w:val="00EC222C"/>
    <w:rsid w:val="00EC3CB4"/>
    <w:rsid w:val="00EC5B21"/>
    <w:rsid w:val="00EC5FC5"/>
    <w:rsid w:val="00EC6EAD"/>
    <w:rsid w:val="00EC6F3A"/>
    <w:rsid w:val="00EC7296"/>
    <w:rsid w:val="00EC7474"/>
    <w:rsid w:val="00EC74B4"/>
    <w:rsid w:val="00ED030E"/>
    <w:rsid w:val="00ED1A87"/>
    <w:rsid w:val="00ED1D6E"/>
    <w:rsid w:val="00ED1E5D"/>
    <w:rsid w:val="00ED2848"/>
    <w:rsid w:val="00ED2B84"/>
    <w:rsid w:val="00ED2DC3"/>
    <w:rsid w:val="00ED3C0D"/>
    <w:rsid w:val="00ED4140"/>
    <w:rsid w:val="00ED434F"/>
    <w:rsid w:val="00ED458B"/>
    <w:rsid w:val="00ED4BA0"/>
    <w:rsid w:val="00ED5029"/>
    <w:rsid w:val="00ED558D"/>
    <w:rsid w:val="00ED5A58"/>
    <w:rsid w:val="00ED65ED"/>
    <w:rsid w:val="00ED6F61"/>
    <w:rsid w:val="00ED7A19"/>
    <w:rsid w:val="00ED7C07"/>
    <w:rsid w:val="00EE06A9"/>
    <w:rsid w:val="00EE0F02"/>
    <w:rsid w:val="00EE1768"/>
    <w:rsid w:val="00EE2A61"/>
    <w:rsid w:val="00EE2E21"/>
    <w:rsid w:val="00EE3C84"/>
    <w:rsid w:val="00EE3EAA"/>
    <w:rsid w:val="00EE3FE9"/>
    <w:rsid w:val="00EE4A04"/>
    <w:rsid w:val="00EE5332"/>
    <w:rsid w:val="00EE5818"/>
    <w:rsid w:val="00EE6992"/>
    <w:rsid w:val="00EE6A61"/>
    <w:rsid w:val="00EF0A3C"/>
    <w:rsid w:val="00EF137E"/>
    <w:rsid w:val="00EF2018"/>
    <w:rsid w:val="00EF24DE"/>
    <w:rsid w:val="00EF3A80"/>
    <w:rsid w:val="00EF4279"/>
    <w:rsid w:val="00EF4A39"/>
    <w:rsid w:val="00F00539"/>
    <w:rsid w:val="00F01C33"/>
    <w:rsid w:val="00F0221C"/>
    <w:rsid w:val="00F039F1"/>
    <w:rsid w:val="00F03CFD"/>
    <w:rsid w:val="00F0415B"/>
    <w:rsid w:val="00F044E9"/>
    <w:rsid w:val="00F049F2"/>
    <w:rsid w:val="00F05988"/>
    <w:rsid w:val="00F0618B"/>
    <w:rsid w:val="00F07263"/>
    <w:rsid w:val="00F10ABF"/>
    <w:rsid w:val="00F10ACB"/>
    <w:rsid w:val="00F11552"/>
    <w:rsid w:val="00F11CCB"/>
    <w:rsid w:val="00F121E8"/>
    <w:rsid w:val="00F125D3"/>
    <w:rsid w:val="00F125EE"/>
    <w:rsid w:val="00F12EE7"/>
    <w:rsid w:val="00F13655"/>
    <w:rsid w:val="00F1439E"/>
    <w:rsid w:val="00F145DD"/>
    <w:rsid w:val="00F15034"/>
    <w:rsid w:val="00F15FA6"/>
    <w:rsid w:val="00F15FAC"/>
    <w:rsid w:val="00F1646B"/>
    <w:rsid w:val="00F16650"/>
    <w:rsid w:val="00F16FAB"/>
    <w:rsid w:val="00F173AB"/>
    <w:rsid w:val="00F17799"/>
    <w:rsid w:val="00F177CA"/>
    <w:rsid w:val="00F17BF6"/>
    <w:rsid w:val="00F2117F"/>
    <w:rsid w:val="00F21AD6"/>
    <w:rsid w:val="00F22169"/>
    <w:rsid w:val="00F23A78"/>
    <w:rsid w:val="00F2433F"/>
    <w:rsid w:val="00F24573"/>
    <w:rsid w:val="00F24B90"/>
    <w:rsid w:val="00F2596D"/>
    <w:rsid w:val="00F26198"/>
    <w:rsid w:val="00F26D11"/>
    <w:rsid w:val="00F26EDD"/>
    <w:rsid w:val="00F2790E"/>
    <w:rsid w:val="00F308C8"/>
    <w:rsid w:val="00F30FB3"/>
    <w:rsid w:val="00F31EE3"/>
    <w:rsid w:val="00F321DC"/>
    <w:rsid w:val="00F328D8"/>
    <w:rsid w:val="00F3310A"/>
    <w:rsid w:val="00F33BE8"/>
    <w:rsid w:val="00F33CA9"/>
    <w:rsid w:val="00F3415A"/>
    <w:rsid w:val="00F34C2C"/>
    <w:rsid w:val="00F35C16"/>
    <w:rsid w:val="00F35FB6"/>
    <w:rsid w:val="00F3617D"/>
    <w:rsid w:val="00F36811"/>
    <w:rsid w:val="00F371BB"/>
    <w:rsid w:val="00F3730F"/>
    <w:rsid w:val="00F37D7E"/>
    <w:rsid w:val="00F4047D"/>
    <w:rsid w:val="00F405A3"/>
    <w:rsid w:val="00F412A5"/>
    <w:rsid w:val="00F41635"/>
    <w:rsid w:val="00F418FE"/>
    <w:rsid w:val="00F426F9"/>
    <w:rsid w:val="00F43280"/>
    <w:rsid w:val="00F44DB7"/>
    <w:rsid w:val="00F44DF6"/>
    <w:rsid w:val="00F4534E"/>
    <w:rsid w:val="00F4536E"/>
    <w:rsid w:val="00F45C78"/>
    <w:rsid w:val="00F470F4"/>
    <w:rsid w:val="00F4712D"/>
    <w:rsid w:val="00F47FD4"/>
    <w:rsid w:val="00F514A1"/>
    <w:rsid w:val="00F52259"/>
    <w:rsid w:val="00F52647"/>
    <w:rsid w:val="00F52917"/>
    <w:rsid w:val="00F52F01"/>
    <w:rsid w:val="00F53ADD"/>
    <w:rsid w:val="00F54B53"/>
    <w:rsid w:val="00F552B7"/>
    <w:rsid w:val="00F558BF"/>
    <w:rsid w:val="00F561A0"/>
    <w:rsid w:val="00F56593"/>
    <w:rsid w:val="00F5698A"/>
    <w:rsid w:val="00F56D3C"/>
    <w:rsid w:val="00F608D1"/>
    <w:rsid w:val="00F60CB7"/>
    <w:rsid w:val="00F61565"/>
    <w:rsid w:val="00F61DA9"/>
    <w:rsid w:val="00F6238F"/>
    <w:rsid w:val="00F6281C"/>
    <w:rsid w:val="00F629BE"/>
    <w:rsid w:val="00F6356C"/>
    <w:rsid w:val="00F637A5"/>
    <w:rsid w:val="00F63BBC"/>
    <w:rsid w:val="00F63CA9"/>
    <w:rsid w:val="00F6467F"/>
    <w:rsid w:val="00F64991"/>
    <w:rsid w:val="00F652DC"/>
    <w:rsid w:val="00F653B9"/>
    <w:rsid w:val="00F6546C"/>
    <w:rsid w:val="00F65501"/>
    <w:rsid w:val="00F6561B"/>
    <w:rsid w:val="00F65A8D"/>
    <w:rsid w:val="00F65EEF"/>
    <w:rsid w:val="00F66025"/>
    <w:rsid w:val="00F675FE"/>
    <w:rsid w:val="00F6796A"/>
    <w:rsid w:val="00F67B91"/>
    <w:rsid w:val="00F67B97"/>
    <w:rsid w:val="00F67BBF"/>
    <w:rsid w:val="00F67BE2"/>
    <w:rsid w:val="00F67CE3"/>
    <w:rsid w:val="00F70185"/>
    <w:rsid w:val="00F70626"/>
    <w:rsid w:val="00F70732"/>
    <w:rsid w:val="00F70C00"/>
    <w:rsid w:val="00F70DC4"/>
    <w:rsid w:val="00F7163D"/>
    <w:rsid w:val="00F7293D"/>
    <w:rsid w:val="00F72CF9"/>
    <w:rsid w:val="00F73E86"/>
    <w:rsid w:val="00F756F9"/>
    <w:rsid w:val="00F75BD4"/>
    <w:rsid w:val="00F75DB1"/>
    <w:rsid w:val="00F762D7"/>
    <w:rsid w:val="00F76763"/>
    <w:rsid w:val="00F76C69"/>
    <w:rsid w:val="00F76EBD"/>
    <w:rsid w:val="00F773D2"/>
    <w:rsid w:val="00F77580"/>
    <w:rsid w:val="00F80A8B"/>
    <w:rsid w:val="00F81169"/>
    <w:rsid w:val="00F81CEB"/>
    <w:rsid w:val="00F826B3"/>
    <w:rsid w:val="00F831FC"/>
    <w:rsid w:val="00F834BB"/>
    <w:rsid w:val="00F83E0E"/>
    <w:rsid w:val="00F83F7B"/>
    <w:rsid w:val="00F842F2"/>
    <w:rsid w:val="00F849F9"/>
    <w:rsid w:val="00F84C62"/>
    <w:rsid w:val="00F84C97"/>
    <w:rsid w:val="00F84E62"/>
    <w:rsid w:val="00F84EA3"/>
    <w:rsid w:val="00F84EFC"/>
    <w:rsid w:val="00F84F2D"/>
    <w:rsid w:val="00F859AF"/>
    <w:rsid w:val="00F859CD"/>
    <w:rsid w:val="00F85C99"/>
    <w:rsid w:val="00F902B3"/>
    <w:rsid w:val="00F907C7"/>
    <w:rsid w:val="00F92593"/>
    <w:rsid w:val="00F92734"/>
    <w:rsid w:val="00F92C57"/>
    <w:rsid w:val="00F93214"/>
    <w:rsid w:val="00F93DF2"/>
    <w:rsid w:val="00F948F6"/>
    <w:rsid w:val="00F94AC9"/>
    <w:rsid w:val="00F94AD1"/>
    <w:rsid w:val="00F95697"/>
    <w:rsid w:val="00F95854"/>
    <w:rsid w:val="00F974E1"/>
    <w:rsid w:val="00F97773"/>
    <w:rsid w:val="00F97BF6"/>
    <w:rsid w:val="00FA01B2"/>
    <w:rsid w:val="00FA2831"/>
    <w:rsid w:val="00FA2910"/>
    <w:rsid w:val="00FA2BEB"/>
    <w:rsid w:val="00FA2E70"/>
    <w:rsid w:val="00FA33F0"/>
    <w:rsid w:val="00FA3A36"/>
    <w:rsid w:val="00FA44EB"/>
    <w:rsid w:val="00FA454C"/>
    <w:rsid w:val="00FA4586"/>
    <w:rsid w:val="00FA4E53"/>
    <w:rsid w:val="00FA4F6D"/>
    <w:rsid w:val="00FA5EBE"/>
    <w:rsid w:val="00FA624A"/>
    <w:rsid w:val="00FA62F4"/>
    <w:rsid w:val="00FA649E"/>
    <w:rsid w:val="00FA6CF9"/>
    <w:rsid w:val="00FA716C"/>
    <w:rsid w:val="00FA72E9"/>
    <w:rsid w:val="00FA78C2"/>
    <w:rsid w:val="00FA79F6"/>
    <w:rsid w:val="00FA7A76"/>
    <w:rsid w:val="00FA7CCF"/>
    <w:rsid w:val="00FB1988"/>
    <w:rsid w:val="00FB1F5F"/>
    <w:rsid w:val="00FB1FE3"/>
    <w:rsid w:val="00FB26B3"/>
    <w:rsid w:val="00FB2C67"/>
    <w:rsid w:val="00FB35CC"/>
    <w:rsid w:val="00FB3D2D"/>
    <w:rsid w:val="00FB3ECE"/>
    <w:rsid w:val="00FB3FED"/>
    <w:rsid w:val="00FB407A"/>
    <w:rsid w:val="00FB42AC"/>
    <w:rsid w:val="00FB48BE"/>
    <w:rsid w:val="00FB5277"/>
    <w:rsid w:val="00FB5B82"/>
    <w:rsid w:val="00FB6BF1"/>
    <w:rsid w:val="00FC06B5"/>
    <w:rsid w:val="00FC1669"/>
    <w:rsid w:val="00FC23E9"/>
    <w:rsid w:val="00FC2A3E"/>
    <w:rsid w:val="00FC4382"/>
    <w:rsid w:val="00FC46F8"/>
    <w:rsid w:val="00FC4744"/>
    <w:rsid w:val="00FC4F0C"/>
    <w:rsid w:val="00FC53B6"/>
    <w:rsid w:val="00FC5E04"/>
    <w:rsid w:val="00FC6540"/>
    <w:rsid w:val="00FC6ED6"/>
    <w:rsid w:val="00FD02A0"/>
    <w:rsid w:val="00FD02BE"/>
    <w:rsid w:val="00FD0D1B"/>
    <w:rsid w:val="00FD116C"/>
    <w:rsid w:val="00FD1272"/>
    <w:rsid w:val="00FD19A7"/>
    <w:rsid w:val="00FD21B6"/>
    <w:rsid w:val="00FD26EA"/>
    <w:rsid w:val="00FD2721"/>
    <w:rsid w:val="00FD2D9A"/>
    <w:rsid w:val="00FD3013"/>
    <w:rsid w:val="00FD3A3E"/>
    <w:rsid w:val="00FD3EB2"/>
    <w:rsid w:val="00FD4236"/>
    <w:rsid w:val="00FD4A65"/>
    <w:rsid w:val="00FD5FD4"/>
    <w:rsid w:val="00FD6856"/>
    <w:rsid w:val="00FD718C"/>
    <w:rsid w:val="00FD7EA1"/>
    <w:rsid w:val="00FE0083"/>
    <w:rsid w:val="00FE0CE8"/>
    <w:rsid w:val="00FE1291"/>
    <w:rsid w:val="00FE1DA1"/>
    <w:rsid w:val="00FE1E8D"/>
    <w:rsid w:val="00FE249E"/>
    <w:rsid w:val="00FE26C7"/>
    <w:rsid w:val="00FE2901"/>
    <w:rsid w:val="00FE2B7F"/>
    <w:rsid w:val="00FE3BE7"/>
    <w:rsid w:val="00FE3EF3"/>
    <w:rsid w:val="00FE4ADA"/>
    <w:rsid w:val="00FE4DF1"/>
    <w:rsid w:val="00FE56EB"/>
    <w:rsid w:val="00FE5F18"/>
    <w:rsid w:val="00FE6A8F"/>
    <w:rsid w:val="00FE7887"/>
    <w:rsid w:val="00FE79C0"/>
    <w:rsid w:val="00FE7A9A"/>
    <w:rsid w:val="00FF0E0D"/>
    <w:rsid w:val="00FF10EA"/>
    <w:rsid w:val="00FF14A8"/>
    <w:rsid w:val="00FF1CE9"/>
    <w:rsid w:val="00FF1DDC"/>
    <w:rsid w:val="00FF1E08"/>
    <w:rsid w:val="00FF3069"/>
    <w:rsid w:val="00FF3AE5"/>
    <w:rsid w:val="00FF4524"/>
    <w:rsid w:val="00FF4A3E"/>
    <w:rsid w:val="00FF509E"/>
    <w:rsid w:val="00FF5379"/>
    <w:rsid w:val="00FF591A"/>
    <w:rsid w:val="00FF5C1A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  <w14:docId w14:val="00B59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00370"/>
    <w:pPr>
      <w:widowControl w:val="0"/>
      <w:jc w:val="both"/>
    </w:pPr>
  </w:style>
  <w:style w:type="paragraph" w:styleId="1">
    <w:name w:val="heading 1"/>
    <w:basedOn w:val="a1"/>
    <w:next w:val="20"/>
    <w:link w:val="11"/>
    <w:autoRedefine/>
    <w:uiPriority w:val="9"/>
    <w:qFormat/>
    <w:rsid w:val="0071419F"/>
    <w:pPr>
      <w:keepNext/>
      <w:pageBreakBefore/>
      <w:numPr>
        <w:numId w:val="12"/>
      </w:numPr>
      <w:pBdr>
        <w:bottom w:val="single" w:sz="4" w:space="1" w:color="auto"/>
      </w:pBdr>
      <w:spacing w:line="276" w:lineRule="auto"/>
      <w:outlineLvl w:val="0"/>
    </w:pPr>
    <w:rPr>
      <w:rFonts w:ascii="Arial" w:eastAsia="メイリオ" w:hAnsi="Arial" w:cs="Arial"/>
      <w:b/>
      <w:color w:val="002B62"/>
      <w:sz w:val="28"/>
      <w:szCs w:val="24"/>
    </w:rPr>
  </w:style>
  <w:style w:type="paragraph" w:styleId="20">
    <w:name w:val="heading 2"/>
    <w:basedOn w:val="a1"/>
    <w:next w:val="a1"/>
    <w:link w:val="21"/>
    <w:autoRedefine/>
    <w:uiPriority w:val="9"/>
    <w:unhideWhenUsed/>
    <w:qFormat/>
    <w:rsid w:val="0071419F"/>
    <w:pPr>
      <w:keepNext/>
      <w:numPr>
        <w:ilvl w:val="1"/>
        <w:numId w:val="1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 w:line="480" w:lineRule="auto"/>
      <w:jc w:val="left"/>
      <w:outlineLvl w:val="1"/>
    </w:pPr>
    <w:rPr>
      <w:rFonts w:ascii="Arial" w:eastAsia="メイリオ" w:hAnsi="Arial" w:cs="Arial"/>
      <w:b/>
      <w:color w:val="FFFFFF" w:themeColor="background1"/>
      <w:sz w:val="24"/>
      <w:szCs w:val="21"/>
    </w:rPr>
  </w:style>
  <w:style w:type="paragraph" w:styleId="30">
    <w:name w:val="heading 3"/>
    <w:basedOn w:val="a1"/>
    <w:next w:val="a1"/>
    <w:link w:val="31"/>
    <w:autoRedefine/>
    <w:uiPriority w:val="9"/>
    <w:unhideWhenUsed/>
    <w:qFormat/>
    <w:rsid w:val="00093AF7"/>
    <w:pPr>
      <w:keepNext/>
      <w:numPr>
        <w:ilvl w:val="2"/>
        <w:numId w:val="12"/>
      </w:numPr>
      <w:spacing w:beforeLines="50" w:before="143" w:afterLines="50" w:after="143"/>
      <w:outlineLvl w:val="2"/>
    </w:pPr>
    <w:rPr>
      <w:rFonts w:ascii="Arial" w:eastAsia="ＭＳ Ｐゴシック" w:hAnsi="Arial" w:cs="Arial"/>
      <w:b/>
      <w:sz w:val="22"/>
      <w:szCs w:val="21"/>
    </w:rPr>
  </w:style>
  <w:style w:type="paragraph" w:styleId="4">
    <w:name w:val="heading 4"/>
    <w:basedOn w:val="a1"/>
    <w:next w:val="a1"/>
    <w:link w:val="41"/>
    <w:uiPriority w:val="9"/>
    <w:unhideWhenUsed/>
    <w:qFormat/>
    <w:rsid w:val="00C634B7"/>
    <w:pPr>
      <w:keepNext/>
      <w:numPr>
        <w:ilvl w:val="3"/>
        <w:numId w:val="7"/>
      </w:numPr>
      <w:jc w:val="left"/>
      <w:outlineLvl w:val="3"/>
    </w:pPr>
    <w:rPr>
      <w:bCs/>
    </w:rPr>
  </w:style>
  <w:style w:type="paragraph" w:styleId="5">
    <w:name w:val="heading 5"/>
    <w:basedOn w:val="a1"/>
    <w:next w:val="a1"/>
    <w:link w:val="51"/>
    <w:uiPriority w:val="9"/>
    <w:unhideWhenUsed/>
    <w:qFormat/>
    <w:rsid w:val="00B23E06"/>
    <w:pPr>
      <w:numPr>
        <w:numId w:val="8"/>
      </w:numPr>
      <w:contextualSpacing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unhideWhenUsed/>
    <w:qFormat/>
    <w:rsid w:val="00BB6B84"/>
    <w:pPr>
      <w:keepNext/>
      <w:numPr>
        <w:ilvl w:val="5"/>
        <w:numId w:val="7"/>
      </w:numPr>
      <w:outlineLvl w:val="5"/>
    </w:pPr>
    <w:rPr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B6B84"/>
    <w:pPr>
      <w:keepNext/>
      <w:numPr>
        <w:ilvl w:val="6"/>
        <w:numId w:val="7"/>
      </w:numPr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B6B84"/>
    <w:pPr>
      <w:keepNext/>
      <w:numPr>
        <w:ilvl w:val="7"/>
        <w:numId w:val="7"/>
      </w:numPr>
      <w:outlineLvl w:val="7"/>
    </w:p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B6B84"/>
    <w:pPr>
      <w:keepNext/>
      <w:numPr>
        <w:ilvl w:val="8"/>
        <w:numId w:val="7"/>
      </w:num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Web">
    <w:name w:val="Normal (Web)"/>
    <w:basedOn w:val="a1"/>
    <w:uiPriority w:val="99"/>
    <w:semiHidden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2"/>
    <w:link w:val="1"/>
    <w:uiPriority w:val="9"/>
    <w:rsid w:val="0071419F"/>
    <w:rPr>
      <w:rFonts w:ascii="Arial" w:eastAsia="メイリオ" w:hAnsi="Arial" w:cs="Arial"/>
      <w:b/>
      <w:color w:val="002B62"/>
      <w:sz w:val="28"/>
      <w:szCs w:val="24"/>
    </w:rPr>
  </w:style>
  <w:style w:type="character" w:customStyle="1" w:styleId="21">
    <w:name w:val="見出し 2 (文字)"/>
    <w:basedOn w:val="a2"/>
    <w:link w:val="20"/>
    <w:uiPriority w:val="9"/>
    <w:rsid w:val="0071419F"/>
    <w:rPr>
      <w:rFonts w:ascii="Arial" w:eastAsia="メイリオ" w:hAnsi="Arial" w:cs="Arial"/>
      <w:b/>
      <w:color w:val="FFFFFF" w:themeColor="background1"/>
      <w:sz w:val="24"/>
      <w:szCs w:val="21"/>
      <w:shd w:val="clear" w:color="002B62" w:fill="002B62"/>
    </w:rPr>
  </w:style>
  <w:style w:type="paragraph" w:styleId="a5">
    <w:name w:val="header"/>
    <w:basedOn w:val="a1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DC6829"/>
  </w:style>
  <w:style w:type="paragraph" w:styleId="a7">
    <w:name w:val="footer"/>
    <w:basedOn w:val="a1"/>
    <w:link w:val="a8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DC6829"/>
  </w:style>
  <w:style w:type="paragraph" w:styleId="a9">
    <w:name w:val="List Paragraph"/>
    <w:basedOn w:val="a1"/>
    <w:link w:val="aa"/>
    <w:uiPriority w:val="34"/>
    <w:qFormat/>
    <w:rsid w:val="00F33BE8"/>
    <w:pPr>
      <w:ind w:leftChars="250" w:left="525"/>
      <w:jc w:val="left"/>
    </w:pPr>
  </w:style>
  <w:style w:type="table" w:styleId="ab">
    <w:name w:val="Table Grid"/>
    <w:basedOn w:val="a3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1">
    <w:name w:val="Medium Grid 2 Accent 1"/>
    <w:basedOn w:val="a3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c">
    <w:name w:val="Title"/>
    <w:basedOn w:val="a1"/>
    <w:next w:val="a1"/>
    <w:link w:val="ad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表題 (文字)"/>
    <w:basedOn w:val="a2"/>
    <w:link w:val="ac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Subtitle"/>
    <w:basedOn w:val="a1"/>
    <w:next w:val="a1"/>
    <w:link w:val="af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f">
    <w:name w:val="副題 (文字)"/>
    <w:basedOn w:val="a2"/>
    <w:link w:val="ae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f0">
    <w:name w:val="Balloon Text"/>
    <w:basedOn w:val="a1"/>
    <w:link w:val="af1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2"/>
    <w:link w:val="af0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3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Grid Accent 1"/>
    <w:basedOn w:val="a3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0">
    <w:name w:val="スタイル1"/>
    <w:uiPriority w:val="99"/>
    <w:rsid w:val="006C1573"/>
    <w:pPr>
      <w:numPr>
        <w:numId w:val="1"/>
      </w:numPr>
    </w:pPr>
  </w:style>
  <w:style w:type="paragraph" w:styleId="af2">
    <w:name w:val="caption"/>
    <w:basedOn w:val="a1"/>
    <w:next w:val="a1"/>
    <w:uiPriority w:val="35"/>
    <w:unhideWhenUsed/>
    <w:qFormat/>
    <w:rsid w:val="00FC06B5"/>
    <w:pPr>
      <w:jc w:val="center"/>
    </w:pPr>
    <w:rPr>
      <w:b/>
      <w:bCs/>
      <w:szCs w:val="21"/>
    </w:rPr>
  </w:style>
  <w:style w:type="character" w:customStyle="1" w:styleId="31">
    <w:name w:val="見出し 3 (文字)"/>
    <w:basedOn w:val="a2"/>
    <w:link w:val="30"/>
    <w:uiPriority w:val="9"/>
    <w:rsid w:val="00093AF7"/>
    <w:rPr>
      <w:rFonts w:ascii="Arial" w:eastAsia="ＭＳ Ｐゴシック" w:hAnsi="Arial" w:cs="Arial"/>
      <w:b/>
      <w:sz w:val="22"/>
      <w:szCs w:val="21"/>
    </w:rPr>
  </w:style>
  <w:style w:type="character" w:customStyle="1" w:styleId="41">
    <w:name w:val="見出し 4 (文字)"/>
    <w:basedOn w:val="a2"/>
    <w:link w:val="4"/>
    <w:uiPriority w:val="9"/>
    <w:rsid w:val="00C634B7"/>
    <w:rPr>
      <w:bCs/>
    </w:rPr>
  </w:style>
  <w:style w:type="paragraph" w:styleId="af3">
    <w:name w:val="TOC Heading"/>
    <w:basedOn w:val="1"/>
    <w:next w:val="a1"/>
    <w:uiPriority w:val="39"/>
    <w:semiHidden/>
    <w:unhideWhenUsed/>
    <w:qFormat/>
    <w:rsid w:val="00EB3762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3">
    <w:name w:val="toc 1"/>
    <w:basedOn w:val="a1"/>
    <w:next w:val="a1"/>
    <w:autoRedefine/>
    <w:uiPriority w:val="39"/>
    <w:unhideWhenUsed/>
    <w:qFormat/>
    <w:rsid w:val="002B511F"/>
    <w:pPr>
      <w:tabs>
        <w:tab w:val="left" w:pos="420"/>
        <w:tab w:val="right" w:leader="dot" w:pos="9627"/>
      </w:tabs>
    </w:pPr>
  </w:style>
  <w:style w:type="paragraph" w:styleId="22">
    <w:name w:val="toc 2"/>
    <w:basedOn w:val="a1"/>
    <w:next w:val="a1"/>
    <w:autoRedefine/>
    <w:uiPriority w:val="39"/>
    <w:unhideWhenUsed/>
    <w:qFormat/>
    <w:rsid w:val="00EB3762"/>
    <w:pPr>
      <w:ind w:leftChars="100" w:left="210"/>
    </w:pPr>
  </w:style>
  <w:style w:type="paragraph" w:styleId="33">
    <w:name w:val="toc 3"/>
    <w:basedOn w:val="a1"/>
    <w:next w:val="a1"/>
    <w:autoRedefine/>
    <w:uiPriority w:val="39"/>
    <w:unhideWhenUsed/>
    <w:qFormat/>
    <w:rsid w:val="00D74B2C"/>
    <w:pPr>
      <w:tabs>
        <w:tab w:val="left" w:pos="1155"/>
        <w:tab w:val="right" w:leader="dot" w:pos="9627"/>
      </w:tabs>
      <w:ind w:leftChars="200" w:left="420"/>
    </w:pPr>
  </w:style>
  <w:style w:type="character" w:styleId="af4">
    <w:name w:val="Hyperlink"/>
    <w:basedOn w:val="a2"/>
    <w:uiPriority w:val="99"/>
    <w:unhideWhenUsed/>
    <w:rsid w:val="00EB3762"/>
    <w:rPr>
      <w:color w:val="0000FF" w:themeColor="hyperlink"/>
      <w:u w:val="single"/>
    </w:rPr>
  </w:style>
  <w:style w:type="paragraph" w:styleId="42">
    <w:name w:val="toc 4"/>
    <w:basedOn w:val="a1"/>
    <w:next w:val="a1"/>
    <w:autoRedefine/>
    <w:uiPriority w:val="39"/>
    <w:unhideWhenUsed/>
    <w:rsid w:val="00EB3762"/>
    <w:pPr>
      <w:ind w:leftChars="300" w:left="630"/>
    </w:pPr>
  </w:style>
  <w:style w:type="table" w:styleId="23">
    <w:name w:val="Light List Accent 1"/>
    <w:basedOn w:val="a3"/>
    <w:uiPriority w:val="61"/>
    <w:rsid w:val="00BC168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f5">
    <w:name w:val="No Spacing"/>
    <w:uiPriority w:val="1"/>
    <w:qFormat/>
    <w:rsid w:val="00625352"/>
    <w:pPr>
      <w:widowControl w:val="0"/>
      <w:jc w:val="both"/>
    </w:pPr>
  </w:style>
  <w:style w:type="paragraph" w:customStyle="1" w:styleId="2">
    <w:name w:val="スタイル2"/>
    <w:basedOn w:val="30"/>
    <w:link w:val="24"/>
    <w:rsid w:val="009531DA"/>
    <w:pPr>
      <w:numPr>
        <w:numId w:val="5"/>
      </w:numPr>
    </w:pPr>
    <w:rPr>
      <w:b w:val="0"/>
    </w:rPr>
  </w:style>
  <w:style w:type="character" w:customStyle="1" w:styleId="24">
    <w:name w:val="スタイル2 (文字)"/>
    <w:basedOn w:val="31"/>
    <w:link w:val="2"/>
    <w:rsid w:val="009531DA"/>
    <w:rPr>
      <w:rFonts w:ascii="ＭＳ Ｐゴシック" w:eastAsia="ＭＳ Ｐゴシック" w:hAnsi="ＭＳ Ｐゴシック" w:cstheme="majorHAnsi"/>
      <w:b w:val="0"/>
      <w:sz w:val="22"/>
      <w:szCs w:val="21"/>
    </w:rPr>
  </w:style>
  <w:style w:type="paragraph" w:customStyle="1" w:styleId="Default">
    <w:name w:val="Default"/>
    <w:rsid w:val="0091158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generalbold">
    <w:name w:val="generalbold"/>
    <w:basedOn w:val="a2"/>
    <w:rsid w:val="00820EC9"/>
  </w:style>
  <w:style w:type="numbering" w:customStyle="1" w:styleId="3">
    <w:name w:val="スタイル3"/>
    <w:uiPriority w:val="99"/>
    <w:rsid w:val="00826ACF"/>
    <w:pPr>
      <w:numPr>
        <w:numId w:val="3"/>
      </w:numPr>
    </w:pPr>
  </w:style>
  <w:style w:type="paragraph" w:customStyle="1" w:styleId="40">
    <w:name w:val="スタイル4"/>
    <w:basedOn w:val="30"/>
    <w:qFormat/>
    <w:rsid w:val="008D7248"/>
    <w:pPr>
      <w:numPr>
        <w:numId w:val="4"/>
      </w:numPr>
    </w:pPr>
  </w:style>
  <w:style w:type="character" w:customStyle="1" w:styleId="51">
    <w:name w:val="見出し 5 (文字)"/>
    <w:basedOn w:val="a2"/>
    <w:link w:val="5"/>
    <w:uiPriority w:val="9"/>
    <w:rsid w:val="00B23E06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2"/>
    <w:link w:val="6"/>
    <w:uiPriority w:val="9"/>
    <w:rsid w:val="00BB6B84"/>
    <w:rPr>
      <w:b/>
      <w:bCs/>
    </w:rPr>
  </w:style>
  <w:style w:type="character" w:customStyle="1" w:styleId="70">
    <w:name w:val="見出し 7 (文字)"/>
    <w:basedOn w:val="a2"/>
    <w:link w:val="7"/>
    <w:uiPriority w:val="9"/>
    <w:semiHidden/>
    <w:rsid w:val="00BB6B84"/>
  </w:style>
  <w:style w:type="character" w:customStyle="1" w:styleId="80">
    <w:name w:val="見出し 8 (文字)"/>
    <w:basedOn w:val="a2"/>
    <w:link w:val="8"/>
    <w:uiPriority w:val="9"/>
    <w:semiHidden/>
    <w:rsid w:val="00BB6B84"/>
  </w:style>
  <w:style w:type="character" w:customStyle="1" w:styleId="90">
    <w:name w:val="見出し 9 (文字)"/>
    <w:basedOn w:val="a2"/>
    <w:link w:val="9"/>
    <w:uiPriority w:val="9"/>
    <w:semiHidden/>
    <w:rsid w:val="00BB6B84"/>
  </w:style>
  <w:style w:type="table" w:styleId="25">
    <w:name w:val="Light List"/>
    <w:basedOn w:val="a3"/>
    <w:uiPriority w:val="61"/>
    <w:rsid w:val="003600C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0">
    <w:name w:val="見出し 0"/>
    <w:basedOn w:val="1"/>
    <w:link w:val="00"/>
    <w:qFormat/>
    <w:rsid w:val="0086755C"/>
    <w:pPr>
      <w:widowControl/>
      <w:ind w:left="0" w:firstLine="0"/>
      <w:jc w:val="left"/>
    </w:pPr>
    <w:rPr>
      <w:rFonts w:cstheme="minorHAnsi"/>
      <w:b w:val="0"/>
    </w:rPr>
  </w:style>
  <w:style w:type="character" w:customStyle="1" w:styleId="00">
    <w:name w:val="見出し 0 (文字)"/>
    <w:basedOn w:val="11"/>
    <w:link w:val="0"/>
    <w:rsid w:val="0086755C"/>
    <w:rPr>
      <w:rFonts w:ascii="メイリオ" w:eastAsia="メイリオ" w:hAnsi="メイリオ" w:cstheme="minorHAnsi"/>
      <w:b w:val="0"/>
      <w:color w:val="002B62"/>
      <w:sz w:val="28"/>
      <w:szCs w:val="24"/>
    </w:rPr>
  </w:style>
  <w:style w:type="table" w:customStyle="1" w:styleId="14">
    <w:name w:val="表 (格子)1"/>
    <w:basedOn w:val="a3"/>
    <w:next w:val="ab"/>
    <w:uiPriority w:val="59"/>
    <w:rsid w:val="00F25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見出し３"/>
    <w:basedOn w:val="30"/>
    <w:next w:val="a1"/>
    <w:link w:val="af7"/>
    <w:autoRedefine/>
    <w:qFormat/>
    <w:rsid w:val="00280443"/>
    <w:pPr>
      <w:spacing w:beforeLines="0" w:before="0"/>
      <w:ind w:leftChars="100" w:left="210" w:firstLine="0"/>
    </w:pPr>
    <w:rPr>
      <w:b w:val="0"/>
    </w:rPr>
  </w:style>
  <w:style w:type="paragraph" w:customStyle="1" w:styleId="af8">
    <w:name w:val="図"/>
    <w:basedOn w:val="af2"/>
    <w:qFormat/>
    <w:rsid w:val="004A7E57"/>
  </w:style>
  <w:style w:type="character" w:customStyle="1" w:styleId="af7">
    <w:name w:val="見出し３ (文字)"/>
    <w:basedOn w:val="a2"/>
    <w:link w:val="af6"/>
    <w:rsid w:val="00280443"/>
    <w:rPr>
      <w:rFonts w:ascii="ＭＳ Ｐゴシック" w:eastAsia="ＭＳ Ｐゴシック" w:hAnsi="ＭＳ Ｐゴシック" w:cstheme="majorHAnsi"/>
      <w:sz w:val="22"/>
      <w:szCs w:val="21"/>
    </w:rPr>
  </w:style>
  <w:style w:type="paragraph" w:customStyle="1" w:styleId="a0">
    <w:name w:val="番号()"/>
    <w:basedOn w:val="20"/>
    <w:link w:val="af9"/>
    <w:autoRedefine/>
    <w:qFormat/>
    <w:rsid w:val="00FB5B82"/>
    <w:pPr>
      <w:numPr>
        <w:ilvl w:val="3"/>
        <w:numId w:val="6"/>
      </w:numPr>
      <w:ind w:left="737"/>
      <w:outlineLvl w:val="9"/>
    </w:pPr>
    <w:rPr>
      <w:sz w:val="21"/>
    </w:rPr>
  </w:style>
  <w:style w:type="character" w:customStyle="1" w:styleId="af9">
    <w:name w:val="番号() (文字)"/>
    <w:basedOn w:val="21"/>
    <w:link w:val="a0"/>
    <w:rsid w:val="00FB5B82"/>
    <w:rPr>
      <w:rFonts w:asciiTheme="minorEastAsia" w:eastAsia="メイリオ" w:hAnsiTheme="minorEastAsia" w:cs="Arial"/>
      <w:b/>
      <w:color w:val="FFFFFF" w:themeColor="background1"/>
      <w:sz w:val="24"/>
      <w:szCs w:val="21"/>
      <w:shd w:val="clear" w:color="002B62" w:fill="002B62"/>
    </w:rPr>
  </w:style>
  <w:style w:type="character" w:styleId="afa">
    <w:name w:val="annotation reference"/>
    <w:basedOn w:val="a2"/>
    <w:uiPriority w:val="99"/>
    <w:semiHidden/>
    <w:unhideWhenUsed/>
    <w:rsid w:val="00ED1A87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ED1A87"/>
    <w:pPr>
      <w:jc w:val="left"/>
    </w:pPr>
  </w:style>
  <w:style w:type="character" w:customStyle="1" w:styleId="afc">
    <w:name w:val="コメント文字列 (文字)"/>
    <w:basedOn w:val="a2"/>
    <w:link w:val="afb"/>
    <w:uiPriority w:val="99"/>
    <w:semiHidden/>
    <w:rsid w:val="00ED1A87"/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ED1A87"/>
    <w:rPr>
      <w:b/>
      <w:bCs/>
    </w:rPr>
  </w:style>
  <w:style w:type="character" w:customStyle="1" w:styleId="afe">
    <w:name w:val="コメント内容 (文字)"/>
    <w:basedOn w:val="afc"/>
    <w:link w:val="afd"/>
    <w:uiPriority w:val="99"/>
    <w:semiHidden/>
    <w:rsid w:val="00ED1A87"/>
    <w:rPr>
      <w:b/>
      <w:bCs/>
    </w:rPr>
  </w:style>
  <w:style w:type="table" w:customStyle="1" w:styleId="26">
    <w:name w:val="表 (格子)2"/>
    <w:basedOn w:val="a3"/>
    <w:next w:val="ab"/>
    <w:uiPriority w:val="59"/>
    <w:rsid w:val="00237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リスト段落 (文字)"/>
    <w:basedOn w:val="a2"/>
    <w:link w:val="a9"/>
    <w:uiPriority w:val="34"/>
    <w:rsid w:val="00F33BE8"/>
  </w:style>
  <w:style w:type="paragraph" w:customStyle="1" w:styleId="27">
    <w:name w:val="本文2"/>
    <w:basedOn w:val="a1"/>
    <w:link w:val="28"/>
    <w:qFormat/>
    <w:rsid w:val="00EC6F3A"/>
    <w:rPr>
      <w:rFonts w:ascii="Arial" w:hAnsi="Arial" w:cs="Arial"/>
    </w:rPr>
  </w:style>
  <w:style w:type="paragraph" w:customStyle="1" w:styleId="aff">
    <w:name w:val="・アウトライン"/>
    <w:basedOn w:val="27"/>
    <w:link w:val="aff0"/>
    <w:qFormat/>
    <w:rsid w:val="007550EC"/>
    <w:pPr>
      <w:ind w:firstLineChars="300" w:firstLine="630"/>
    </w:pPr>
  </w:style>
  <w:style w:type="character" w:customStyle="1" w:styleId="28">
    <w:name w:val="本文2 (文字)"/>
    <w:basedOn w:val="a2"/>
    <w:link w:val="27"/>
    <w:rsid w:val="00EC6F3A"/>
    <w:rPr>
      <w:rFonts w:ascii="Arial" w:hAnsi="Arial" w:cs="Arial"/>
    </w:rPr>
  </w:style>
  <w:style w:type="character" w:customStyle="1" w:styleId="aff0">
    <w:name w:val="・アウトライン (文字)"/>
    <w:basedOn w:val="28"/>
    <w:link w:val="aff"/>
    <w:rsid w:val="007550EC"/>
    <w:rPr>
      <w:rFonts w:ascii="Arial" w:hAnsi="Arial" w:cs="Arial"/>
    </w:rPr>
  </w:style>
  <w:style w:type="paragraph" w:customStyle="1" w:styleId="aff1">
    <w:name w:val="リスト見出し"/>
    <w:basedOn w:val="4"/>
    <w:link w:val="aff2"/>
    <w:qFormat/>
    <w:rsid w:val="00F308C8"/>
    <w:pPr>
      <w:numPr>
        <w:ilvl w:val="0"/>
        <w:numId w:val="0"/>
      </w:numPr>
      <w:ind w:leftChars="200" w:left="420"/>
    </w:pPr>
  </w:style>
  <w:style w:type="paragraph" w:customStyle="1" w:styleId="aff3">
    <w:name w:val="内部本文"/>
    <w:basedOn w:val="a9"/>
    <w:link w:val="aff4"/>
    <w:qFormat/>
    <w:rsid w:val="00F308C8"/>
    <w:pPr>
      <w:ind w:leftChars="300" w:left="630"/>
    </w:pPr>
  </w:style>
  <w:style w:type="character" w:customStyle="1" w:styleId="aff2">
    <w:name w:val="リスト見出し (文字)"/>
    <w:basedOn w:val="a2"/>
    <w:link w:val="aff1"/>
    <w:rsid w:val="00F308C8"/>
    <w:rPr>
      <w:bCs/>
    </w:rPr>
  </w:style>
  <w:style w:type="paragraph" w:customStyle="1" w:styleId="34">
    <w:name w:val="本文3"/>
    <w:basedOn w:val="a1"/>
    <w:link w:val="35"/>
    <w:qFormat/>
    <w:rsid w:val="006248CA"/>
    <w:pPr>
      <w:ind w:leftChars="100" w:left="210"/>
    </w:pPr>
  </w:style>
  <w:style w:type="character" w:customStyle="1" w:styleId="aff4">
    <w:name w:val="内部本文 (文字)"/>
    <w:basedOn w:val="aa"/>
    <w:link w:val="aff3"/>
    <w:rsid w:val="00F308C8"/>
  </w:style>
  <w:style w:type="character" w:customStyle="1" w:styleId="35">
    <w:name w:val="本文3 (文字)"/>
    <w:basedOn w:val="a2"/>
    <w:link w:val="34"/>
    <w:rsid w:val="006248CA"/>
  </w:style>
  <w:style w:type="paragraph" w:customStyle="1" w:styleId="52">
    <w:name w:val="本文5"/>
    <w:basedOn w:val="a1"/>
    <w:link w:val="53"/>
    <w:qFormat/>
    <w:rsid w:val="007B4658"/>
    <w:pPr>
      <w:ind w:leftChars="450" w:left="945"/>
    </w:pPr>
  </w:style>
  <w:style w:type="character" w:customStyle="1" w:styleId="53">
    <w:name w:val="本文5 (文字)"/>
    <w:basedOn w:val="a2"/>
    <w:link w:val="52"/>
    <w:rsid w:val="007B4658"/>
  </w:style>
  <w:style w:type="paragraph" w:styleId="aff5">
    <w:name w:val="footnote text"/>
    <w:basedOn w:val="a1"/>
    <w:link w:val="aff6"/>
    <w:uiPriority w:val="99"/>
    <w:semiHidden/>
    <w:unhideWhenUsed/>
    <w:rsid w:val="000161C4"/>
    <w:pPr>
      <w:snapToGrid w:val="0"/>
      <w:jc w:val="left"/>
    </w:pPr>
  </w:style>
  <w:style w:type="character" w:customStyle="1" w:styleId="aff6">
    <w:name w:val="脚注文字列 (文字)"/>
    <w:basedOn w:val="a2"/>
    <w:link w:val="aff5"/>
    <w:uiPriority w:val="99"/>
    <w:semiHidden/>
    <w:rsid w:val="000161C4"/>
  </w:style>
  <w:style w:type="character" w:styleId="aff7">
    <w:name w:val="footnote reference"/>
    <w:basedOn w:val="a2"/>
    <w:uiPriority w:val="99"/>
    <w:semiHidden/>
    <w:unhideWhenUsed/>
    <w:rsid w:val="000161C4"/>
    <w:rPr>
      <w:vertAlign w:val="superscript"/>
    </w:rPr>
  </w:style>
  <w:style w:type="paragraph" w:customStyle="1" w:styleId="a">
    <w:name w:val="マニュアル番号"/>
    <w:basedOn w:val="a9"/>
    <w:link w:val="aff8"/>
    <w:qFormat/>
    <w:rsid w:val="00CC60FC"/>
    <w:pPr>
      <w:widowControl/>
      <w:numPr>
        <w:numId w:val="9"/>
      </w:numPr>
      <w:snapToGrid w:val="0"/>
      <w:spacing w:beforeLines="30" w:before="85"/>
      <w:ind w:leftChars="50" w:left="525" w:rightChars="50" w:right="105"/>
      <w:jc w:val="right"/>
    </w:pPr>
    <w:rPr>
      <w:rFonts w:cstheme="minorHAnsi"/>
    </w:rPr>
  </w:style>
  <w:style w:type="paragraph" w:customStyle="1" w:styleId="50">
    <w:name w:val="段落番号5"/>
    <w:basedOn w:val="aff3"/>
    <w:link w:val="54"/>
    <w:qFormat/>
    <w:rsid w:val="00225052"/>
    <w:pPr>
      <w:numPr>
        <w:numId w:val="10"/>
      </w:numPr>
      <w:ind w:leftChars="0" w:left="0"/>
    </w:pPr>
  </w:style>
  <w:style w:type="character" w:customStyle="1" w:styleId="aff8">
    <w:name w:val="マニュアル番号 (文字)"/>
    <w:basedOn w:val="aa"/>
    <w:link w:val="a"/>
    <w:rsid w:val="00CC60FC"/>
    <w:rPr>
      <w:rFonts w:cstheme="minorHAnsi"/>
    </w:rPr>
  </w:style>
  <w:style w:type="character" w:customStyle="1" w:styleId="54">
    <w:name w:val="段落番号5 (文字)"/>
    <w:basedOn w:val="aff4"/>
    <w:link w:val="50"/>
    <w:rsid w:val="00225052"/>
  </w:style>
  <w:style w:type="paragraph" w:customStyle="1" w:styleId="4-2">
    <w:name w:val="見出し 4 - 2"/>
    <w:basedOn w:val="a1"/>
    <w:next w:val="a1"/>
    <w:link w:val="4-20"/>
    <w:qFormat/>
    <w:rsid w:val="00AC35FB"/>
    <w:pPr>
      <w:numPr>
        <w:numId w:val="11"/>
      </w:numPr>
      <w:outlineLvl w:val="3"/>
    </w:pPr>
  </w:style>
  <w:style w:type="character" w:customStyle="1" w:styleId="4-20">
    <w:name w:val="見出し 4 - 2 (文字)"/>
    <w:basedOn w:val="aa"/>
    <w:link w:val="4-2"/>
    <w:rsid w:val="00AC35FB"/>
  </w:style>
  <w:style w:type="table" w:customStyle="1" w:styleId="36">
    <w:name w:val="表 (格子)3"/>
    <w:basedOn w:val="a3"/>
    <w:next w:val="ab"/>
    <w:uiPriority w:val="59"/>
    <w:rsid w:val="00F65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FollowedHyperlink"/>
    <w:basedOn w:val="a2"/>
    <w:uiPriority w:val="99"/>
    <w:semiHidden/>
    <w:unhideWhenUsed/>
    <w:rsid w:val="004E0143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97181F"/>
  </w:style>
  <w:style w:type="character" w:styleId="affb">
    <w:name w:val="Emphasis"/>
    <w:basedOn w:val="a2"/>
    <w:uiPriority w:val="20"/>
    <w:qFormat/>
    <w:rsid w:val="009C22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9411">
                      <w:marLeft w:val="1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37B6F-2B99-4C19-83C7-D9BD9546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9917</Words>
  <Characters>56529</Characters>
  <Application>Microsoft Office Word</Application>
  <DocSecurity>0</DocSecurity>
  <Lines>471</Lines>
  <Paragraphs>132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2019-12-23T08:30:00Z</dcterms:created>
  <dcterms:modified xsi:type="dcterms:W3CDTF">2020-02-25T08:10:00Z</dcterms:modified>
</cp:coreProperties>
</file>